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FB7160F" w14:textId="77777777" w:rsidR="00242E0C" w:rsidRPr="00C30AEE" w:rsidRDefault="00242E0C" w:rsidP="00C30AEE">
      <w:pPr>
        <w:shd w:val="clear" w:color="auto" w:fill="FFFFFF"/>
        <w:spacing w:line="240" w:lineRule="auto"/>
        <w:jc w:val="center"/>
        <w:rPr>
          <w:rFonts w:ascii="Times New Roman" w:hAnsi="Times New Roman" w:cs="Times New Roman"/>
          <w:b/>
          <w:i/>
          <w:color w:val="808080" w:themeColor="background1" w:themeShade="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26624A">
        <w:fldChar w:fldCharType="begin"/>
      </w:r>
      <w:r w:rsidR="0026624A" w:rsidRPr="00093865">
        <w:rPr>
          <w:lang w:val="en-GB"/>
          <w:rPrChange w:id="0" w:author="Fieldfisher" w:date="2020-07-22T13:05:00Z">
            <w:rPr/>
          </w:rPrChange>
        </w:rPr>
        <w:instrText xml:space="preserve"> HYPERLINK "http://www.diesel.com/" \t "_blank" </w:instrText>
      </w:r>
      <w:r w:rsidR="0026624A">
        <w:fldChar w:fldCharType="separate"/>
      </w:r>
      <w:r w:rsidRPr="00445908">
        <w:rPr>
          <w:rStyle w:val="Collegamentoipertestuale"/>
          <w:rFonts w:ascii="Times New Roman" w:hAnsi="Times New Roman" w:cs="Times New Roman"/>
          <w:b w:val="0"/>
          <w:color w:val="1155CC"/>
          <w:sz w:val="20"/>
          <w:szCs w:val="20"/>
          <w:lang w:val="en-GB"/>
        </w:rPr>
        <w:t>www.diesel.com</w:t>
      </w:r>
      <w:r w:rsidR="0026624A">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26624A">
        <w:fldChar w:fldCharType="begin"/>
      </w:r>
      <w:r w:rsidR="0026624A" w:rsidRPr="00093865">
        <w:rPr>
          <w:lang w:val="en-GB"/>
          <w:rPrChange w:id="1" w:author="Fieldfisher" w:date="2020-07-22T13:05:00Z">
            <w:rPr/>
          </w:rPrChange>
        </w:rPr>
        <w:instrText xml:space="preserve"> HYPERLINK "mailto:privacy@otb.net" \t "_blank" </w:instrText>
      </w:r>
      <w:r w:rsidR="0026624A">
        <w:fldChar w:fldCharType="separate"/>
      </w:r>
      <w:r w:rsidRPr="00C30AEE">
        <w:rPr>
          <w:rStyle w:val="Collegamentoipertestuale"/>
          <w:rFonts w:ascii="Times New Roman" w:hAnsi="Times New Roman" w:cs="Times New Roman"/>
          <w:b w:val="0"/>
          <w:color w:val="1155CC"/>
          <w:sz w:val="20"/>
          <w:szCs w:val="20"/>
          <w:lang w:val="en-GB"/>
        </w:rPr>
        <w:t>privacy@otb.net</w:t>
      </w:r>
      <w:r w:rsidR="0026624A">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26624A">
        <w:fldChar w:fldCharType="begin"/>
      </w:r>
      <w:r w:rsidR="0026624A" w:rsidRPr="00093865">
        <w:rPr>
          <w:lang w:val="en-GB"/>
          <w:rPrChange w:id="2" w:author="Fieldfisher" w:date="2020-07-22T13:05:00Z">
            <w:rPr/>
          </w:rPrChange>
        </w:rPr>
        <w:instrText xml:space="preserve"> HYPERLINK "mailto:dpo@otb.net" \t "_blank" </w:instrText>
      </w:r>
      <w:r w:rsidR="0026624A">
        <w:fldChar w:fldCharType="separate"/>
      </w:r>
      <w:r w:rsidRPr="005E218E">
        <w:rPr>
          <w:rStyle w:val="Collegamentoipertestuale"/>
          <w:rFonts w:ascii="Times New Roman" w:hAnsi="Times New Roman" w:cs="Times New Roman"/>
          <w:b w:val="0"/>
          <w:color w:val="1155CC"/>
          <w:sz w:val="20"/>
          <w:szCs w:val="20"/>
          <w:lang w:val="en-GB"/>
        </w:rPr>
        <w:t>dpo@otb.net</w:t>
      </w:r>
      <w:r w:rsidR="0026624A">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r w:rsidR="0026624A">
        <w:fldChar w:fldCharType="begin"/>
      </w:r>
      <w:r w:rsidR="0026624A" w:rsidRPr="00093865">
        <w:rPr>
          <w:lang w:val="en-GB"/>
          <w:rPrChange w:id="3" w:author="Fieldfisher" w:date="2020-07-22T13:05:00Z">
            <w:rPr/>
          </w:rPrChange>
        </w:rPr>
        <w:instrText xml:space="preserve"> HYPERLINK "mailto:privacy@diesel.com" \t "_blank" </w:instrText>
      </w:r>
      <w:r w:rsidR="0026624A">
        <w:fldChar w:fldCharType="separate"/>
      </w:r>
      <w:r w:rsidRPr="005E218E">
        <w:rPr>
          <w:rStyle w:val="Collegamentoipertestuale"/>
          <w:rFonts w:ascii="Times New Roman" w:hAnsi="Times New Roman" w:cs="Times New Roman"/>
          <w:b w:val="0"/>
          <w:color w:val="1155CC"/>
          <w:sz w:val="20"/>
          <w:szCs w:val="20"/>
          <w:lang w:val="en-GB"/>
        </w:rPr>
        <w:t>privacy@diesel.com</w:t>
      </w:r>
      <w:r w:rsidR="0026624A">
        <w:rPr>
          <w:rStyle w:val="Collegamentoipertestuale"/>
          <w:rFonts w:ascii="Times New Roman" w:hAnsi="Times New Roman" w:cs="Times New Roman"/>
          <w:b w:val="0"/>
          <w:color w:val="1155CC"/>
          <w:sz w:val="20"/>
          <w:szCs w:val="20"/>
          <w:lang w:val="en-GB"/>
        </w:rPr>
        <w:fldChar w:fldCharType="end"/>
      </w:r>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r w:rsidR="0026624A">
        <w:fldChar w:fldCharType="begin"/>
      </w:r>
      <w:r w:rsidR="0026624A" w:rsidRPr="00093865">
        <w:rPr>
          <w:lang w:val="en-GB"/>
          <w:rPrChange w:id="4" w:author="Fieldfisher" w:date="2020-07-22T13:05:00Z">
            <w:rPr/>
          </w:rPrChange>
        </w:rPr>
        <w:instrText xml:space="preserve"> HYPERLINK "mailto:dpo@otb.net" \t "_blank" </w:instrText>
      </w:r>
      <w:r w:rsidR="0026624A">
        <w:fldChar w:fldCharType="separate"/>
      </w:r>
      <w:r w:rsidRPr="005E218E">
        <w:rPr>
          <w:rStyle w:val="Collegamentoipertestuale"/>
          <w:rFonts w:ascii="Times New Roman" w:hAnsi="Times New Roman" w:cs="Times New Roman"/>
          <w:b w:val="0"/>
          <w:color w:val="1155CC"/>
          <w:sz w:val="20"/>
          <w:szCs w:val="20"/>
          <w:lang w:val="en-GB"/>
        </w:rPr>
        <w:t>dpo@otb.net</w:t>
      </w:r>
      <w:r w:rsidR="0026624A">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03E93989"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 subsidiaries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ins w:id="5" w:author="Fieldfisher" w:date="2020-07-22T13:05:00Z"/>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D30E262" w:rsidR="00093865" w:rsidRPr="00C30AEE" w:rsidRDefault="00093865" w:rsidP="00093865">
      <w:pPr>
        <w:shd w:val="clear" w:color="auto" w:fill="FFFFFF"/>
        <w:spacing w:line="240" w:lineRule="auto"/>
        <w:jc w:val="both"/>
        <w:rPr>
          <w:ins w:id="6" w:author="Fieldfisher" w:date="2020-07-22T13:05:00Z"/>
          <w:rFonts w:ascii="Times New Roman" w:hAnsi="Times New Roman" w:cs="Times New Roman"/>
          <w:color w:val="222222"/>
          <w:sz w:val="20"/>
          <w:szCs w:val="20"/>
          <w:lang w:val="en-GB"/>
        </w:rPr>
      </w:pPr>
      <w:bookmarkStart w:id="7" w:name="_Hlk46314306"/>
      <w:commentRangeStart w:id="8"/>
      <w:ins w:id="9" w:author="Fieldfisher" w:date="2020-07-22T13:05:00Z">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ins>
      <w:ins w:id="10" w:author="Fieldfisher" w:date="2020-07-23T10:35:00Z">
        <w:r w:rsidR="006A0A95">
          <w:rPr>
            <w:rFonts w:ascii="Times New Roman" w:hAnsi="Times New Roman" w:cs="Times New Roman"/>
            <w:color w:val="222222"/>
            <w:sz w:val="20"/>
            <w:szCs w:val="20"/>
            <w:lang w:val="en-GB"/>
          </w:rPr>
          <w:t>6</w:t>
        </w:r>
      </w:ins>
      <w:ins w:id="11" w:author="Fieldfisher" w:date="2020-07-22T13:05:00Z">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ins>
      <w:ins w:id="12" w:author="Fieldfisher" w:date="2020-07-23T10:38:00Z">
        <w:r w:rsidR="006A0A95">
          <w:rPr>
            <w:rFonts w:ascii="Times New Roman" w:hAnsi="Times New Roman" w:cs="Times New Roman"/>
            <w:color w:val="222222"/>
            <w:sz w:val="20"/>
            <w:szCs w:val="20"/>
            <w:lang w:val="en-GB"/>
          </w:rPr>
          <w:t>6</w:t>
        </w:r>
      </w:ins>
      <w:ins w:id="13" w:author="Fieldfisher" w:date="2020-07-22T13:05:00Z">
        <w:r>
          <w:rPr>
            <w:rFonts w:ascii="Times New Roman" w:hAnsi="Times New Roman" w:cs="Times New Roman"/>
            <w:color w:val="222222"/>
            <w:sz w:val="20"/>
            <w:szCs w:val="20"/>
            <w:lang w:val="en-GB"/>
          </w:rPr>
          <w:t xml:space="preserve"> years old, please refrain from provide any personal data.</w:t>
        </w:r>
        <w:commentRangeEnd w:id="8"/>
        <w:r>
          <w:rPr>
            <w:rStyle w:val="Rimandocommento"/>
          </w:rPr>
          <w:commentReference w:id="8"/>
        </w:r>
      </w:ins>
    </w:p>
    <w:bookmarkEnd w:id="7"/>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CBA6BAC"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C30AEE">
        <w:rPr>
          <w:rFonts w:ascii="Times New Roman" w:hAnsi="Times New Roman" w:cs="Times New Roman"/>
          <w:color w:val="222222"/>
          <w:sz w:val="20"/>
          <w:szCs w:val="20"/>
          <w:lang w:val="en-GB"/>
        </w:rPr>
        <w:t>D:Code</w:t>
      </w:r>
      <w:proofErr w:type="spellEnd"/>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105AD81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Furthermore, by creating an account on the website 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that Diesel could organize. In certain situations, for example to proceed with the delivery of the prize, your Contact Data could also be </w:t>
      </w:r>
      <w:r w:rsidRPr="00854EEC">
        <w:rPr>
          <w:rFonts w:ascii="Times New Roman" w:hAnsi="Times New Roman" w:cs="Times New Roman"/>
          <w:color w:val="222222"/>
          <w:sz w:val="20"/>
          <w:szCs w:val="20"/>
          <w:lang w:val="en-GB"/>
        </w:rPr>
        <w:lastRenderedPageBreak/>
        <w:t>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D5C53E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7777777"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DATA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71A64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Data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B0B267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del w:id="14" w:author="Fieldfisher" w:date="2020-07-23T10:39:00Z">
        <w:r w:rsidRPr="00C30AEE" w:rsidDel="006A0A95">
          <w:rPr>
            <w:rFonts w:ascii="Times New Roman" w:hAnsi="Times New Roman" w:cs="Times New Roman"/>
            <w:color w:val="222222"/>
            <w:sz w:val="20"/>
            <w:szCs w:val="20"/>
            <w:lang w:val="en-GB"/>
          </w:rPr>
          <w:delText xml:space="preserve">receive the above mentioned communications by clicking on the appropriate option present in each </w:delText>
        </w:r>
        <w:r w:rsidR="008D7866" w:rsidDel="006A0A95">
          <w:rPr>
            <w:rFonts w:ascii="Times New Roman" w:hAnsi="Times New Roman" w:cs="Times New Roman"/>
            <w:color w:val="222222"/>
            <w:sz w:val="20"/>
            <w:szCs w:val="20"/>
            <w:lang w:val="en-GB"/>
          </w:rPr>
          <w:delText xml:space="preserve">marketing </w:delText>
        </w:r>
        <w:r w:rsidRPr="00C30AEE" w:rsidDel="006A0A95">
          <w:rPr>
            <w:rFonts w:ascii="Times New Roman" w:hAnsi="Times New Roman" w:cs="Times New Roman"/>
            <w:color w:val="222222"/>
            <w:sz w:val="20"/>
            <w:szCs w:val="20"/>
            <w:lang w:val="en-GB"/>
          </w:rPr>
          <w:delText>email received, as well as</w:delText>
        </w:r>
      </w:del>
      <w:ins w:id="15" w:author="Fieldfisher" w:date="2020-07-23T10:39:00Z">
        <w:r w:rsidR="006A0A95">
          <w:rPr>
            <w:rFonts w:ascii="Times New Roman" w:hAnsi="Times New Roman" w:cs="Times New Roman"/>
            <w:color w:val="222222"/>
            <w:sz w:val="20"/>
            <w:szCs w:val="20"/>
            <w:lang w:val="en-GB"/>
          </w:rPr>
          <w:t>be subject to profiling</w:t>
        </w:r>
      </w:ins>
      <w:r w:rsidRPr="00C30AEE">
        <w:rPr>
          <w:rFonts w:ascii="Times New Roman" w:hAnsi="Times New Roman" w:cs="Times New Roman"/>
          <w:color w:val="222222"/>
          <w:sz w:val="20"/>
          <w:szCs w:val="20"/>
          <w:lang w:val="en-GB"/>
        </w:rPr>
        <w:t xml:space="preserve"> by writing to </w:t>
      </w:r>
      <w:r w:rsidR="0026624A">
        <w:fldChar w:fldCharType="begin"/>
      </w:r>
      <w:r w:rsidR="0026624A" w:rsidRPr="00093865">
        <w:rPr>
          <w:lang w:val="en-GB"/>
          <w:rPrChange w:id="16" w:author="Fieldfisher" w:date="2020-07-22T13:05:00Z">
            <w:rPr/>
          </w:rPrChange>
        </w:rPr>
        <w:instrText xml:space="preserve"> HYPERLINK "mailto:privacy@diesel.com" \</w:instrText>
      </w:r>
      <w:r w:rsidR="0026624A" w:rsidRPr="00093865">
        <w:rPr>
          <w:lang w:val="en-GB"/>
          <w:rPrChange w:id="17" w:author="Fieldfisher" w:date="2020-07-22T13:05:00Z">
            <w:rPr/>
          </w:rPrChange>
        </w:rPr>
        <w:instrText xml:space="preserve">t "_blank" </w:instrText>
      </w:r>
      <w:r w:rsidR="0026624A">
        <w:fldChar w:fldCharType="separate"/>
      </w:r>
      <w:r w:rsidRPr="00C30AEE">
        <w:rPr>
          <w:rStyle w:val="Collegamentoipertestuale"/>
          <w:rFonts w:ascii="Times New Roman" w:hAnsi="Times New Roman" w:cs="Times New Roman"/>
          <w:color w:val="1155CC"/>
          <w:sz w:val="20"/>
          <w:szCs w:val="20"/>
          <w:lang w:val="en-GB"/>
        </w:rPr>
        <w:t>privacy@diesel.com</w:t>
      </w:r>
      <w:r w:rsidR="0026624A">
        <w:rPr>
          <w:rStyle w:val="Collegamentoipertestuale"/>
          <w:rFonts w:ascii="Times New Roman" w:hAnsi="Times New Roman" w:cs="Times New Roman"/>
          <w:color w:val="1155CC"/>
          <w:sz w:val="20"/>
          <w:szCs w:val="20"/>
          <w:lang w:val="en-GB"/>
        </w:rPr>
        <w:fldChar w:fldCharType="end"/>
      </w:r>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del w:id="18" w:author="Fieldfisher" w:date="2020-07-23T10:39:00Z">
        <w:r w:rsidR="008D7866" w:rsidRPr="00854EEC" w:rsidDel="006A0A95">
          <w:rPr>
            <w:rFonts w:ascii="Times New Roman" w:hAnsi="Times New Roman" w:cs="Times New Roman"/>
            <w:color w:val="222222"/>
            <w:sz w:val="20"/>
            <w:szCs w:val="20"/>
            <w:lang w:val="en-GB"/>
          </w:rPr>
          <w:delText>The withdraw</w:delText>
        </w:r>
        <w:r w:rsidR="00216731" w:rsidDel="006A0A95">
          <w:rPr>
            <w:rFonts w:ascii="Times New Roman" w:hAnsi="Times New Roman" w:cs="Times New Roman"/>
            <w:color w:val="222222"/>
            <w:sz w:val="20"/>
            <w:szCs w:val="20"/>
            <w:lang w:val="en-GB"/>
          </w:rPr>
          <w:delText>al</w:delText>
        </w:r>
        <w:r w:rsidR="008D7866" w:rsidRPr="00854EEC" w:rsidDel="006A0A95">
          <w:rPr>
            <w:rFonts w:ascii="Times New Roman" w:hAnsi="Times New Roman" w:cs="Times New Roman"/>
            <w:color w:val="222222"/>
            <w:sz w:val="20"/>
            <w:szCs w:val="20"/>
            <w:lang w:val="en-GB"/>
          </w:rPr>
          <w:delText xml:space="preserve"> of consent regards only marketing emails and doesn’t regard benefit emails.</w:delText>
        </w:r>
      </w:del>
    </w:p>
    <w:p w14:paraId="7D9F5BD1" w14:textId="313F2313"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AFFILI</w:t>
      </w:r>
      <w:del w:id="19" w:author="Fieldfisher" w:date="2020-07-23T10:39:00Z">
        <w:r w:rsidR="00AA5A35" w:rsidDel="006A0A95">
          <w:rPr>
            <w:rFonts w:ascii="Times New Roman" w:hAnsi="Times New Roman" w:cs="Times New Roman"/>
            <w:b/>
            <w:color w:val="222222"/>
            <w:sz w:val="20"/>
            <w:szCs w:val="20"/>
            <w:lang w:val="en-GB"/>
          </w:rPr>
          <w:delText>T</w:delText>
        </w:r>
      </w:del>
      <w:r w:rsidR="00AA5A35">
        <w:rPr>
          <w:rFonts w:ascii="Times New Roman" w:hAnsi="Times New Roman" w:cs="Times New Roman"/>
          <w:b/>
          <w:color w:val="222222"/>
          <w:sz w:val="20"/>
          <w:szCs w:val="20"/>
          <w:lang w:val="en-GB"/>
        </w:rPr>
        <w:t xml:space="preserve">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38816DDA"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Diesel </w:t>
      </w:r>
      <w:ins w:id="20" w:author="Fieldfisher" w:date="2020-07-23T10:39:00Z">
        <w:r w:rsidR="006A0A95">
          <w:rPr>
            <w:rFonts w:ascii="Times New Roman" w:hAnsi="Times New Roman" w:cs="Times New Roman"/>
            <w:color w:val="222222"/>
            <w:sz w:val="20"/>
            <w:szCs w:val="20"/>
            <w:lang w:val="en-GB"/>
          </w:rPr>
          <w:t>Affiliate</w:t>
        </w:r>
      </w:ins>
      <w:del w:id="21" w:author="Fieldfisher" w:date="2020-07-23T10:39:00Z">
        <w:r w:rsidR="001D34D3" w:rsidRPr="00C30AEE" w:rsidDel="006A0A95">
          <w:rPr>
            <w:rFonts w:ascii="Times New Roman" w:hAnsi="Times New Roman" w:cs="Times New Roman"/>
            <w:color w:val="222222"/>
            <w:sz w:val="20"/>
            <w:szCs w:val="20"/>
            <w:lang w:val="en-GB"/>
          </w:rPr>
          <w:delText>Subsidiary</w:delText>
        </w:r>
      </w:del>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DATA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w:t>
      </w:r>
      <w:r w:rsidR="007D614F"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1ED19C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w:t>
      </w:r>
      <w:r w:rsidR="00355772"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ins w:id="22" w:author="Fieldfisher" w:date="2020-07-23T10:40:00Z">
        <w:r w:rsidR="006A0A95">
          <w:rPr>
            <w:rFonts w:ascii="Times New Roman" w:hAnsi="Times New Roman" w:cs="Times New Roman"/>
            <w:color w:val="222222"/>
            <w:sz w:val="20"/>
            <w:szCs w:val="20"/>
            <w:lang w:val="en-GB"/>
          </w:rPr>
          <w:t>, including the prevention of fraud</w:t>
        </w:r>
      </w:ins>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FF6EC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WEBSITE AND YOU</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F09DFF4"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for one of the purposes described in paragraph 2.</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lastRenderedPageBreak/>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ins w:id="23" w:author="Fieldfisher" w:date="2020-07-23T10:40:00Z">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w:t>
        </w:r>
      </w:ins>
      <w:ins w:id="24" w:author="Fieldfisher" w:date="2020-07-23T10:41:00Z">
        <w:r w:rsidR="006A0A95">
          <w:rPr>
            <w:rFonts w:ascii="Times New Roman" w:hAnsi="Times New Roman" w:cs="Times New Roman"/>
            <w:b w:val="0"/>
            <w:color w:val="222222"/>
            <w:sz w:val="20"/>
            <w:szCs w:val="20"/>
            <w:lang w:val="en-GB"/>
          </w:rPr>
          <w:t xml:space="preserve">, upon Diesel request) unless you revoke your consent. In this case, upon </w:t>
        </w:r>
      </w:ins>
      <w:ins w:id="25" w:author="Fieldfisher" w:date="2020-07-23T10:42:00Z">
        <w:r w:rsidR="006A0A95">
          <w:rPr>
            <w:rFonts w:ascii="Times New Roman" w:hAnsi="Times New Roman" w:cs="Times New Roman"/>
            <w:b w:val="0"/>
            <w:color w:val="222222"/>
            <w:sz w:val="20"/>
            <w:szCs w:val="20"/>
            <w:lang w:val="en-GB"/>
          </w:rPr>
          <w:t>withdrawal</w:t>
        </w:r>
      </w:ins>
      <w:ins w:id="26" w:author="Fieldfisher" w:date="2020-07-23T10:41:00Z">
        <w:r w:rsidR="006A0A95">
          <w:rPr>
            <w:rFonts w:ascii="Times New Roman" w:hAnsi="Times New Roman" w:cs="Times New Roman"/>
            <w:b w:val="0"/>
            <w:color w:val="222222"/>
            <w:sz w:val="20"/>
            <w:szCs w:val="20"/>
            <w:lang w:val="en-GB"/>
          </w:rPr>
          <w:t xml:space="preserve"> of your consent</w:t>
        </w:r>
      </w:ins>
      <w:ins w:id="27" w:author="Fieldfisher" w:date="2020-07-23T10:42:00Z">
        <w:r w:rsidR="006A0A95">
          <w:rPr>
            <w:rFonts w:ascii="Times New Roman" w:hAnsi="Times New Roman" w:cs="Times New Roman"/>
            <w:b w:val="0"/>
            <w:color w:val="222222"/>
            <w:sz w:val="20"/>
            <w:szCs w:val="20"/>
            <w:lang w:val="en-GB"/>
          </w:rPr>
          <w:t>, we will delate your data</w:t>
        </w:r>
      </w:ins>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516EC0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ins w:id="28" w:author="Fieldfisher" w:date="2020-07-23T10:42:00Z">
        <w:r w:rsidR="006A0A95">
          <w:rPr>
            <w:rFonts w:ascii="Times New Roman" w:hAnsi="Times New Roman" w:cs="Times New Roman"/>
            <w:color w:val="222222"/>
            <w:sz w:val="20"/>
            <w:szCs w:val="20"/>
            <w:lang w:val="en-GB"/>
          </w:rPr>
          <w:t xml:space="preserve"> You can ask for information regarding this third countries using the following email: </w:t>
        </w:r>
      </w:ins>
      <w:ins w:id="29" w:author="Fieldfisher" w:date="2020-07-23T10:43:00Z">
        <w:r w:rsidR="006A0A95">
          <w:rPr>
            <w:rFonts w:ascii="Times New Roman" w:hAnsi="Times New Roman" w:cs="Times New Roman"/>
            <w:color w:val="222222"/>
            <w:sz w:val="20"/>
            <w:szCs w:val="20"/>
            <w:lang w:val="en-GB"/>
          </w:rPr>
          <w:fldChar w:fldCharType="begin"/>
        </w:r>
        <w:r w:rsidR="006A0A95">
          <w:rPr>
            <w:rFonts w:ascii="Times New Roman" w:hAnsi="Times New Roman" w:cs="Times New Roman"/>
            <w:color w:val="222222"/>
            <w:sz w:val="20"/>
            <w:szCs w:val="20"/>
            <w:lang w:val="en-GB"/>
          </w:rPr>
          <w:instrText xml:space="preserve"> HYPERLINK "mailto:</w:instrText>
        </w:r>
      </w:ins>
      <w:ins w:id="30" w:author="Fieldfisher" w:date="2020-07-23T10:42:00Z">
        <w:r w:rsidR="006A0A95">
          <w:rPr>
            <w:rFonts w:ascii="Times New Roman" w:hAnsi="Times New Roman" w:cs="Times New Roman"/>
            <w:color w:val="222222"/>
            <w:sz w:val="20"/>
            <w:szCs w:val="20"/>
            <w:lang w:val="en-GB"/>
          </w:rPr>
          <w:instrText>privacy@diesel.</w:instrText>
        </w:r>
      </w:ins>
      <w:ins w:id="31" w:author="Fieldfisher" w:date="2020-07-23T10:43:00Z">
        <w:r w:rsidR="006A0A95">
          <w:rPr>
            <w:rFonts w:ascii="Times New Roman" w:hAnsi="Times New Roman" w:cs="Times New Roman"/>
            <w:color w:val="222222"/>
            <w:sz w:val="20"/>
            <w:szCs w:val="20"/>
            <w:lang w:val="en-GB"/>
          </w:rPr>
          <w:instrText xml:space="preserve">com" </w:instrText>
        </w:r>
        <w:r w:rsidR="006A0A95">
          <w:rPr>
            <w:rFonts w:ascii="Times New Roman" w:hAnsi="Times New Roman" w:cs="Times New Roman"/>
            <w:color w:val="222222"/>
            <w:sz w:val="20"/>
            <w:szCs w:val="20"/>
            <w:lang w:val="en-GB"/>
          </w:rPr>
          <w:fldChar w:fldCharType="separate"/>
        </w:r>
      </w:ins>
      <w:ins w:id="32" w:author="Fieldfisher" w:date="2020-07-23T10:42:00Z">
        <w:r w:rsidR="006A0A95" w:rsidRPr="00040B96">
          <w:rPr>
            <w:rStyle w:val="Collegamentoipertestuale"/>
            <w:rFonts w:ascii="Times New Roman" w:hAnsi="Times New Roman" w:cs="Times New Roman"/>
            <w:sz w:val="20"/>
            <w:szCs w:val="20"/>
            <w:lang w:val="en-GB"/>
          </w:rPr>
          <w:t>privacy@diesel.</w:t>
        </w:r>
      </w:ins>
      <w:ins w:id="33" w:author="Fieldfisher" w:date="2020-07-23T10:43:00Z">
        <w:r w:rsidR="006A0A95" w:rsidRPr="00040B96">
          <w:rPr>
            <w:rStyle w:val="Collegamentoipertestuale"/>
            <w:rFonts w:ascii="Times New Roman" w:hAnsi="Times New Roman" w:cs="Times New Roman"/>
            <w:sz w:val="20"/>
            <w:szCs w:val="20"/>
            <w:lang w:val="en-GB"/>
          </w:rPr>
          <w:t>com</w:t>
        </w:r>
        <w:r w:rsidR="006A0A95">
          <w:rPr>
            <w:rFonts w:ascii="Times New Roman" w:hAnsi="Times New Roman" w:cs="Times New Roman"/>
            <w:color w:val="222222"/>
            <w:sz w:val="20"/>
            <w:szCs w:val="20"/>
            <w:lang w:val="en-GB"/>
          </w:rPr>
          <w:fldChar w:fldCharType="end"/>
        </w:r>
        <w:r w:rsidR="006A0A95">
          <w:rPr>
            <w:rFonts w:ascii="Times New Roman" w:hAnsi="Times New Roman" w:cs="Times New Roman"/>
            <w:color w:val="222222"/>
            <w:sz w:val="20"/>
            <w:szCs w:val="20"/>
            <w:lang w:val="en-GB"/>
          </w:rPr>
          <w:t xml:space="preserve"> or writing to the postal address indicated above.</w:t>
        </w:r>
      </w:ins>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w:t>
      </w:r>
      <w:r w:rsidRPr="00C30AEE">
        <w:rPr>
          <w:rFonts w:ascii="Times New Roman" w:hAnsi="Times New Roman" w:cs="Times New Roman"/>
          <w:b w:val="0"/>
          <w:color w:val="222222"/>
          <w:sz w:val="20"/>
          <w:szCs w:val="20"/>
          <w:lang w:val="en-GB"/>
        </w:rPr>
        <w:lastRenderedPageBreak/>
        <w:t xml:space="preserve">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r w:rsidR="0026624A">
        <w:fldChar w:fldCharType="begin"/>
      </w:r>
      <w:r w:rsidR="0026624A" w:rsidRPr="00093865">
        <w:rPr>
          <w:lang w:val="en-GB"/>
          <w:rPrChange w:id="34" w:author="Fieldfisher" w:date="2020-07-22T13:05:00Z">
            <w:rPr/>
          </w:rPrChange>
        </w:rPr>
        <w:instrText xml:space="preserve"> HYPERLINK "https://protect-eu.mimecast.com/s/5ccgCY6klCNvro2C0fOwS?domain=klarna.at/" </w:instrText>
      </w:r>
      <w:r w:rsidR="0026624A">
        <w:fldChar w:fldCharType="separate"/>
      </w:r>
      <w:r w:rsidR="003E3A7D" w:rsidRPr="003E3A7D">
        <w:rPr>
          <w:rFonts w:ascii="Times New Roman" w:hAnsi="Times New Roman" w:cs="Times New Roman"/>
          <w:color w:val="222222"/>
          <w:sz w:val="20"/>
          <w:szCs w:val="20"/>
          <w:lang w:val="en-GB"/>
        </w:rPr>
        <w:t>here</w:t>
      </w:r>
      <w:r w:rsidR="0026624A">
        <w:rPr>
          <w:rFonts w:ascii="Times New Roman" w:hAnsi="Times New Roman" w:cs="Times New Roman"/>
          <w:color w:val="222222"/>
          <w:sz w:val="20"/>
          <w:szCs w:val="20"/>
          <w:lang w:val="en-GB"/>
        </w:rPr>
        <w:fldChar w:fldCharType="end"/>
      </w:r>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r w:rsidR="0026624A">
        <w:fldChar w:fldCharType="begin"/>
      </w:r>
      <w:r w:rsidR="0026624A" w:rsidRPr="00093865">
        <w:rPr>
          <w:lang w:val="en-GB"/>
          <w:rPrChange w:id="35" w:author="Fieldfisher" w:date="2020-07-22T13:05:00Z">
            <w:rPr/>
          </w:rPrChange>
        </w:rPr>
        <w:instrText xml:space="preserve"> HYPERLINK "https://protect-eu.mimecast.com/s/HxcDCZ4lmSDwJn9HjFZLr?domain=cdn.klarna.com" </w:instrText>
      </w:r>
      <w:r w:rsidR="0026624A">
        <w:fldChar w:fldCharType="separate"/>
      </w:r>
      <w:r w:rsidR="003E3A7D" w:rsidRPr="003E3A7D">
        <w:rPr>
          <w:rFonts w:ascii="Times New Roman" w:hAnsi="Times New Roman" w:cs="Times New Roman"/>
          <w:color w:val="222222"/>
          <w:sz w:val="20"/>
          <w:szCs w:val="20"/>
          <w:lang w:val="en-GB"/>
        </w:rPr>
        <w:t>privacy statement</w:t>
      </w:r>
      <w:r w:rsidR="0026624A">
        <w:rPr>
          <w:rFonts w:ascii="Times New Roman" w:hAnsi="Times New Roman" w:cs="Times New Roman"/>
          <w:color w:val="222222"/>
          <w:sz w:val="20"/>
          <w:szCs w:val="20"/>
          <w:lang w:val="en-GB"/>
        </w:rPr>
        <w:fldChar w:fldCharType="end"/>
      </w:r>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5C2A01CE" w14:textId="77777777" w:rsidR="006A0A95" w:rsidRPr="00C30AEE" w:rsidDel="006A0A95" w:rsidRDefault="008D027F" w:rsidP="006A0A95">
      <w:pPr>
        <w:shd w:val="clear" w:color="auto" w:fill="FFFFFF"/>
        <w:spacing w:line="240" w:lineRule="auto"/>
        <w:jc w:val="both"/>
        <w:rPr>
          <w:del w:id="36" w:author="Fieldfisher" w:date="2020-07-23T10:44:00Z"/>
          <w:moveTo w:id="37" w:author="Fieldfisher" w:date="2020-07-23T10:44:00Z"/>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ins w:id="38" w:author="Fieldfisher" w:date="2020-07-23T10:43:00Z">
        <w:r w:rsidR="006A0A95">
          <w:rPr>
            <w:rFonts w:ascii="Times New Roman" w:hAnsi="Times New Roman" w:cs="Times New Roman"/>
            <w:color w:val="222222"/>
            <w:sz w:val="20"/>
            <w:szCs w:val="20"/>
            <w:lang w:val="en-GB"/>
          </w:rPr>
          <w:t xml:space="preserve"> You have the right to object to direct marketing, which include</w:t>
        </w:r>
      </w:ins>
      <w:ins w:id="39" w:author="Fieldfisher" w:date="2020-07-23T10:44:00Z">
        <w:r w:rsidR="006A0A95">
          <w:rPr>
            <w:rFonts w:ascii="Times New Roman" w:hAnsi="Times New Roman" w:cs="Times New Roman"/>
            <w:color w:val="222222"/>
            <w:sz w:val="20"/>
            <w:szCs w:val="20"/>
            <w:lang w:val="en-GB"/>
          </w:rPr>
          <w:t xml:space="preserve">s profiling. </w:t>
        </w:r>
      </w:ins>
      <w:moveToRangeStart w:id="40" w:author="Fieldfisher" w:date="2020-07-23T10:44:00Z" w:name="move46393467"/>
      <w:moveTo w:id="41" w:author="Fieldfisher" w:date="2020-07-23T10:44:00Z">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moveTo>
    </w:p>
    <w:moveToRangeEnd w:id="40"/>
    <w:p w14:paraId="786EF853" w14:textId="529410B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B25DFC7" w14:textId="35A0188A" w:rsidR="008D027F" w:rsidRPr="00C30AEE" w:rsidDel="006A0A95" w:rsidRDefault="008D027F" w:rsidP="00C30AEE">
      <w:pPr>
        <w:shd w:val="clear" w:color="auto" w:fill="FFFFFF"/>
        <w:spacing w:line="240" w:lineRule="auto"/>
        <w:jc w:val="both"/>
        <w:rPr>
          <w:moveFrom w:id="42" w:author="Fieldfisher" w:date="2020-07-23T10:44:00Z"/>
          <w:rFonts w:ascii="Times New Roman" w:hAnsi="Times New Roman" w:cs="Times New Roman"/>
          <w:color w:val="222222"/>
          <w:sz w:val="20"/>
          <w:szCs w:val="20"/>
          <w:lang w:val="en-GB"/>
        </w:rPr>
      </w:pPr>
      <w:moveFromRangeStart w:id="43" w:author="Fieldfisher" w:date="2020-07-23T10:44:00Z" w:name="move46393467"/>
      <w:moveFrom w:id="44" w:author="Fieldfisher" w:date="2020-07-23T10:44:00Z">
        <w:r w:rsidRPr="00C30AEE" w:rsidDel="006A0A95">
          <w:rPr>
            <w:rFonts w:ascii="Times New Roman" w:hAnsi="Times New Roman" w:cs="Times New Roman"/>
            <w:color w:val="222222"/>
            <w:sz w:val="20"/>
            <w:szCs w:val="20"/>
            <w:lang w:val="en-GB"/>
          </w:rPr>
          <w:t>If you pref</w:t>
        </w:r>
        <w:r w:rsidR="000F2C92" w:rsidRPr="00C30AEE" w:rsidDel="006A0A95">
          <w:rPr>
            <w:rFonts w:ascii="Times New Roman" w:hAnsi="Times New Roman" w:cs="Times New Roman"/>
            <w:color w:val="222222"/>
            <w:sz w:val="20"/>
            <w:szCs w:val="20"/>
            <w:lang w:val="en-GB"/>
          </w:rPr>
          <w:t>er that the processing of your Personal D</w:t>
        </w:r>
        <w:r w:rsidRPr="00C30AEE" w:rsidDel="006A0A95">
          <w:rPr>
            <w:rFonts w:ascii="Times New Roman" w:hAnsi="Times New Roman" w:cs="Times New Roman"/>
            <w:color w:val="222222"/>
            <w:sz w:val="20"/>
            <w:szCs w:val="20"/>
            <w:lang w:val="en-GB"/>
          </w:rPr>
          <w:t xml:space="preserve">ata is carried out solely through traditional contact methods, you can object to the processing of your personal data </w:t>
        </w:r>
        <w:r w:rsidR="000F2C92" w:rsidRPr="00C30AEE" w:rsidDel="006A0A95">
          <w:rPr>
            <w:rFonts w:ascii="Times New Roman" w:hAnsi="Times New Roman" w:cs="Times New Roman"/>
            <w:color w:val="222222"/>
            <w:sz w:val="20"/>
            <w:szCs w:val="20"/>
            <w:lang w:val="en-GB"/>
          </w:rPr>
          <w:t xml:space="preserve">carried out </w:t>
        </w:r>
        <w:r w:rsidRPr="00C30AEE" w:rsidDel="006A0A95">
          <w:rPr>
            <w:rFonts w:ascii="Times New Roman" w:hAnsi="Times New Roman" w:cs="Times New Roman"/>
            <w:color w:val="222222"/>
            <w:sz w:val="20"/>
            <w:szCs w:val="20"/>
            <w:lang w:val="en-GB"/>
          </w:rPr>
          <w:t>through automated contact methods.</w:t>
        </w:r>
      </w:moveFrom>
    </w:p>
    <w:moveFromRangeEnd w:id="43"/>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C46114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777777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 MARCH 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093865"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E97D258" w:rsidR="008D4DD0" w:rsidRDefault="008D4DD0" w:rsidP="008D4DD0">
            <w:pPr>
              <w:shd w:val="clear" w:color="auto" w:fill="FFFFFF"/>
              <w:spacing w:line="240" w:lineRule="auto"/>
              <w:jc w:val="both"/>
              <w:rPr>
                <w:ins w:id="45" w:author="Fieldfisher" w:date="2020-07-23T10:44:00Z"/>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16D2BF1" w14:textId="5DEBCB83"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ins w:id="46" w:author="Fieldfisher" w:date="2020-07-23T10:44:00Z">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ins>
            <w:ins w:id="47" w:author="Fieldfisher" w:date="2020-07-23T10:45:00Z">
              <w:r>
                <w:rPr>
                  <w:rFonts w:ascii="Times New Roman" w:hAnsi="Times New Roman" w:cs="Times New Roman"/>
                  <w:color w:val="222222"/>
                  <w:sz w:val="18"/>
                  <w:szCs w:val="18"/>
                  <w:lang w:val="en-GB"/>
                </w:rPr>
                <w:fldChar w:fldCharType="begin"/>
              </w:r>
              <w:r>
                <w:rPr>
                  <w:rFonts w:ascii="Times New Roman" w:hAnsi="Times New Roman" w:cs="Times New Roman"/>
                  <w:color w:val="222222"/>
                  <w:sz w:val="18"/>
                  <w:szCs w:val="18"/>
                  <w:lang w:val="en-GB"/>
                </w:rPr>
                <w:instrText xml:space="preserve"> HYPERLINK "mailto:</w:instrText>
              </w:r>
            </w:ins>
            <w:ins w:id="48" w:author="Fieldfisher" w:date="2020-07-23T10:44:00Z">
              <w:r w:rsidRPr="004101E7">
                <w:rPr>
                  <w:rFonts w:ascii="Times New Roman" w:hAnsi="Times New Roman" w:cs="Times New Roman"/>
                  <w:color w:val="222222"/>
                  <w:sz w:val="18"/>
                  <w:szCs w:val="18"/>
                  <w:lang w:val="en-GB"/>
                </w:rPr>
                <w:instrText>privacy@diesel.com</w:instrText>
              </w:r>
            </w:ins>
            <w:ins w:id="49" w:author="Fieldfisher" w:date="2020-07-23T10:45:00Z">
              <w:r>
                <w:rPr>
                  <w:rFonts w:ascii="Times New Roman" w:hAnsi="Times New Roman" w:cs="Times New Roman"/>
                  <w:color w:val="222222"/>
                  <w:sz w:val="18"/>
                  <w:szCs w:val="18"/>
                  <w:lang w:val="en-GB"/>
                </w:rPr>
                <w:instrText xml:space="preserve">" </w:instrText>
              </w:r>
              <w:r>
                <w:rPr>
                  <w:rFonts w:ascii="Times New Roman" w:hAnsi="Times New Roman" w:cs="Times New Roman"/>
                  <w:color w:val="222222"/>
                  <w:sz w:val="18"/>
                  <w:szCs w:val="18"/>
                  <w:lang w:val="en-GB"/>
                </w:rPr>
                <w:fldChar w:fldCharType="separate"/>
              </w:r>
            </w:ins>
            <w:ins w:id="50" w:author="Fieldfisher" w:date="2020-07-23T10:44:00Z">
              <w:r w:rsidRPr="00040B96">
                <w:rPr>
                  <w:rStyle w:val="Collegamentoipertestuale"/>
                  <w:rFonts w:ascii="Times New Roman" w:hAnsi="Times New Roman" w:cs="Times New Roman"/>
                  <w:sz w:val="18"/>
                  <w:szCs w:val="18"/>
                  <w:lang w:val="en-GB"/>
                </w:rPr>
                <w:t>privacy@diesel.com</w:t>
              </w:r>
            </w:ins>
            <w:ins w:id="51" w:author="Fieldfisher" w:date="2020-07-23T10:45:00Z">
              <w:r>
                <w:rPr>
                  <w:rFonts w:ascii="Times New Roman" w:hAnsi="Times New Roman" w:cs="Times New Roman"/>
                  <w:color w:val="222222"/>
                  <w:sz w:val="18"/>
                  <w:szCs w:val="18"/>
                  <w:lang w:val="en-GB"/>
                </w:rPr>
                <w:fldChar w:fldCharType="end"/>
              </w:r>
              <w:r>
                <w:rPr>
                  <w:rFonts w:ascii="Times New Roman" w:hAnsi="Times New Roman" w:cs="Times New Roman"/>
                  <w:color w:val="222222"/>
                  <w:sz w:val="18"/>
                  <w:szCs w:val="18"/>
                  <w:lang w:val="en-GB"/>
                </w:rPr>
                <w:t xml:space="preserve"> </w:t>
              </w:r>
            </w:ins>
            <w:ins w:id="52" w:author="Fieldfisher" w:date="2020-07-23T10:44:00Z">
              <w:r w:rsidRPr="004101E7">
                <w:rPr>
                  <w:rFonts w:ascii="Times New Roman" w:hAnsi="Times New Roman" w:cs="Times New Roman"/>
                  <w:color w:val="222222"/>
                  <w:sz w:val="18"/>
                  <w:szCs w:val="18"/>
                  <w:lang w:val="en-GB"/>
                </w:rPr>
                <w:t xml:space="preserve">or otherwise contacting the Company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ins>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0284D5BD" w:rsidR="006A0A95" w:rsidRPr="004101E7" w:rsidRDefault="006A0A95" w:rsidP="006A0A95">
            <w:pPr>
              <w:shd w:val="clear" w:color="auto" w:fill="FFFFFF"/>
              <w:spacing w:line="240" w:lineRule="auto"/>
              <w:jc w:val="both"/>
              <w:rPr>
                <w:ins w:id="53" w:author="Fieldfisher" w:date="2020-07-23T10:45:00Z"/>
                <w:rFonts w:ascii="Times New Roman" w:hAnsi="Times New Roman" w:cs="Times New Roman"/>
                <w:color w:val="222222"/>
                <w:sz w:val="18"/>
                <w:szCs w:val="18"/>
                <w:lang w:val="en-GB"/>
              </w:rPr>
            </w:pPr>
            <w:ins w:id="54" w:author="Fieldfisher" w:date="2020-07-23T10:45:00Z">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r w:rsidR="0001480B">
                <w:rPr>
                  <w:rFonts w:ascii="Times New Roman" w:hAnsi="Times New Roman" w:cs="Times New Roman"/>
                  <w:color w:val="222222"/>
                  <w:sz w:val="18"/>
                  <w:szCs w:val="18"/>
                  <w:lang w:val="en-GB"/>
                </w:rPr>
                <w:fldChar w:fldCharType="begin"/>
              </w:r>
              <w:r w:rsidR="0001480B">
                <w:rPr>
                  <w:rFonts w:ascii="Times New Roman" w:hAnsi="Times New Roman" w:cs="Times New Roman"/>
                  <w:color w:val="222222"/>
                  <w:sz w:val="18"/>
                  <w:szCs w:val="18"/>
                  <w:lang w:val="en-GB"/>
                </w:rPr>
                <w:instrText xml:space="preserve"> HYPERLINK "mailto:</w:instrText>
              </w:r>
              <w:r w:rsidR="0001480B" w:rsidRPr="004101E7">
                <w:rPr>
                  <w:rFonts w:ascii="Times New Roman" w:hAnsi="Times New Roman" w:cs="Times New Roman"/>
                  <w:color w:val="222222"/>
                  <w:sz w:val="18"/>
                  <w:szCs w:val="18"/>
                  <w:lang w:val="en-GB"/>
                </w:rPr>
                <w:instrText>privacy@diesel.com</w:instrText>
              </w:r>
              <w:r w:rsidR="0001480B">
                <w:rPr>
                  <w:rFonts w:ascii="Times New Roman" w:hAnsi="Times New Roman" w:cs="Times New Roman"/>
                  <w:color w:val="222222"/>
                  <w:sz w:val="18"/>
                  <w:szCs w:val="18"/>
                  <w:lang w:val="en-GB"/>
                </w:rPr>
                <w:instrText xml:space="preserve">" </w:instrText>
              </w:r>
              <w:r w:rsidR="0001480B">
                <w:rPr>
                  <w:rFonts w:ascii="Times New Roman" w:hAnsi="Times New Roman" w:cs="Times New Roman"/>
                  <w:color w:val="222222"/>
                  <w:sz w:val="18"/>
                  <w:szCs w:val="18"/>
                  <w:lang w:val="en-GB"/>
                </w:rPr>
                <w:fldChar w:fldCharType="separate"/>
              </w:r>
              <w:r w:rsidR="0001480B" w:rsidRPr="00040B96">
                <w:rPr>
                  <w:rStyle w:val="Collegamentoipertestuale"/>
                  <w:rFonts w:ascii="Times New Roman" w:hAnsi="Times New Roman" w:cs="Times New Roman"/>
                  <w:sz w:val="18"/>
                  <w:szCs w:val="18"/>
                  <w:lang w:val="en-GB"/>
                </w:rPr>
                <w:t>privacy@diesel.com</w:t>
              </w:r>
              <w:r w:rsidR="0001480B">
                <w:rPr>
                  <w:rFonts w:ascii="Times New Roman" w:hAnsi="Times New Roman" w:cs="Times New Roman"/>
                  <w:color w:val="222222"/>
                  <w:sz w:val="18"/>
                  <w:szCs w:val="18"/>
                  <w:lang w:val="en-GB"/>
                </w:rPr>
                <w:fldChar w:fldCharType="end"/>
              </w:r>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Company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ins>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093865"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EED881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del w:id="55" w:author="Fieldfisher" w:date="2020-07-23T10:51:00Z">
              <w:r w:rsidRPr="004101E7" w:rsidDel="0001480B">
                <w:rPr>
                  <w:rFonts w:ascii="Times New Roman" w:hAnsi="Times New Roman" w:cs="Times New Roman"/>
                  <w:color w:val="222222"/>
                  <w:sz w:val="18"/>
                  <w:szCs w:val="18"/>
                  <w:lang w:val="en-GB"/>
                </w:rPr>
                <w:delText>receive the above-mentioned communications by clicking on the appropriate option in each email received, as well as</w:delText>
              </w:r>
            </w:del>
            <w:ins w:id="56" w:author="Fieldfisher" w:date="2020-07-23T10:51:00Z">
              <w:r w:rsidR="0001480B">
                <w:rPr>
                  <w:rFonts w:ascii="Times New Roman" w:hAnsi="Times New Roman" w:cs="Times New Roman"/>
                  <w:color w:val="222222"/>
                  <w:sz w:val="18"/>
                  <w:szCs w:val="18"/>
                  <w:lang w:val="en-GB"/>
                </w:rPr>
                <w:t>be subject to profiling</w:t>
              </w:r>
            </w:ins>
            <w:r w:rsidRPr="004101E7">
              <w:rPr>
                <w:rFonts w:ascii="Times New Roman" w:hAnsi="Times New Roman" w:cs="Times New Roman"/>
                <w:color w:val="222222"/>
                <w:sz w:val="18"/>
                <w:szCs w:val="18"/>
                <w:lang w:val="en-GB"/>
              </w:rPr>
              <w:t xml:space="preserve"> by writing to the address privacy@diesel.com, privacy@otb.net or otherwise contacting the Company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Data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51FE1A6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w:t>
            </w:r>
            <w:proofErr w:type="spellStart"/>
            <w:r w:rsidRPr="004101E7">
              <w:rPr>
                <w:rFonts w:ascii="Times New Roman" w:hAnsi="Times New Roman" w:cs="Times New Roman"/>
                <w:color w:val="222222"/>
                <w:sz w:val="18"/>
                <w:szCs w:val="18"/>
                <w:lang w:val="en-GB"/>
              </w:rPr>
              <w:t>to</w:t>
            </w:r>
            <w:del w:id="57" w:author="Fieldfisher" w:date="2020-07-23T10:51:00Z">
              <w:r w:rsidRPr="004101E7" w:rsidDel="0001480B">
                <w:rPr>
                  <w:rFonts w:ascii="Times New Roman" w:hAnsi="Times New Roman" w:cs="Times New Roman"/>
                  <w:color w:val="222222"/>
                  <w:sz w:val="18"/>
                  <w:szCs w:val="18"/>
                  <w:lang w:val="en-GB"/>
                </w:rPr>
                <w:delText xml:space="preserve"> receive the above-mentioned communications by clicking on the appropriate option in each email received, as well as </w:delText>
              </w:r>
            </w:del>
            <w:ins w:id="58" w:author="Fieldfisher" w:date="2020-07-23T10:51:00Z">
              <w:r w:rsidR="0001480B">
                <w:rPr>
                  <w:rFonts w:ascii="Times New Roman" w:hAnsi="Times New Roman" w:cs="Times New Roman"/>
                  <w:color w:val="222222"/>
                  <w:sz w:val="18"/>
                  <w:szCs w:val="18"/>
                  <w:lang w:val="en-GB"/>
                </w:rPr>
                <w:t>be</w:t>
              </w:r>
              <w:proofErr w:type="spellEnd"/>
              <w:r w:rsidR="0001480B">
                <w:rPr>
                  <w:rFonts w:ascii="Times New Roman" w:hAnsi="Times New Roman" w:cs="Times New Roman"/>
                  <w:color w:val="222222"/>
                  <w:sz w:val="18"/>
                  <w:szCs w:val="18"/>
                  <w:lang w:val="en-GB"/>
                </w:rPr>
                <w:t xml:space="preserve"> subject to profilin</w:t>
              </w:r>
            </w:ins>
            <w:ins w:id="59" w:author="Fieldfisher" w:date="2020-07-23T10:52:00Z">
              <w:r w:rsidR="0001480B">
                <w:rPr>
                  <w:rFonts w:ascii="Times New Roman" w:hAnsi="Times New Roman" w:cs="Times New Roman"/>
                  <w:color w:val="222222"/>
                  <w:sz w:val="18"/>
                  <w:szCs w:val="18"/>
                  <w:lang w:val="en-GB"/>
                </w:rPr>
                <w:t xml:space="preserve">g </w:t>
              </w:r>
            </w:ins>
            <w:r w:rsidRPr="004101E7">
              <w:rPr>
                <w:rFonts w:ascii="Times New Roman" w:hAnsi="Times New Roman" w:cs="Times New Roman"/>
                <w:color w:val="222222"/>
                <w:sz w:val="18"/>
                <w:szCs w:val="18"/>
                <w:lang w:val="en-GB"/>
              </w:rPr>
              <w:t>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Fieldfisher" w:date="2020-07-21T17:45:00Z" w:initials="FF">
    <w:p w14:paraId="2DAC00EE" w14:textId="51ED5F26" w:rsidR="00093865" w:rsidRDefault="00093865" w:rsidP="00093865">
      <w:pPr>
        <w:pStyle w:val="Testocommento"/>
      </w:pPr>
      <w:r>
        <w:rPr>
          <w:rStyle w:val="Rimandocommento"/>
        </w:rPr>
        <w:annotationRef/>
      </w:r>
      <w:r>
        <w:t>Da verificare a cura del cliente: abbiamo inserito questa frase per evitare le differenze relative al trattamento dei dati dei minori previste dai vari paesi coinvolti, quanto meno in Europa. Se così fosse, dovrebbero essere valutati dei sistemi in grado di individuare l’età di quelli che si iscrivono e bloccare coloro che non hanno 1</w:t>
      </w:r>
      <w:r w:rsidR="006A0A95">
        <w:t>6</w:t>
      </w:r>
      <w:r>
        <w:t xml:space="preserve"> anni.</w:t>
      </w:r>
      <w:r w:rsidR="006A0A95">
        <w:t xml:space="preserve"> Ricordiamo che in base alla normativa italiana, la capacità di agire si acquista a 18 anni. L’esimente dell’art. 8 del GDPR riguarda esclusivamente l’offerta diretta dei servizi della società dell’informazione, quando il trattamento è basato sul consenso.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AC00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830" w16cex:dateUtc="2020-07-21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AC00EE" w16cid:durableId="22C1A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CA834" w14:textId="77777777" w:rsidR="0026624A" w:rsidRDefault="0026624A" w:rsidP="003379CE">
      <w:pPr>
        <w:spacing w:after="0" w:line="240" w:lineRule="auto"/>
      </w:pPr>
      <w:r>
        <w:separator/>
      </w:r>
    </w:p>
  </w:endnote>
  <w:endnote w:type="continuationSeparator" w:id="0">
    <w:p w14:paraId="4C3558C7" w14:textId="77777777" w:rsidR="0026624A" w:rsidRDefault="0026624A"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7D786" w14:textId="77777777" w:rsidR="0026624A" w:rsidRDefault="0026624A" w:rsidP="003379CE">
      <w:pPr>
        <w:spacing w:after="0" w:line="240" w:lineRule="auto"/>
      </w:pPr>
      <w:r>
        <w:separator/>
      </w:r>
    </w:p>
  </w:footnote>
  <w:footnote w:type="continuationSeparator" w:id="0">
    <w:p w14:paraId="16A6E6D2" w14:textId="77777777" w:rsidR="0026624A" w:rsidRDefault="0026624A"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eldfisher">
    <w15:presenceInfo w15:providerId="None" w15:userId="Fieldf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715B9"/>
    <w:rsid w:val="00590C1E"/>
    <w:rsid w:val="005B5F13"/>
    <w:rsid w:val="005E218E"/>
    <w:rsid w:val="005F3C5B"/>
    <w:rsid w:val="00606E92"/>
    <w:rsid w:val="00610A58"/>
    <w:rsid w:val="00617456"/>
    <w:rsid w:val="006217F2"/>
    <w:rsid w:val="0062424D"/>
    <w:rsid w:val="00645425"/>
    <w:rsid w:val="00691B30"/>
    <w:rsid w:val="006A0A95"/>
    <w:rsid w:val="006E72D3"/>
    <w:rsid w:val="00700D88"/>
    <w:rsid w:val="00711204"/>
    <w:rsid w:val="00711BBB"/>
    <w:rsid w:val="007264D1"/>
    <w:rsid w:val="00755822"/>
    <w:rsid w:val="007D614F"/>
    <w:rsid w:val="00816CE5"/>
    <w:rsid w:val="00843B02"/>
    <w:rsid w:val="00847814"/>
    <w:rsid w:val="00851CF6"/>
    <w:rsid w:val="00854EEC"/>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ustomXml" Target="../customXml/item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5DB7D4E5-99C4-4C8C-9490-57FF09DFC642}"/>
</file>

<file path=customXml/itemProps3.xml><?xml version="1.0" encoding="utf-8"?>
<ds:datastoreItem xmlns:ds="http://schemas.openxmlformats.org/officeDocument/2006/customXml" ds:itemID="{0B651343-6C1D-46CA-BAC9-FEC0676FF51D}"/>
</file>

<file path=customXml/itemProps4.xml><?xml version="1.0" encoding="utf-8"?>
<ds:datastoreItem xmlns:ds="http://schemas.openxmlformats.org/officeDocument/2006/customXml" ds:itemID="{2DFB5E41-5068-4B69-9904-A8B908B946EE}"/>
</file>

<file path=docProps/app.xml><?xml version="1.0" encoding="utf-8"?>
<Properties xmlns="http://schemas.openxmlformats.org/officeDocument/2006/extended-properties" xmlns:vt="http://schemas.openxmlformats.org/officeDocument/2006/docPropsVTypes">
  <Template>Normal</Template>
  <TotalTime>1203</TotalTime>
  <Pages>1</Pages>
  <Words>4646</Words>
  <Characters>26485</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2020-06-22T15:21:00Z</cp:lastPrinted>
  <dcterms:created xsi:type="dcterms:W3CDTF">2020-06-29T10:48:00Z</dcterms:created>
  <dcterms:modified xsi:type="dcterms:W3CDTF">2020-07-23T08:57:00Z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