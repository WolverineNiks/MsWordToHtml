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8552F" w14:textId="79DDDC3A" w:rsidR="00F65EAE" w:rsidRPr="002F2F8E" w:rsidRDefault="00F65EAE" w:rsidP="00F65EAE">
      <w:pPr>
        <w:widowControl/>
        <w:shd w:val="clear" w:color="auto" w:fill="FFFFFF"/>
        <w:spacing w:before="100" w:beforeAutospacing="1" w:after="100" w:afterAutospacing="1"/>
        <w:jc w:val="left"/>
        <w:outlineLvl w:val="3"/>
        <w:rPr>
          <w:rFonts w:asciiTheme="majorHAnsi" w:eastAsia="MS PGothic" w:hAnsiTheme="majorHAnsi" w:cstheme="majorHAnsi"/>
          <w:b/>
          <w:bCs/>
          <w:kern w:val="0"/>
          <w:szCs w:val="21"/>
        </w:rPr>
      </w:pPr>
      <w:r w:rsidRPr="002F2F8E">
        <w:rPr>
          <w:rFonts w:asciiTheme="majorHAnsi" w:eastAsia="MS PGothic" w:hAnsiTheme="majorHAnsi" w:cstheme="majorHAnsi"/>
          <w:b/>
          <w:bCs/>
          <w:kern w:val="0"/>
          <w:szCs w:val="21"/>
        </w:rPr>
        <w:t xml:space="preserve">DRAFT </w:t>
      </w:r>
      <w:r w:rsidR="00664897" w:rsidRPr="002F2F8E">
        <w:rPr>
          <w:rFonts w:asciiTheme="majorHAnsi" w:eastAsia="MS PGothic" w:hAnsiTheme="majorHAnsi" w:cstheme="majorHAnsi"/>
          <w:b/>
          <w:bCs/>
          <w:kern w:val="0"/>
          <w:szCs w:val="21"/>
        </w:rPr>
        <w:t xml:space="preserve">- </w:t>
      </w:r>
      <w:r w:rsidR="00664897" w:rsidRPr="002F2F8E">
        <w:rPr>
          <w:rFonts w:asciiTheme="majorHAnsi" w:eastAsia="MS PGothic" w:hAnsiTheme="majorHAnsi" w:cstheme="majorHAnsi" w:hint="eastAsia"/>
          <w:b/>
          <w:bCs/>
          <w:kern w:val="0"/>
          <w:szCs w:val="21"/>
        </w:rPr>
        <w:t>Revision</w:t>
      </w:r>
      <w:r w:rsidR="00664897" w:rsidRPr="002F2F8E">
        <w:rPr>
          <w:rFonts w:asciiTheme="majorHAnsi" w:eastAsia="MS PGothic" w:hAnsiTheme="majorHAnsi" w:cstheme="majorHAnsi"/>
          <w:b/>
          <w:bCs/>
          <w:kern w:val="0"/>
          <w:szCs w:val="21"/>
        </w:rPr>
        <w:t xml:space="preserve"> of </w:t>
      </w:r>
      <w:r w:rsidR="00664897" w:rsidRPr="002F2F8E">
        <w:rPr>
          <w:rFonts w:asciiTheme="majorHAnsi" w:eastAsia="MS PGothic" w:hAnsiTheme="majorHAnsi" w:cstheme="majorHAnsi" w:hint="eastAsia"/>
          <w:b/>
          <w:bCs/>
          <w:kern w:val="0"/>
          <w:szCs w:val="21"/>
        </w:rPr>
        <w:t xml:space="preserve">Diesel Japan </w:t>
      </w:r>
      <w:r w:rsidRPr="002F2F8E">
        <w:rPr>
          <w:rFonts w:asciiTheme="majorHAnsi" w:eastAsia="MS PGothic" w:hAnsiTheme="majorHAnsi" w:cstheme="majorHAnsi"/>
          <w:b/>
          <w:bCs/>
          <w:kern w:val="0"/>
          <w:szCs w:val="21"/>
        </w:rPr>
        <w:t>Privacy Pol</w:t>
      </w:r>
      <w:r w:rsidRPr="002F2F8E">
        <w:rPr>
          <w:rFonts w:asciiTheme="majorHAnsi" w:eastAsia="MS PGothic" w:hAnsiTheme="majorHAnsi" w:cstheme="majorHAnsi" w:hint="eastAsia"/>
          <w:b/>
          <w:bCs/>
          <w:kern w:val="0"/>
          <w:szCs w:val="21"/>
        </w:rPr>
        <w:t>icy (Personal Data Protection Policy)</w:t>
      </w:r>
      <w:r w:rsidRPr="002F2F8E">
        <w:rPr>
          <w:rFonts w:asciiTheme="majorHAnsi" w:eastAsia="MS PGothic" w:hAnsiTheme="majorHAnsi" w:cstheme="majorHAnsi"/>
          <w:b/>
          <w:bCs/>
          <w:kern w:val="0"/>
          <w:szCs w:val="21"/>
        </w:rPr>
        <w:t xml:space="preserve"> </w:t>
      </w:r>
    </w:p>
    <w:p w14:paraId="28F8B91A" w14:textId="1D6CC6A1" w:rsidR="00F65EAE" w:rsidRPr="002F2F8E" w:rsidRDefault="00F65EAE">
      <w:pPr>
        <w:widowControl/>
        <w:shd w:val="clear" w:color="auto" w:fill="FFFFFF"/>
        <w:rPr>
          <w:rFonts w:asciiTheme="majorHAnsi" w:eastAsia="MS PGothic" w:hAnsiTheme="majorHAnsi" w:cstheme="majorHAnsi"/>
          <w:kern w:val="0"/>
          <w:szCs w:val="21"/>
        </w:rPr>
        <w:pPrChange w:id="0" w:author="Fieldfisher" w:date="2020-10-08T10:30:00Z">
          <w:pPr>
            <w:widowControl/>
            <w:shd w:val="clear" w:color="auto" w:fill="FFFFFF"/>
            <w:jc w:val="left"/>
          </w:pPr>
        </w:pPrChange>
      </w:pPr>
      <w:r w:rsidRPr="002F2F8E">
        <w:rPr>
          <w:rFonts w:asciiTheme="majorHAnsi" w:eastAsia="MS PGothic" w:hAnsiTheme="majorHAnsi" w:cstheme="majorHAnsi" w:hint="eastAsia"/>
          <w:kern w:val="0"/>
          <w:szCs w:val="21"/>
        </w:rPr>
        <w:t xml:space="preserve">Diesel Japan Co., Ltd. </w:t>
      </w:r>
      <w:r w:rsidR="004B5C01" w:rsidRPr="002F2F8E">
        <w:rPr>
          <w:rFonts w:asciiTheme="majorHAnsi" w:eastAsia="MS PGothic" w:hAnsiTheme="majorHAnsi" w:cstheme="majorHAnsi"/>
          <w:kern w:val="0"/>
          <w:szCs w:val="21"/>
        </w:rPr>
        <w:t>and group companies</w:t>
      </w:r>
      <w:r w:rsidR="004B5C01" w:rsidRPr="002F2F8E">
        <w:rPr>
          <w:rFonts w:asciiTheme="majorHAnsi" w:hAnsiTheme="majorHAnsi" w:cstheme="majorHAnsi"/>
          <w:vertAlign w:val="superscript"/>
        </w:rPr>
        <w:t>*1</w:t>
      </w:r>
      <w:r w:rsidR="004B5C01" w:rsidRPr="002F2F8E">
        <w:rPr>
          <w:rFonts w:asciiTheme="majorHAnsi" w:eastAsia="MS PGothic" w:hAnsiTheme="majorHAnsi" w:cstheme="majorHAnsi"/>
          <w:kern w:val="0"/>
          <w:szCs w:val="21"/>
        </w:rPr>
        <w:t xml:space="preserve"> </w:t>
      </w:r>
      <w:r w:rsidRPr="002F2F8E">
        <w:rPr>
          <w:rFonts w:asciiTheme="majorHAnsi" w:eastAsia="MS PGothic" w:hAnsiTheme="majorHAnsi" w:cstheme="majorHAnsi" w:hint="eastAsia"/>
          <w:kern w:val="0"/>
          <w:szCs w:val="21"/>
        </w:rPr>
        <w:t xml:space="preserve">complies with </w:t>
      </w:r>
      <w:r w:rsidRPr="002F2F8E">
        <w:rPr>
          <w:rFonts w:asciiTheme="majorHAnsi" w:eastAsia="MS PGothic" w:hAnsiTheme="majorHAnsi" w:cstheme="majorHAnsi"/>
          <w:kern w:val="0"/>
          <w:szCs w:val="21"/>
        </w:rPr>
        <w:t>“Act on the Protection of Personal Information”</w:t>
      </w:r>
      <w:r w:rsidRPr="002F2F8E">
        <w:rPr>
          <w:rFonts w:asciiTheme="majorHAnsi" w:eastAsia="MS PGothic" w:hAnsiTheme="majorHAnsi" w:cstheme="majorHAnsi" w:hint="eastAsia"/>
          <w:kern w:val="0"/>
          <w:szCs w:val="21"/>
        </w:rPr>
        <w:t xml:space="preserve"> (</w:t>
      </w:r>
      <w:r w:rsidRPr="002F2F8E">
        <w:rPr>
          <w:rFonts w:asciiTheme="majorHAnsi" w:eastAsia="MS PGothic" w:hAnsiTheme="majorHAnsi" w:cstheme="majorHAnsi"/>
          <w:kern w:val="0"/>
          <w:szCs w:val="21"/>
        </w:rPr>
        <w:t>hereinafter</w:t>
      </w:r>
      <w:r w:rsidRPr="002F2F8E">
        <w:rPr>
          <w:rFonts w:asciiTheme="majorHAnsi" w:eastAsia="MS PGothic" w:hAnsiTheme="majorHAnsi" w:cstheme="majorHAnsi" w:hint="eastAsia"/>
          <w:kern w:val="0"/>
          <w:szCs w:val="21"/>
        </w:rPr>
        <w:t xml:space="preserve">, the </w:t>
      </w:r>
      <w:r w:rsidRPr="002F2F8E">
        <w:rPr>
          <w:rFonts w:asciiTheme="majorHAnsi" w:eastAsia="MS PGothic" w:hAnsiTheme="majorHAnsi" w:cstheme="majorHAnsi"/>
          <w:kern w:val="0"/>
          <w:szCs w:val="21"/>
        </w:rPr>
        <w:t>“</w:t>
      </w:r>
      <w:r w:rsidRPr="002F2F8E">
        <w:rPr>
          <w:rFonts w:asciiTheme="majorHAnsi" w:eastAsia="MS PGothic" w:hAnsiTheme="majorHAnsi" w:cstheme="majorHAnsi" w:hint="eastAsia"/>
          <w:kern w:val="0"/>
          <w:szCs w:val="21"/>
        </w:rPr>
        <w:t>Protection Act</w:t>
      </w:r>
      <w:r w:rsidRPr="002F2F8E">
        <w:rPr>
          <w:rFonts w:asciiTheme="majorHAnsi" w:eastAsia="MS PGothic" w:hAnsiTheme="majorHAnsi" w:cstheme="majorHAnsi"/>
          <w:kern w:val="0"/>
          <w:szCs w:val="21"/>
        </w:rPr>
        <w:t>”</w:t>
      </w:r>
      <w:r w:rsidRPr="002F2F8E">
        <w:rPr>
          <w:rFonts w:asciiTheme="majorHAnsi" w:eastAsia="MS PGothic" w:hAnsiTheme="majorHAnsi" w:cstheme="majorHAnsi" w:hint="eastAsia"/>
          <w:kern w:val="0"/>
          <w:szCs w:val="21"/>
        </w:rPr>
        <w:t xml:space="preserve">) and observes all </w:t>
      </w:r>
      <w:r w:rsidRPr="002F2F8E">
        <w:rPr>
          <w:rFonts w:asciiTheme="majorHAnsi" w:eastAsia="MS PGothic" w:hAnsiTheme="majorHAnsi" w:cstheme="majorHAnsi"/>
          <w:kern w:val="0"/>
          <w:szCs w:val="21"/>
        </w:rPr>
        <w:t>applicable</w:t>
      </w:r>
      <w:r w:rsidRPr="002F2F8E">
        <w:rPr>
          <w:rFonts w:asciiTheme="majorHAnsi" w:eastAsia="MS PGothic" w:hAnsiTheme="majorHAnsi" w:cstheme="majorHAnsi" w:hint="eastAsia"/>
          <w:kern w:val="0"/>
          <w:szCs w:val="21"/>
        </w:rPr>
        <w:t xml:space="preserve"> laws and regulations related to the Protection Act, and </w:t>
      </w:r>
      <w:r w:rsidR="0040721E" w:rsidRPr="002F2F8E">
        <w:rPr>
          <w:rFonts w:asciiTheme="majorHAnsi" w:eastAsia="MS PGothic" w:hAnsiTheme="majorHAnsi" w:cstheme="majorHAnsi" w:hint="eastAsia"/>
          <w:kern w:val="0"/>
          <w:szCs w:val="21"/>
        </w:rPr>
        <w:t xml:space="preserve">appropriately </w:t>
      </w:r>
      <w:r w:rsidRPr="002F2F8E">
        <w:rPr>
          <w:rFonts w:asciiTheme="majorHAnsi" w:eastAsia="MS PGothic" w:hAnsiTheme="majorHAnsi" w:cstheme="majorHAnsi" w:hint="eastAsia"/>
          <w:kern w:val="0"/>
          <w:szCs w:val="21"/>
        </w:rPr>
        <w:t xml:space="preserve">handles personal </w:t>
      </w:r>
      <w:r w:rsidRPr="002F2F8E">
        <w:rPr>
          <w:rFonts w:asciiTheme="majorHAnsi" w:eastAsia="MS PGothic" w:hAnsiTheme="majorHAnsi" w:cstheme="majorHAnsi"/>
          <w:kern w:val="0"/>
          <w:szCs w:val="21"/>
        </w:rPr>
        <w:t>information</w:t>
      </w:r>
      <w:r w:rsidRPr="002F2F8E">
        <w:rPr>
          <w:rFonts w:asciiTheme="majorHAnsi" w:eastAsia="MS PGothic" w:hAnsiTheme="majorHAnsi" w:cstheme="majorHAnsi" w:hint="eastAsia"/>
          <w:kern w:val="0"/>
          <w:szCs w:val="21"/>
        </w:rPr>
        <w:t xml:space="preserve"> obtained from customers </w:t>
      </w:r>
      <w:r w:rsidRPr="002F2F8E">
        <w:rPr>
          <w:rFonts w:asciiTheme="majorHAnsi" w:eastAsia="MS PGothic" w:hAnsiTheme="majorHAnsi" w:cstheme="majorHAnsi"/>
          <w:kern w:val="0"/>
          <w:szCs w:val="21"/>
        </w:rPr>
        <w:t xml:space="preserve">with various methods </w:t>
      </w:r>
      <w:r w:rsidRPr="002F2F8E">
        <w:rPr>
          <w:rFonts w:asciiTheme="majorHAnsi" w:eastAsia="MS PGothic" w:hAnsiTheme="majorHAnsi" w:cstheme="majorHAnsi" w:hint="eastAsia"/>
          <w:kern w:val="0"/>
          <w:szCs w:val="21"/>
        </w:rPr>
        <w:t xml:space="preserve">(hereinafter collectively, </w:t>
      </w:r>
      <w:r w:rsidRPr="002F2F8E">
        <w:rPr>
          <w:rFonts w:asciiTheme="majorHAnsi" w:eastAsia="MS PGothic" w:hAnsiTheme="majorHAnsi" w:cstheme="majorHAnsi"/>
          <w:kern w:val="0"/>
          <w:szCs w:val="21"/>
        </w:rPr>
        <w:t>“</w:t>
      </w:r>
      <w:r w:rsidRPr="002F2F8E">
        <w:rPr>
          <w:rFonts w:asciiTheme="majorHAnsi" w:eastAsia="MS PGothic" w:hAnsiTheme="majorHAnsi" w:cstheme="majorHAnsi" w:hint="eastAsia"/>
          <w:kern w:val="0"/>
          <w:szCs w:val="21"/>
        </w:rPr>
        <w:t xml:space="preserve">Personal </w:t>
      </w:r>
      <w:r w:rsidRPr="002F2F8E">
        <w:rPr>
          <w:rFonts w:asciiTheme="majorHAnsi" w:eastAsia="MS PGothic" w:hAnsiTheme="majorHAnsi" w:cstheme="majorHAnsi"/>
          <w:kern w:val="0"/>
          <w:szCs w:val="21"/>
        </w:rPr>
        <w:t>Data”</w:t>
      </w:r>
      <w:r w:rsidRPr="002F2F8E">
        <w:rPr>
          <w:rFonts w:asciiTheme="majorHAnsi" w:eastAsia="MS PGothic" w:hAnsiTheme="majorHAnsi" w:cstheme="majorHAnsi" w:hint="eastAsia"/>
          <w:kern w:val="0"/>
          <w:szCs w:val="21"/>
        </w:rPr>
        <w:t>), in accordance with the general policies described as follows.</w:t>
      </w:r>
    </w:p>
    <w:p w14:paraId="7FBF8EDA" w14:textId="2CB19F2D" w:rsidR="00F1360E" w:rsidRDefault="00F1360E">
      <w:pPr>
        <w:widowControl/>
        <w:shd w:val="clear" w:color="auto" w:fill="FFFFFF"/>
        <w:spacing w:after="100" w:afterAutospacing="1"/>
        <w:ind w:leftChars="135" w:left="283"/>
        <w:rPr>
          <w:ins w:id="1" w:author="Fieldfisher" w:date="2020-10-07T15:23:00Z"/>
          <w:rFonts w:ascii="MS PGothic" w:eastAsia="MS PGothic" w:hAnsi="MS PGothic"/>
          <w:sz w:val="18"/>
          <w:szCs w:val="18"/>
        </w:rPr>
        <w:pPrChange w:id="2" w:author="Fieldfisher" w:date="2020-10-08T10:30:00Z">
          <w:pPr>
            <w:widowControl/>
            <w:shd w:val="clear" w:color="auto" w:fill="FFFFFF"/>
            <w:spacing w:after="100" w:afterAutospacing="1"/>
            <w:ind w:leftChars="135" w:left="283"/>
            <w:jc w:val="left"/>
          </w:pPr>
        </w:pPrChange>
      </w:pPr>
      <w:r w:rsidRPr="002F2F8E">
        <w:rPr>
          <w:rFonts w:asciiTheme="majorHAnsi" w:eastAsia="MS PGothic" w:hAnsiTheme="majorHAnsi" w:cstheme="majorHAnsi"/>
          <w:sz w:val="18"/>
          <w:szCs w:val="18"/>
        </w:rPr>
        <w:t xml:space="preserve">*1) Group companies mean OTB </w:t>
      </w:r>
      <w:r w:rsidRPr="002F2F8E">
        <w:rPr>
          <w:rFonts w:asciiTheme="majorHAnsi" w:eastAsia="MS PGothic" w:hAnsiTheme="majorHAnsi" w:cstheme="majorHAnsi" w:hint="eastAsia"/>
          <w:sz w:val="18"/>
          <w:szCs w:val="18"/>
        </w:rPr>
        <w:t>S.p.A.</w:t>
      </w:r>
      <w:r w:rsidR="003400E6" w:rsidRPr="002F2F8E">
        <w:rPr>
          <w:rFonts w:asciiTheme="majorHAnsi" w:eastAsia="MS PGothic" w:hAnsiTheme="majorHAnsi" w:cstheme="majorHAnsi"/>
          <w:sz w:val="18"/>
          <w:szCs w:val="18"/>
        </w:rPr>
        <w:t xml:space="preserve"> </w:t>
      </w:r>
      <w:r w:rsidRPr="002F2F8E">
        <w:rPr>
          <w:rFonts w:asciiTheme="majorHAnsi" w:eastAsia="MS PGothic" w:hAnsiTheme="majorHAnsi" w:cstheme="majorHAnsi"/>
          <w:sz w:val="18"/>
          <w:szCs w:val="18"/>
        </w:rPr>
        <w:t>and our parent company Diesel S.p.A which are located in Italy</w:t>
      </w:r>
      <w:r w:rsidRPr="002F2F8E">
        <w:rPr>
          <w:rFonts w:ascii="MS PGothic" w:eastAsia="MS PGothic" w:hAnsi="MS PGothic"/>
          <w:sz w:val="18"/>
          <w:szCs w:val="18"/>
        </w:rPr>
        <w:t>.</w:t>
      </w:r>
    </w:p>
    <w:p w14:paraId="35343A25" w14:textId="5F933B7F" w:rsidR="00F77C06" w:rsidRPr="00F77C06" w:rsidRDefault="00F77C06">
      <w:pPr>
        <w:widowControl/>
        <w:shd w:val="clear" w:color="auto" w:fill="FFFFFF"/>
        <w:spacing w:before="100" w:beforeAutospacing="1" w:after="100" w:afterAutospacing="1"/>
        <w:rPr>
          <w:rFonts w:asciiTheme="majorHAnsi" w:eastAsia="MS PGothic" w:hAnsiTheme="majorHAnsi" w:cstheme="majorHAnsi"/>
          <w:kern w:val="0"/>
          <w:szCs w:val="21"/>
          <w:lang w:val="en-GB"/>
          <w:rPrChange w:id="3" w:author="Fieldfisher" w:date="2020-10-07T15:24:00Z">
            <w:rPr>
              <w:rFonts w:ascii="MS PGothic" w:eastAsia="MS PGothic" w:hAnsi="MS PGothic"/>
              <w:sz w:val="18"/>
              <w:szCs w:val="18"/>
            </w:rPr>
          </w:rPrChange>
        </w:rPr>
        <w:pPrChange w:id="4" w:author="Fieldfisher" w:date="2020-10-07T15:24:00Z">
          <w:pPr>
            <w:widowControl/>
            <w:shd w:val="clear" w:color="auto" w:fill="FFFFFF"/>
            <w:spacing w:after="100" w:afterAutospacing="1"/>
            <w:ind w:leftChars="135" w:left="283"/>
            <w:jc w:val="left"/>
          </w:pPr>
        </w:pPrChange>
      </w:pPr>
      <w:ins w:id="5" w:author="Fieldfisher" w:date="2020-10-07T15:23:00Z">
        <w:r w:rsidRPr="001E4F59">
          <w:rPr>
            <w:rFonts w:asciiTheme="majorHAnsi" w:eastAsia="MS PGothic" w:hAnsiTheme="majorHAnsi" w:cstheme="majorHAnsi"/>
            <w:kern w:val="0"/>
            <w:szCs w:val="21"/>
            <w:lang w:val="en-GB"/>
            <w:rPrChange w:id="6" w:author="Fieldfisher" w:date="2020-10-07T16:02:00Z">
              <w:rPr>
                <w:rFonts w:asciiTheme="majorHAnsi" w:eastAsia="MS PGothic" w:hAnsiTheme="majorHAnsi" w:cstheme="majorHAnsi"/>
                <w:kern w:val="0"/>
                <w:szCs w:val="21"/>
                <w:highlight w:val="yellow"/>
                <w:lang w:val="en-GB"/>
              </w:rPr>
            </w:rPrChange>
          </w:rPr>
          <w:t xml:space="preserve">OTB </w:t>
        </w:r>
        <w:proofErr w:type="spellStart"/>
        <w:r w:rsidRPr="001E4F59">
          <w:rPr>
            <w:rFonts w:asciiTheme="majorHAnsi" w:eastAsia="MS PGothic" w:hAnsiTheme="majorHAnsi" w:cstheme="majorHAnsi"/>
            <w:kern w:val="0"/>
            <w:szCs w:val="21"/>
            <w:lang w:val="en-GB"/>
            <w:rPrChange w:id="7" w:author="Fieldfisher" w:date="2020-10-07T16:02:00Z">
              <w:rPr>
                <w:rFonts w:asciiTheme="majorHAnsi" w:eastAsia="MS PGothic" w:hAnsiTheme="majorHAnsi" w:cstheme="majorHAnsi"/>
                <w:kern w:val="0"/>
                <w:szCs w:val="21"/>
                <w:highlight w:val="yellow"/>
                <w:lang w:val="en-GB"/>
              </w:rPr>
            </w:rPrChange>
          </w:rPr>
          <w:t>S.p.a</w:t>
        </w:r>
        <w:proofErr w:type="spellEnd"/>
        <w:r w:rsidRPr="001E4F59">
          <w:rPr>
            <w:rFonts w:asciiTheme="majorHAnsi" w:eastAsia="MS PGothic" w:hAnsiTheme="majorHAnsi" w:cstheme="majorHAnsi"/>
            <w:kern w:val="0"/>
            <w:szCs w:val="21"/>
            <w:lang w:val="en-GB"/>
            <w:rPrChange w:id="8" w:author="Fieldfisher" w:date="2020-10-07T16:02:00Z">
              <w:rPr>
                <w:rFonts w:asciiTheme="majorHAnsi" w:eastAsia="MS PGothic" w:hAnsiTheme="majorHAnsi" w:cstheme="majorHAnsi"/>
                <w:kern w:val="0"/>
                <w:szCs w:val="21"/>
                <w:highlight w:val="yellow"/>
                <w:lang w:val="en-GB"/>
              </w:rPr>
            </w:rPrChange>
          </w:rPr>
          <w:t xml:space="preserve">. and Diesel </w:t>
        </w:r>
        <w:proofErr w:type="spellStart"/>
        <w:r w:rsidRPr="001E4F59">
          <w:rPr>
            <w:rFonts w:asciiTheme="majorHAnsi" w:eastAsia="MS PGothic" w:hAnsiTheme="majorHAnsi" w:cstheme="majorHAnsi"/>
            <w:kern w:val="0"/>
            <w:szCs w:val="21"/>
            <w:lang w:val="en-GB"/>
            <w:rPrChange w:id="9" w:author="Fieldfisher" w:date="2020-10-07T16:02:00Z">
              <w:rPr>
                <w:rFonts w:asciiTheme="majorHAnsi" w:eastAsia="MS PGothic" w:hAnsiTheme="majorHAnsi" w:cstheme="majorHAnsi"/>
                <w:kern w:val="0"/>
                <w:szCs w:val="21"/>
                <w:highlight w:val="yellow"/>
                <w:lang w:val="en-GB"/>
              </w:rPr>
            </w:rPrChange>
          </w:rPr>
          <w:t>S.p.a</w:t>
        </w:r>
        <w:proofErr w:type="spellEnd"/>
        <w:r w:rsidRPr="001E4F59">
          <w:rPr>
            <w:rFonts w:asciiTheme="majorHAnsi" w:eastAsia="MS PGothic" w:hAnsiTheme="majorHAnsi" w:cstheme="majorHAnsi"/>
            <w:kern w:val="0"/>
            <w:szCs w:val="21"/>
            <w:lang w:val="en-GB"/>
            <w:rPrChange w:id="10" w:author="Fieldfisher" w:date="2020-10-07T16:02:00Z">
              <w:rPr>
                <w:rFonts w:asciiTheme="majorHAnsi" w:eastAsia="MS PGothic" w:hAnsiTheme="majorHAnsi" w:cstheme="majorHAnsi"/>
                <w:kern w:val="0"/>
                <w:szCs w:val="21"/>
                <w:highlight w:val="yellow"/>
                <w:lang w:val="en-GB"/>
              </w:rPr>
            </w:rPrChange>
          </w:rPr>
          <w:t xml:space="preserve">. </w:t>
        </w:r>
      </w:ins>
      <w:ins w:id="11" w:author="Fieldfisher" w:date="2020-10-07T16:43:00Z">
        <w:r w:rsidR="00C36B77">
          <w:rPr>
            <w:rFonts w:asciiTheme="majorHAnsi" w:eastAsia="MS PGothic" w:hAnsiTheme="majorHAnsi" w:cstheme="majorHAnsi"/>
            <w:kern w:val="0"/>
            <w:szCs w:val="21"/>
            <w:lang w:val="en-GB"/>
          </w:rPr>
          <w:t xml:space="preserve">also </w:t>
        </w:r>
      </w:ins>
      <w:ins w:id="12" w:author="Fieldfisher" w:date="2020-10-07T15:23:00Z">
        <w:r w:rsidRPr="001E4F59">
          <w:rPr>
            <w:rFonts w:asciiTheme="majorHAnsi" w:eastAsia="MS PGothic" w:hAnsiTheme="majorHAnsi" w:cstheme="majorHAnsi"/>
            <w:kern w:val="0"/>
            <w:szCs w:val="21"/>
            <w:lang w:val="en-GB"/>
            <w:rPrChange w:id="13" w:author="Fieldfisher" w:date="2020-10-07T16:02:00Z">
              <w:rPr>
                <w:rFonts w:asciiTheme="majorHAnsi" w:eastAsia="MS PGothic" w:hAnsiTheme="majorHAnsi" w:cstheme="majorHAnsi"/>
                <w:kern w:val="0"/>
                <w:szCs w:val="21"/>
                <w:highlight w:val="yellow"/>
                <w:lang w:val="en-GB"/>
              </w:rPr>
            </w:rPrChange>
          </w:rPr>
          <w:t>compl</w:t>
        </w:r>
      </w:ins>
      <w:ins w:id="14" w:author="Fieldfisher" w:date="2020-10-07T16:02:00Z">
        <w:r w:rsidR="001E4F59">
          <w:rPr>
            <w:rFonts w:asciiTheme="majorHAnsi" w:eastAsia="MS PGothic" w:hAnsiTheme="majorHAnsi" w:cstheme="majorHAnsi"/>
            <w:kern w:val="0"/>
            <w:szCs w:val="21"/>
            <w:lang w:val="en-GB"/>
          </w:rPr>
          <w:t>y</w:t>
        </w:r>
      </w:ins>
      <w:ins w:id="15" w:author="Fieldfisher" w:date="2020-10-07T15:23:00Z">
        <w:r w:rsidRPr="001E4F59">
          <w:rPr>
            <w:rFonts w:asciiTheme="majorHAnsi" w:eastAsia="MS PGothic" w:hAnsiTheme="majorHAnsi" w:cstheme="majorHAnsi"/>
            <w:kern w:val="0"/>
            <w:szCs w:val="21"/>
            <w:lang w:val="en-GB"/>
            <w:rPrChange w:id="16" w:author="Fieldfisher" w:date="2020-10-07T16:02:00Z">
              <w:rPr>
                <w:rFonts w:asciiTheme="majorHAnsi" w:eastAsia="MS PGothic" w:hAnsiTheme="majorHAnsi" w:cstheme="majorHAnsi"/>
                <w:kern w:val="0"/>
                <w:szCs w:val="21"/>
                <w:highlight w:val="yellow"/>
                <w:lang w:val="en-GB"/>
              </w:rPr>
            </w:rPrChange>
          </w:rPr>
          <w:t xml:space="preserve"> with EU Regulation 679/2016 (“GDPR”) and carry out some activities as joint controllers</w:t>
        </w:r>
      </w:ins>
      <w:ins w:id="17" w:author="Fieldfisher" w:date="2020-10-07T16:43:00Z">
        <w:r w:rsidR="00C36B77">
          <w:rPr>
            <w:rFonts w:asciiTheme="majorHAnsi" w:eastAsia="MS PGothic" w:hAnsiTheme="majorHAnsi" w:cstheme="majorHAnsi"/>
            <w:kern w:val="0"/>
            <w:szCs w:val="21"/>
            <w:lang w:val="en-GB"/>
          </w:rPr>
          <w:t xml:space="preserve"> according to GDPR</w:t>
        </w:r>
      </w:ins>
      <w:ins w:id="18" w:author="Fieldfisher" w:date="2020-10-07T15:23:00Z">
        <w:r w:rsidRPr="001E4F59">
          <w:rPr>
            <w:rFonts w:asciiTheme="majorHAnsi" w:eastAsia="MS PGothic" w:hAnsiTheme="majorHAnsi" w:cstheme="majorHAnsi"/>
            <w:kern w:val="0"/>
            <w:szCs w:val="21"/>
            <w:lang w:val="en-GB"/>
            <w:rPrChange w:id="19" w:author="Fieldfisher" w:date="2020-10-07T16:02:00Z">
              <w:rPr>
                <w:rFonts w:asciiTheme="majorHAnsi" w:eastAsia="MS PGothic" w:hAnsiTheme="majorHAnsi" w:cstheme="majorHAnsi"/>
                <w:kern w:val="0"/>
                <w:szCs w:val="21"/>
                <w:highlight w:val="yellow"/>
                <w:lang w:val="en-GB"/>
              </w:rPr>
            </w:rPrChange>
          </w:rPr>
          <w:t>, taking jointly the decisions regarding the purposes and means of personal data processing. Hereafter, the term “</w:t>
        </w:r>
        <w:r w:rsidRPr="001E4F59">
          <w:rPr>
            <w:rFonts w:asciiTheme="majorHAnsi" w:eastAsia="MS PGothic" w:hAnsiTheme="majorHAnsi" w:cstheme="majorHAnsi"/>
            <w:b/>
            <w:kern w:val="0"/>
            <w:szCs w:val="21"/>
            <w:lang w:val="en-GB"/>
            <w:rPrChange w:id="20" w:author="Fieldfisher" w:date="2020-10-07T16:02:00Z">
              <w:rPr>
                <w:rFonts w:asciiTheme="majorHAnsi" w:eastAsia="MS PGothic" w:hAnsiTheme="majorHAnsi" w:cstheme="majorHAnsi"/>
                <w:b/>
                <w:kern w:val="0"/>
                <w:szCs w:val="21"/>
                <w:highlight w:val="yellow"/>
                <w:lang w:val="en-GB"/>
              </w:rPr>
            </w:rPrChange>
          </w:rPr>
          <w:t>Joint Controllers</w:t>
        </w:r>
        <w:r w:rsidRPr="001E4F59">
          <w:rPr>
            <w:rFonts w:asciiTheme="majorHAnsi" w:eastAsia="MS PGothic" w:hAnsiTheme="majorHAnsi" w:cstheme="majorHAnsi"/>
            <w:kern w:val="0"/>
            <w:szCs w:val="21"/>
            <w:lang w:val="en-GB"/>
            <w:rPrChange w:id="21" w:author="Fieldfisher" w:date="2020-10-07T16:02:00Z">
              <w:rPr>
                <w:rFonts w:asciiTheme="majorHAnsi" w:eastAsia="MS PGothic" w:hAnsiTheme="majorHAnsi" w:cstheme="majorHAnsi"/>
                <w:kern w:val="0"/>
                <w:szCs w:val="21"/>
                <w:highlight w:val="yellow"/>
                <w:lang w:val="en-GB"/>
              </w:rPr>
            </w:rPrChange>
          </w:rPr>
          <w:t xml:space="preserve">” means Diesel </w:t>
        </w:r>
        <w:proofErr w:type="spellStart"/>
        <w:r w:rsidRPr="001E4F59">
          <w:rPr>
            <w:rFonts w:asciiTheme="majorHAnsi" w:eastAsia="MS PGothic" w:hAnsiTheme="majorHAnsi" w:cstheme="majorHAnsi"/>
            <w:kern w:val="0"/>
            <w:szCs w:val="21"/>
            <w:lang w:val="en-GB"/>
            <w:rPrChange w:id="22" w:author="Fieldfisher" w:date="2020-10-07T16:02:00Z">
              <w:rPr>
                <w:rFonts w:asciiTheme="majorHAnsi" w:eastAsia="MS PGothic" w:hAnsiTheme="majorHAnsi" w:cstheme="majorHAnsi"/>
                <w:kern w:val="0"/>
                <w:szCs w:val="21"/>
                <w:highlight w:val="yellow"/>
                <w:lang w:val="en-GB"/>
              </w:rPr>
            </w:rPrChange>
          </w:rPr>
          <w:t>S.p.</w:t>
        </w:r>
      </w:ins>
      <w:ins w:id="23" w:author="Fieldfisher" w:date="2020-10-07T15:24:00Z">
        <w:r w:rsidRPr="001E4F59">
          <w:rPr>
            <w:rFonts w:asciiTheme="majorHAnsi" w:eastAsia="MS PGothic" w:hAnsiTheme="majorHAnsi" w:cstheme="majorHAnsi"/>
            <w:kern w:val="0"/>
            <w:szCs w:val="21"/>
            <w:lang w:val="en-GB"/>
            <w:rPrChange w:id="24" w:author="Fieldfisher" w:date="2020-10-07T16:02:00Z">
              <w:rPr>
                <w:rFonts w:asciiTheme="majorHAnsi" w:eastAsia="MS PGothic" w:hAnsiTheme="majorHAnsi" w:cstheme="majorHAnsi"/>
                <w:kern w:val="0"/>
                <w:szCs w:val="21"/>
                <w:highlight w:val="yellow"/>
                <w:lang w:val="en-GB"/>
              </w:rPr>
            </w:rPrChange>
          </w:rPr>
          <w:t>a</w:t>
        </w:r>
        <w:proofErr w:type="spellEnd"/>
        <w:r w:rsidRPr="001E4F59">
          <w:rPr>
            <w:rFonts w:asciiTheme="majorHAnsi" w:eastAsia="MS PGothic" w:hAnsiTheme="majorHAnsi" w:cstheme="majorHAnsi"/>
            <w:kern w:val="0"/>
            <w:szCs w:val="21"/>
            <w:lang w:val="en-GB"/>
            <w:rPrChange w:id="25" w:author="Fieldfisher" w:date="2020-10-07T16:02:00Z">
              <w:rPr>
                <w:rFonts w:asciiTheme="majorHAnsi" w:eastAsia="MS PGothic" w:hAnsiTheme="majorHAnsi" w:cstheme="majorHAnsi"/>
                <w:kern w:val="0"/>
                <w:szCs w:val="21"/>
                <w:highlight w:val="yellow"/>
                <w:lang w:val="en-GB"/>
              </w:rPr>
            </w:rPrChange>
          </w:rPr>
          <w:t>.</w:t>
        </w:r>
      </w:ins>
      <w:ins w:id="26" w:author="Fieldfisher" w:date="2020-10-07T15:23:00Z">
        <w:r w:rsidRPr="001E4F59">
          <w:rPr>
            <w:rFonts w:asciiTheme="majorHAnsi" w:eastAsia="MS PGothic" w:hAnsiTheme="majorHAnsi" w:cstheme="majorHAnsi"/>
            <w:kern w:val="0"/>
            <w:szCs w:val="21"/>
            <w:lang w:val="en-GB"/>
            <w:rPrChange w:id="27" w:author="Fieldfisher" w:date="2020-10-07T16:02:00Z">
              <w:rPr>
                <w:rFonts w:asciiTheme="majorHAnsi" w:eastAsia="MS PGothic" w:hAnsiTheme="majorHAnsi" w:cstheme="majorHAnsi"/>
                <w:kern w:val="0"/>
                <w:szCs w:val="21"/>
                <w:highlight w:val="yellow"/>
                <w:lang w:val="en-GB"/>
              </w:rPr>
            </w:rPrChange>
          </w:rPr>
          <w:t xml:space="preserve"> and OTB </w:t>
        </w:r>
      </w:ins>
      <w:proofErr w:type="spellStart"/>
      <w:ins w:id="28" w:author="Fieldfisher" w:date="2020-10-07T15:24:00Z">
        <w:r w:rsidRPr="001E4F59">
          <w:rPr>
            <w:rFonts w:asciiTheme="majorHAnsi" w:eastAsia="MS PGothic" w:hAnsiTheme="majorHAnsi" w:cstheme="majorHAnsi"/>
            <w:kern w:val="0"/>
            <w:szCs w:val="21"/>
            <w:lang w:val="en-GB"/>
            <w:rPrChange w:id="29" w:author="Fieldfisher" w:date="2020-10-07T16:02:00Z">
              <w:rPr>
                <w:rFonts w:asciiTheme="majorHAnsi" w:eastAsia="MS PGothic" w:hAnsiTheme="majorHAnsi" w:cstheme="majorHAnsi"/>
                <w:kern w:val="0"/>
                <w:szCs w:val="21"/>
                <w:highlight w:val="yellow"/>
                <w:lang w:val="en-GB"/>
              </w:rPr>
            </w:rPrChange>
          </w:rPr>
          <w:t>S.p.a</w:t>
        </w:r>
        <w:proofErr w:type="spellEnd"/>
        <w:r w:rsidRPr="001E4F59">
          <w:rPr>
            <w:rFonts w:asciiTheme="majorHAnsi" w:eastAsia="MS PGothic" w:hAnsiTheme="majorHAnsi" w:cstheme="majorHAnsi"/>
            <w:kern w:val="0"/>
            <w:szCs w:val="21"/>
            <w:lang w:val="en-GB"/>
            <w:rPrChange w:id="30" w:author="Fieldfisher" w:date="2020-10-07T16:02:00Z">
              <w:rPr>
                <w:rFonts w:asciiTheme="majorHAnsi" w:eastAsia="MS PGothic" w:hAnsiTheme="majorHAnsi" w:cstheme="majorHAnsi"/>
                <w:kern w:val="0"/>
                <w:szCs w:val="21"/>
                <w:highlight w:val="yellow"/>
                <w:lang w:val="en-GB"/>
              </w:rPr>
            </w:rPrChange>
          </w:rPr>
          <w:t xml:space="preserve">. </w:t>
        </w:r>
      </w:ins>
      <w:ins w:id="31" w:author="Fieldfisher" w:date="2020-10-07T15:23:00Z">
        <w:r w:rsidRPr="001E4F59">
          <w:rPr>
            <w:rFonts w:asciiTheme="majorHAnsi" w:eastAsia="MS PGothic" w:hAnsiTheme="majorHAnsi" w:cstheme="majorHAnsi"/>
            <w:kern w:val="0"/>
            <w:szCs w:val="21"/>
            <w:lang w:val="en-GB"/>
            <w:rPrChange w:id="32" w:author="Fieldfisher" w:date="2020-10-07T16:02:00Z">
              <w:rPr>
                <w:rFonts w:asciiTheme="majorHAnsi" w:eastAsia="MS PGothic" w:hAnsiTheme="majorHAnsi" w:cstheme="majorHAnsi"/>
                <w:kern w:val="0"/>
                <w:szCs w:val="21"/>
                <w:highlight w:val="yellow"/>
                <w:lang w:val="en-GB"/>
              </w:rPr>
            </w:rPrChange>
          </w:rPr>
          <w:t>jointly considered when they process data as joint controllers.</w:t>
        </w:r>
      </w:ins>
    </w:p>
    <w:p w14:paraId="68E1E9CB" w14:textId="75ADE189" w:rsidR="00F65EAE" w:rsidRPr="002F2F8E" w:rsidRDefault="00997403" w:rsidP="00F65EAE">
      <w:pPr>
        <w:pStyle w:val="Paragrafoelenco"/>
        <w:numPr>
          <w:ilvl w:val="0"/>
          <w:numId w:val="3"/>
        </w:numPr>
        <w:ind w:leftChars="0"/>
        <w:rPr>
          <w:rFonts w:asciiTheme="majorHAnsi" w:eastAsia="MS PGothic" w:hAnsiTheme="majorHAnsi" w:cstheme="majorHAnsi"/>
          <w:b/>
          <w:szCs w:val="21"/>
        </w:rPr>
      </w:pPr>
      <w:r w:rsidRPr="002F2F8E">
        <w:rPr>
          <w:rFonts w:asciiTheme="majorHAnsi" w:eastAsia="MS PGothic" w:hAnsiTheme="majorHAnsi" w:cstheme="majorHAnsi" w:hint="eastAsia"/>
          <w:b/>
          <w:szCs w:val="21"/>
          <w:u w:val="single"/>
        </w:rPr>
        <w:t>Coll</w:t>
      </w:r>
      <w:r w:rsidRPr="002F2F8E">
        <w:rPr>
          <w:rFonts w:asciiTheme="majorHAnsi" w:eastAsia="MS PGothic" w:hAnsiTheme="majorHAnsi" w:cstheme="majorHAnsi"/>
          <w:b/>
          <w:szCs w:val="21"/>
          <w:u w:val="single"/>
        </w:rPr>
        <w:t>e</w:t>
      </w:r>
      <w:r w:rsidRPr="002F2F8E">
        <w:rPr>
          <w:rFonts w:asciiTheme="majorHAnsi" w:eastAsia="MS PGothic" w:hAnsiTheme="majorHAnsi" w:cstheme="majorHAnsi" w:hint="eastAsia"/>
          <w:b/>
          <w:szCs w:val="21"/>
          <w:u w:val="single"/>
        </w:rPr>
        <w:t>cting Personal Data</w:t>
      </w:r>
    </w:p>
    <w:p w14:paraId="3DD2F84C" w14:textId="77777777" w:rsidR="00F65EAE" w:rsidRPr="002F2F8E" w:rsidRDefault="00F65EAE" w:rsidP="00F65EAE">
      <w:pPr>
        <w:ind w:leftChars="200" w:left="424" w:hangingChars="2" w:hanging="4"/>
        <w:rPr>
          <w:rFonts w:asciiTheme="majorHAnsi" w:eastAsia="MS PGothic" w:hAnsiTheme="majorHAnsi" w:cstheme="majorHAnsi"/>
          <w:szCs w:val="21"/>
        </w:rPr>
      </w:pPr>
      <w:r w:rsidRPr="002F2F8E">
        <w:rPr>
          <w:rFonts w:asciiTheme="majorHAnsi" w:eastAsia="MS PGothic" w:hAnsiTheme="majorHAnsi" w:cstheme="majorHAnsi" w:hint="eastAsia"/>
          <w:szCs w:val="21"/>
        </w:rPr>
        <w:t xml:space="preserve">We specify purposes of use of the Personal Data, and collect the Personal Data </w:t>
      </w:r>
      <w:r w:rsidRPr="002F2F8E">
        <w:rPr>
          <w:rFonts w:asciiTheme="majorHAnsi" w:eastAsia="MS PGothic" w:hAnsiTheme="majorHAnsi" w:cstheme="majorHAnsi"/>
          <w:szCs w:val="21"/>
        </w:rPr>
        <w:t xml:space="preserve">from customers </w:t>
      </w:r>
      <w:r w:rsidRPr="002F2F8E">
        <w:rPr>
          <w:rFonts w:asciiTheme="majorHAnsi" w:eastAsia="MS PGothic" w:hAnsiTheme="majorHAnsi" w:cstheme="majorHAnsi" w:hint="eastAsia"/>
          <w:szCs w:val="21"/>
        </w:rPr>
        <w:t>in an appropriate and fair manner.</w:t>
      </w:r>
    </w:p>
    <w:p w14:paraId="618C567F" w14:textId="69F8CEF7" w:rsidR="00F65EAE" w:rsidRPr="002F2F8E" w:rsidRDefault="00F65EAE" w:rsidP="00F65EAE">
      <w:pPr>
        <w:ind w:leftChars="200" w:left="424" w:hangingChars="2" w:hanging="4"/>
        <w:rPr>
          <w:rFonts w:asciiTheme="majorHAnsi" w:eastAsia="MS PGothic" w:hAnsiTheme="majorHAnsi" w:cstheme="majorHAnsi"/>
          <w:szCs w:val="21"/>
        </w:rPr>
      </w:pPr>
      <w:r w:rsidRPr="002F2F8E">
        <w:rPr>
          <w:rFonts w:asciiTheme="majorHAnsi" w:eastAsia="MS PGothic" w:hAnsiTheme="majorHAnsi" w:cstheme="majorHAnsi" w:hint="eastAsia"/>
          <w:szCs w:val="21"/>
        </w:rPr>
        <w:t xml:space="preserve">The term </w:t>
      </w:r>
      <w:r w:rsidRPr="002F2F8E">
        <w:rPr>
          <w:rFonts w:asciiTheme="majorHAnsi" w:eastAsia="MS PGothic" w:hAnsiTheme="majorHAnsi" w:cstheme="majorHAnsi"/>
          <w:szCs w:val="21"/>
        </w:rPr>
        <w:t>“</w:t>
      </w:r>
      <w:r w:rsidRPr="002F2F8E">
        <w:rPr>
          <w:rFonts w:asciiTheme="majorHAnsi" w:eastAsia="MS PGothic" w:hAnsiTheme="majorHAnsi" w:cstheme="majorHAnsi" w:hint="eastAsia"/>
          <w:szCs w:val="21"/>
        </w:rPr>
        <w:t>Personal Data</w:t>
      </w:r>
      <w:r w:rsidRPr="002F2F8E">
        <w:rPr>
          <w:rFonts w:asciiTheme="majorHAnsi" w:eastAsia="MS PGothic" w:hAnsiTheme="majorHAnsi" w:cstheme="majorHAnsi"/>
          <w:szCs w:val="21"/>
        </w:rPr>
        <w:t>”</w:t>
      </w:r>
      <w:r w:rsidR="0040721E" w:rsidRPr="002F2F8E">
        <w:rPr>
          <w:rFonts w:asciiTheme="majorHAnsi" w:eastAsia="MS PGothic" w:hAnsiTheme="majorHAnsi" w:cstheme="majorHAnsi" w:hint="eastAsia"/>
          <w:szCs w:val="21"/>
        </w:rPr>
        <w:t xml:space="preserve"> described in this</w:t>
      </w:r>
      <w:r w:rsidRPr="002F2F8E">
        <w:rPr>
          <w:rFonts w:asciiTheme="majorHAnsi" w:eastAsia="MS PGothic" w:hAnsiTheme="majorHAnsi" w:cstheme="majorHAnsi" w:hint="eastAsia"/>
          <w:szCs w:val="21"/>
        </w:rPr>
        <w:t xml:space="preserve"> Privacy Policy represents personal information which has </w:t>
      </w:r>
      <w:r w:rsidRPr="002F2F8E">
        <w:rPr>
          <w:rFonts w:asciiTheme="majorHAnsi" w:eastAsia="MS PGothic" w:hAnsiTheme="majorHAnsi" w:cstheme="majorHAnsi"/>
          <w:szCs w:val="21"/>
        </w:rPr>
        <w:t>been</w:t>
      </w:r>
      <w:r w:rsidRPr="002F2F8E">
        <w:rPr>
          <w:rFonts w:asciiTheme="majorHAnsi" w:eastAsia="MS PGothic" w:hAnsiTheme="majorHAnsi" w:cstheme="majorHAnsi" w:hint="eastAsia"/>
          <w:szCs w:val="21"/>
        </w:rPr>
        <w:t xml:space="preserve"> defined in the Protection Act.</w:t>
      </w:r>
    </w:p>
    <w:p w14:paraId="5488A4F9" w14:textId="4526B1A8" w:rsidR="00EE566F" w:rsidRPr="002F2F8E" w:rsidRDefault="00F65EAE" w:rsidP="00F65EAE">
      <w:pPr>
        <w:ind w:leftChars="202" w:left="424" w:firstLineChars="1" w:firstLine="2"/>
        <w:rPr>
          <w:rFonts w:ascii="MS PGothic" w:eastAsia="MS PGothic" w:hAnsi="MS PGothic"/>
          <w:sz w:val="18"/>
          <w:szCs w:val="18"/>
        </w:rPr>
      </w:pPr>
      <w:bookmarkStart w:id="33" w:name="_Hlk499043628"/>
      <w:r w:rsidRPr="002F2F8E">
        <w:rPr>
          <w:rFonts w:asciiTheme="majorHAnsi" w:eastAsia="MS PGothic" w:hAnsiTheme="majorHAnsi" w:cstheme="majorHAnsi"/>
          <w:szCs w:val="21"/>
        </w:rPr>
        <w:t xml:space="preserve">Persons under the </w:t>
      </w:r>
      <w:r w:rsidR="0040721E" w:rsidRPr="002F2F8E">
        <w:rPr>
          <w:rFonts w:asciiTheme="majorHAnsi" w:eastAsia="MS PGothic" w:hAnsiTheme="majorHAnsi" w:cstheme="majorHAnsi"/>
          <w:szCs w:val="21"/>
        </w:rPr>
        <w:t>age of 15 should provide their personal i</w:t>
      </w:r>
      <w:r w:rsidRPr="002F2F8E">
        <w:rPr>
          <w:rFonts w:asciiTheme="majorHAnsi" w:eastAsia="MS PGothic" w:hAnsiTheme="majorHAnsi" w:cstheme="majorHAnsi"/>
          <w:szCs w:val="21"/>
        </w:rPr>
        <w:t>nformation with the consent of such person's parent or guardian</w:t>
      </w:r>
      <w:bookmarkEnd w:id="33"/>
      <w:r w:rsidRPr="002F2F8E">
        <w:rPr>
          <w:rFonts w:ascii="MS PGothic" w:eastAsia="MS PGothic" w:hAnsi="MS PGothic"/>
          <w:szCs w:val="21"/>
        </w:rPr>
        <w:t>.</w:t>
      </w:r>
    </w:p>
    <w:p w14:paraId="192DD3F4" w14:textId="77777777" w:rsidR="00EE566F" w:rsidRPr="002F2F8E" w:rsidRDefault="00EE566F" w:rsidP="00EE566F">
      <w:pPr>
        <w:rPr>
          <w:rFonts w:ascii="MS PGothic" w:eastAsia="MS PGothic" w:hAnsi="MS PGothic"/>
          <w:sz w:val="18"/>
          <w:szCs w:val="18"/>
        </w:rPr>
      </w:pPr>
    </w:p>
    <w:p w14:paraId="74E9781D" w14:textId="77777777" w:rsidR="00F65EAE" w:rsidRPr="002F2F8E" w:rsidRDefault="00F65EAE" w:rsidP="00F65EAE">
      <w:pPr>
        <w:pStyle w:val="Paragrafoelenco"/>
        <w:numPr>
          <w:ilvl w:val="0"/>
          <w:numId w:val="3"/>
        </w:numPr>
        <w:ind w:leftChars="0"/>
        <w:rPr>
          <w:rFonts w:asciiTheme="majorHAnsi" w:eastAsia="MS PGothic" w:hAnsiTheme="majorHAnsi" w:cstheme="majorHAnsi"/>
          <w:b/>
          <w:szCs w:val="21"/>
          <w:u w:val="single"/>
        </w:rPr>
      </w:pPr>
      <w:r w:rsidRPr="002F2F8E">
        <w:rPr>
          <w:rFonts w:asciiTheme="majorHAnsi" w:eastAsia="MS PGothic" w:hAnsiTheme="majorHAnsi" w:cstheme="majorHAnsi" w:hint="eastAsia"/>
          <w:b/>
          <w:szCs w:val="21"/>
          <w:u w:val="single"/>
        </w:rPr>
        <w:t>How to handle the Personal Data</w:t>
      </w:r>
    </w:p>
    <w:p w14:paraId="3BB1F4A2" w14:textId="7220F2BB" w:rsidR="00F65EAE" w:rsidRPr="002F2F8E" w:rsidRDefault="00F65EAE" w:rsidP="00F65EAE">
      <w:pPr>
        <w:pStyle w:val="Paragrafoelenco"/>
        <w:numPr>
          <w:ilvl w:val="0"/>
          <w:numId w:val="4"/>
        </w:numPr>
        <w:ind w:leftChars="0"/>
        <w:rPr>
          <w:rFonts w:asciiTheme="majorHAnsi" w:eastAsia="MS PGothic" w:hAnsiTheme="majorHAnsi" w:cstheme="majorHAnsi"/>
          <w:szCs w:val="21"/>
        </w:rPr>
      </w:pPr>
      <w:r w:rsidRPr="002F2F8E">
        <w:rPr>
          <w:rFonts w:asciiTheme="majorHAnsi" w:eastAsia="MS PGothic" w:hAnsiTheme="majorHAnsi" w:cstheme="majorHAnsi" w:hint="eastAsia"/>
          <w:szCs w:val="21"/>
        </w:rPr>
        <w:t xml:space="preserve">We </w:t>
      </w:r>
      <w:r w:rsidR="0040721E" w:rsidRPr="002F2F8E">
        <w:rPr>
          <w:rFonts w:asciiTheme="majorHAnsi" w:eastAsia="MS PGothic" w:hAnsiTheme="majorHAnsi" w:cstheme="majorHAnsi"/>
          <w:szCs w:val="21"/>
        </w:rPr>
        <w:t xml:space="preserve">have </w:t>
      </w:r>
      <w:r w:rsidRPr="002F2F8E">
        <w:rPr>
          <w:rFonts w:asciiTheme="majorHAnsi" w:eastAsia="MS PGothic" w:hAnsiTheme="majorHAnsi" w:cstheme="majorHAnsi" w:hint="eastAsia"/>
          <w:szCs w:val="21"/>
        </w:rPr>
        <w:t>esta</w:t>
      </w:r>
      <w:r w:rsidR="0040721E" w:rsidRPr="002F2F8E">
        <w:rPr>
          <w:rFonts w:asciiTheme="majorHAnsi" w:eastAsia="MS PGothic" w:hAnsiTheme="majorHAnsi" w:cstheme="majorHAnsi" w:hint="eastAsia"/>
          <w:szCs w:val="21"/>
        </w:rPr>
        <w:t>blish</w:t>
      </w:r>
      <w:r w:rsidR="0040721E" w:rsidRPr="002F2F8E">
        <w:rPr>
          <w:rFonts w:asciiTheme="majorHAnsi" w:eastAsia="MS PGothic" w:hAnsiTheme="majorHAnsi" w:cstheme="majorHAnsi"/>
          <w:szCs w:val="21"/>
        </w:rPr>
        <w:t>ed</w:t>
      </w:r>
      <w:r w:rsidR="000B1423" w:rsidRPr="002F2F8E">
        <w:rPr>
          <w:rFonts w:asciiTheme="majorHAnsi" w:eastAsia="MS PGothic" w:hAnsiTheme="majorHAnsi" w:cstheme="majorHAnsi" w:hint="eastAsia"/>
          <w:szCs w:val="21"/>
        </w:rPr>
        <w:t xml:space="preserve"> a proper control in the company </w:t>
      </w:r>
      <w:r w:rsidRPr="002F2F8E">
        <w:rPr>
          <w:rFonts w:asciiTheme="majorHAnsi" w:eastAsia="MS PGothic" w:hAnsiTheme="majorHAnsi" w:cstheme="majorHAnsi" w:hint="eastAsia"/>
          <w:szCs w:val="21"/>
        </w:rPr>
        <w:t xml:space="preserve">to execute the terms described in the Privacy Policy, and </w:t>
      </w:r>
      <w:r w:rsidR="000B1423" w:rsidRPr="002F2F8E">
        <w:rPr>
          <w:rFonts w:asciiTheme="majorHAnsi" w:eastAsia="MS PGothic" w:hAnsiTheme="majorHAnsi" w:cstheme="majorHAnsi"/>
          <w:szCs w:val="21"/>
        </w:rPr>
        <w:t xml:space="preserve">we </w:t>
      </w:r>
      <w:r w:rsidRPr="002F2F8E">
        <w:rPr>
          <w:rFonts w:asciiTheme="majorHAnsi" w:eastAsia="MS PGothic" w:hAnsiTheme="majorHAnsi" w:cstheme="majorHAnsi" w:hint="eastAsia"/>
          <w:szCs w:val="21"/>
        </w:rPr>
        <w:t xml:space="preserve">handle the Personal Data by appropriate and </w:t>
      </w:r>
      <w:r w:rsidRPr="002F2F8E">
        <w:rPr>
          <w:rFonts w:asciiTheme="majorHAnsi" w:eastAsia="MS PGothic" w:hAnsiTheme="majorHAnsi" w:cstheme="majorHAnsi"/>
          <w:szCs w:val="21"/>
        </w:rPr>
        <w:t>deliberate</w:t>
      </w:r>
      <w:r w:rsidRPr="002F2F8E">
        <w:rPr>
          <w:rFonts w:asciiTheme="majorHAnsi" w:eastAsia="MS PGothic" w:hAnsiTheme="majorHAnsi" w:cstheme="majorHAnsi" w:hint="eastAsia"/>
          <w:szCs w:val="21"/>
        </w:rPr>
        <w:t xml:space="preserve"> means.</w:t>
      </w:r>
    </w:p>
    <w:p w14:paraId="3287DDAF" w14:textId="48F37339" w:rsidR="00991C68" w:rsidRPr="002F2F8E" w:rsidRDefault="00636B04" w:rsidP="00636B04">
      <w:pPr>
        <w:pStyle w:val="Paragrafoelenco"/>
        <w:numPr>
          <w:ilvl w:val="0"/>
          <w:numId w:val="4"/>
        </w:numPr>
        <w:ind w:leftChars="0"/>
        <w:rPr>
          <w:rFonts w:asciiTheme="majorHAnsi" w:eastAsia="MS PGothic" w:hAnsiTheme="majorHAnsi" w:cstheme="majorHAnsi"/>
          <w:szCs w:val="21"/>
        </w:rPr>
      </w:pPr>
      <w:bookmarkStart w:id="34" w:name="_Hlk499044035"/>
      <w:r w:rsidRPr="002F2F8E">
        <w:rPr>
          <w:rFonts w:asciiTheme="majorHAnsi" w:eastAsia="MS PGothic" w:hAnsiTheme="majorHAnsi" w:cstheme="majorHAnsi"/>
          <w:szCs w:val="21"/>
        </w:rPr>
        <w:t>When req</w:t>
      </w:r>
      <w:r w:rsidR="000B1423" w:rsidRPr="002F2F8E">
        <w:rPr>
          <w:rFonts w:asciiTheme="majorHAnsi" w:eastAsia="MS PGothic" w:hAnsiTheme="majorHAnsi" w:cstheme="majorHAnsi"/>
          <w:szCs w:val="21"/>
        </w:rPr>
        <w:t>uired to outsource handling of Personal D</w:t>
      </w:r>
      <w:r w:rsidRPr="002F2F8E">
        <w:rPr>
          <w:rFonts w:asciiTheme="majorHAnsi" w:eastAsia="MS PGothic" w:hAnsiTheme="majorHAnsi" w:cstheme="majorHAnsi"/>
          <w:szCs w:val="21"/>
        </w:rPr>
        <w:t>ata to any third party, we will conduct necessary and appropriate supervision to the p</w:t>
      </w:r>
      <w:r w:rsidR="000B1423" w:rsidRPr="002F2F8E">
        <w:rPr>
          <w:rFonts w:asciiTheme="majorHAnsi" w:eastAsia="MS PGothic" w:hAnsiTheme="majorHAnsi" w:cstheme="majorHAnsi"/>
          <w:szCs w:val="21"/>
        </w:rPr>
        <w:t>arty to ensure the security of Personal D</w:t>
      </w:r>
      <w:r w:rsidRPr="002F2F8E">
        <w:rPr>
          <w:rFonts w:asciiTheme="majorHAnsi" w:eastAsia="MS PGothic" w:hAnsiTheme="majorHAnsi" w:cstheme="majorHAnsi"/>
          <w:szCs w:val="21"/>
        </w:rPr>
        <w:t>ata outsourced to the party.</w:t>
      </w:r>
      <w:bookmarkEnd w:id="34"/>
    </w:p>
    <w:p w14:paraId="21506063" w14:textId="77777777" w:rsidR="00EE566F" w:rsidRPr="002F2F8E" w:rsidRDefault="00EE566F" w:rsidP="00EE566F">
      <w:pPr>
        <w:rPr>
          <w:rFonts w:ascii="MS PGothic" w:eastAsia="MS PGothic" w:hAnsi="MS PGothic"/>
          <w:sz w:val="18"/>
          <w:szCs w:val="18"/>
        </w:rPr>
      </w:pPr>
    </w:p>
    <w:p w14:paraId="30041D47" w14:textId="77777777" w:rsidR="00D47434" w:rsidRPr="00D47434" w:rsidRDefault="00F65EAE" w:rsidP="00C86794">
      <w:pPr>
        <w:pStyle w:val="Paragrafoelenco"/>
        <w:numPr>
          <w:ilvl w:val="0"/>
          <w:numId w:val="3"/>
        </w:numPr>
        <w:ind w:leftChars="200" w:left="424" w:hangingChars="2" w:hanging="4"/>
        <w:rPr>
          <w:rFonts w:asciiTheme="majorHAnsi" w:eastAsia="MS PGothic" w:hAnsiTheme="majorHAnsi" w:cstheme="majorHAnsi"/>
          <w:szCs w:val="21"/>
        </w:rPr>
      </w:pPr>
      <w:r w:rsidRPr="00D47434">
        <w:rPr>
          <w:rFonts w:asciiTheme="majorHAnsi" w:eastAsia="MS PGothic" w:hAnsiTheme="majorHAnsi" w:cstheme="majorHAnsi" w:hint="eastAsia"/>
          <w:b/>
          <w:szCs w:val="21"/>
          <w:u w:val="single"/>
        </w:rPr>
        <w:t>Why we collect the Personal Data</w:t>
      </w:r>
      <w:r w:rsidR="00D47434" w:rsidRPr="00D47434">
        <w:rPr>
          <w:rFonts w:asciiTheme="majorHAnsi" w:eastAsia="MS PGothic" w:hAnsiTheme="majorHAnsi" w:cstheme="majorHAnsi"/>
          <w:b/>
          <w:szCs w:val="21"/>
          <w:u w:val="single"/>
        </w:rPr>
        <w:t xml:space="preserve"> </w:t>
      </w:r>
    </w:p>
    <w:p w14:paraId="69C31290" w14:textId="364E8C8F" w:rsidR="00F65EAE" w:rsidRPr="00D47434" w:rsidRDefault="00F65EAE" w:rsidP="00D47434">
      <w:pPr>
        <w:ind w:left="420"/>
        <w:rPr>
          <w:rFonts w:asciiTheme="majorHAnsi" w:eastAsia="MS PGothic" w:hAnsiTheme="majorHAnsi" w:cstheme="majorHAnsi"/>
          <w:szCs w:val="21"/>
        </w:rPr>
      </w:pPr>
      <w:r w:rsidRPr="00D47434">
        <w:rPr>
          <w:rFonts w:asciiTheme="majorHAnsi" w:eastAsia="MS PGothic" w:hAnsiTheme="majorHAnsi" w:cstheme="majorHAnsi" w:hint="eastAsia"/>
          <w:szCs w:val="21"/>
        </w:rPr>
        <w:t xml:space="preserve">Except where stipulated in the Protection Act, the Personal Data we collect will be used </w:t>
      </w:r>
      <w:ins w:id="35" w:author="Fieldfisher" w:date="2020-10-07T16:57:00Z">
        <w:r w:rsidR="00350488">
          <w:rPr>
            <w:rFonts w:asciiTheme="majorHAnsi" w:eastAsia="MS PGothic" w:hAnsiTheme="majorHAnsi" w:cstheme="majorHAnsi"/>
            <w:szCs w:val="21"/>
          </w:rPr>
          <w:t xml:space="preserve">by </w:t>
        </w:r>
        <w:r w:rsidR="00350488" w:rsidRPr="002F2F8E">
          <w:rPr>
            <w:rFonts w:asciiTheme="majorHAnsi" w:eastAsia="MS PGothic" w:hAnsiTheme="majorHAnsi" w:cstheme="majorHAnsi" w:hint="eastAsia"/>
            <w:kern w:val="0"/>
            <w:szCs w:val="21"/>
          </w:rPr>
          <w:t>Diesel Japan Co., Ltd.</w:t>
        </w:r>
        <w:r w:rsidR="00350488">
          <w:rPr>
            <w:rFonts w:asciiTheme="majorHAnsi" w:eastAsia="MS PGothic" w:hAnsiTheme="majorHAnsi" w:cstheme="majorHAnsi"/>
            <w:kern w:val="0"/>
            <w:szCs w:val="21"/>
          </w:rPr>
          <w:t xml:space="preserve"> </w:t>
        </w:r>
      </w:ins>
      <w:r w:rsidRPr="00D47434">
        <w:rPr>
          <w:rFonts w:asciiTheme="majorHAnsi" w:eastAsia="MS PGothic" w:hAnsiTheme="majorHAnsi" w:cstheme="majorHAnsi" w:hint="eastAsia"/>
          <w:szCs w:val="21"/>
        </w:rPr>
        <w:t>only for the purposes of the following items from (1) to (</w:t>
      </w:r>
      <w:r w:rsidR="00F11B1A" w:rsidRPr="00D47434">
        <w:rPr>
          <w:rFonts w:asciiTheme="majorHAnsi" w:eastAsia="MS PGothic" w:hAnsiTheme="majorHAnsi" w:cstheme="majorHAnsi"/>
          <w:szCs w:val="21"/>
        </w:rPr>
        <w:t>7</w:t>
      </w:r>
      <w:r w:rsidRPr="00D47434">
        <w:rPr>
          <w:rFonts w:asciiTheme="majorHAnsi" w:eastAsia="MS PGothic" w:hAnsiTheme="majorHAnsi" w:cstheme="majorHAnsi" w:hint="eastAsia"/>
          <w:szCs w:val="21"/>
        </w:rPr>
        <w:t xml:space="preserve">) and the purposes of providing to third party as </w:t>
      </w:r>
      <w:r w:rsidRPr="00D47434">
        <w:rPr>
          <w:rFonts w:asciiTheme="majorHAnsi" w:eastAsia="MS PGothic" w:hAnsiTheme="majorHAnsi" w:cstheme="majorHAnsi"/>
          <w:szCs w:val="21"/>
        </w:rPr>
        <w:t>described</w:t>
      </w:r>
      <w:r w:rsidRPr="00D47434">
        <w:rPr>
          <w:rFonts w:asciiTheme="majorHAnsi" w:eastAsia="MS PGothic" w:hAnsiTheme="majorHAnsi" w:cstheme="majorHAnsi" w:hint="eastAsia"/>
          <w:szCs w:val="21"/>
        </w:rPr>
        <w:t xml:space="preserve"> in the following paragraph. We will not use the Personal Data beyond the ex</w:t>
      </w:r>
      <w:r w:rsidR="002C0E59" w:rsidRPr="00D47434">
        <w:rPr>
          <w:rFonts w:asciiTheme="majorHAnsi" w:eastAsia="MS PGothic" w:hAnsiTheme="majorHAnsi" w:cstheme="majorHAnsi" w:hint="eastAsia"/>
          <w:szCs w:val="21"/>
        </w:rPr>
        <w:t>tent necessary to accomplish such</w:t>
      </w:r>
      <w:r w:rsidRPr="00D47434">
        <w:rPr>
          <w:rFonts w:asciiTheme="majorHAnsi" w:eastAsia="MS PGothic" w:hAnsiTheme="majorHAnsi" w:cstheme="majorHAnsi" w:hint="eastAsia"/>
          <w:szCs w:val="21"/>
        </w:rPr>
        <w:t xml:space="preserve"> purpose</w:t>
      </w:r>
      <w:r w:rsidR="0011098E" w:rsidRPr="00D47434">
        <w:rPr>
          <w:rFonts w:asciiTheme="majorHAnsi" w:eastAsia="MS PGothic" w:hAnsiTheme="majorHAnsi" w:cstheme="majorHAnsi"/>
          <w:szCs w:val="21"/>
        </w:rPr>
        <w:t>s</w:t>
      </w:r>
      <w:r w:rsidRPr="00D47434">
        <w:rPr>
          <w:rFonts w:asciiTheme="majorHAnsi" w:eastAsia="MS PGothic" w:hAnsiTheme="majorHAnsi" w:cstheme="majorHAnsi" w:hint="eastAsia"/>
          <w:szCs w:val="21"/>
        </w:rPr>
        <w:t>.</w:t>
      </w:r>
    </w:p>
    <w:p w14:paraId="7BAC1E36" w14:textId="7B57E670" w:rsidR="00F65EAE" w:rsidRPr="002F2F8E" w:rsidRDefault="002C0E59" w:rsidP="00F65EAE">
      <w:pPr>
        <w:ind w:leftChars="405" w:left="850"/>
        <w:rPr>
          <w:rFonts w:asciiTheme="majorHAnsi" w:eastAsia="MS PGothic" w:hAnsiTheme="majorHAnsi" w:cstheme="majorHAnsi"/>
          <w:szCs w:val="21"/>
        </w:rPr>
      </w:pPr>
      <w:r w:rsidRPr="002F2F8E">
        <w:rPr>
          <w:rFonts w:asciiTheme="majorHAnsi" w:eastAsia="MS PGothic" w:hAnsiTheme="majorHAnsi" w:cstheme="majorHAnsi" w:hint="eastAsia"/>
          <w:szCs w:val="21"/>
        </w:rPr>
        <w:t>(1) Providing services regarding</w:t>
      </w:r>
      <w:r w:rsidR="00F65EAE" w:rsidRPr="002F2F8E">
        <w:rPr>
          <w:rFonts w:asciiTheme="majorHAnsi" w:eastAsia="MS PGothic" w:hAnsiTheme="majorHAnsi" w:cstheme="majorHAnsi" w:hint="eastAsia"/>
          <w:szCs w:val="21"/>
        </w:rPr>
        <w:t xml:space="preserve"> our merchandise</w:t>
      </w:r>
    </w:p>
    <w:p w14:paraId="15100025" w14:textId="77777777" w:rsidR="00F65EAE" w:rsidRPr="002F2F8E" w:rsidRDefault="00F65EAE" w:rsidP="00F65EAE">
      <w:pPr>
        <w:ind w:leftChars="405" w:left="850"/>
        <w:rPr>
          <w:rFonts w:asciiTheme="majorHAnsi" w:eastAsia="MS PGothic" w:hAnsiTheme="majorHAnsi" w:cstheme="majorHAnsi"/>
          <w:szCs w:val="21"/>
        </w:rPr>
      </w:pPr>
      <w:r w:rsidRPr="002F2F8E">
        <w:rPr>
          <w:rFonts w:asciiTheme="majorHAnsi" w:eastAsia="MS PGothic" w:hAnsiTheme="majorHAnsi" w:cstheme="majorHAnsi" w:hint="eastAsia"/>
          <w:szCs w:val="21"/>
        </w:rPr>
        <w:lastRenderedPageBreak/>
        <w:t xml:space="preserve">(2) Providing </w:t>
      </w:r>
      <w:r w:rsidRPr="002F2F8E">
        <w:rPr>
          <w:rFonts w:asciiTheme="majorHAnsi" w:eastAsia="MS PGothic" w:hAnsiTheme="majorHAnsi" w:cstheme="majorHAnsi"/>
          <w:szCs w:val="21"/>
        </w:rPr>
        <w:t>privilege</w:t>
      </w:r>
      <w:r w:rsidRPr="002F2F8E">
        <w:rPr>
          <w:rFonts w:asciiTheme="majorHAnsi" w:eastAsia="MS PGothic" w:hAnsiTheme="majorHAnsi" w:cstheme="majorHAnsi" w:hint="eastAsia"/>
          <w:szCs w:val="21"/>
        </w:rPr>
        <w:t xml:space="preserve"> of membership and related services</w:t>
      </w:r>
    </w:p>
    <w:p w14:paraId="6FF9F007" w14:textId="38D0F8C7" w:rsidR="00C47330" w:rsidRPr="002F2F8E" w:rsidRDefault="00F65EAE" w:rsidP="00E5482C">
      <w:pPr>
        <w:ind w:leftChars="405" w:left="850"/>
        <w:rPr>
          <w:rFonts w:asciiTheme="majorHAnsi" w:eastAsia="MS PGothic" w:hAnsiTheme="majorHAnsi" w:cstheme="majorHAnsi"/>
          <w:szCs w:val="21"/>
        </w:rPr>
      </w:pPr>
      <w:r w:rsidRPr="002F2F8E">
        <w:rPr>
          <w:rFonts w:asciiTheme="majorHAnsi" w:eastAsia="MS PGothic" w:hAnsiTheme="majorHAnsi" w:cstheme="majorHAnsi" w:hint="eastAsia"/>
          <w:szCs w:val="21"/>
        </w:rPr>
        <w:t>(3) For sales promotion, and marketing purposes</w:t>
      </w:r>
    </w:p>
    <w:p w14:paraId="5BCDF3CB" w14:textId="2BA6D5C9" w:rsidR="00C47330" w:rsidRPr="002F2F8E" w:rsidRDefault="00E5482C" w:rsidP="00F65EAE">
      <w:pPr>
        <w:ind w:leftChars="405" w:left="850"/>
        <w:rPr>
          <w:rFonts w:asciiTheme="majorHAnsi" w:eastAsia="MS PGothic" w:hAnsiTheme="majorHAnsi" w:cstheme="majorHAnsi"/>
          <w:szCs w:val="21"/>
        </w:rPr>
      </w:pPr>
      <w:commentRangeStart w:id="36"/>
      <w:r w:rsidRPr="002F2F8E">
        <w:rPr>
          <w:rFonts w:asciiTheme="majorHAnsi" w:eastAsia="MS PGothic" w:hAnsiTheme="majorHAnsi" w:cstheme="majorHAnsi"/>
          <w:szCs w:val="21"/>
        </w:rPr>
        <w:t>(4</w:t>
      </w:r>
      <w:r w:rsidR="00C47330" w:rsidRPr="002F2F8E">
        <w:rPr>
          <w:rFonts w:asciiTheme="majorHAnsi" w:eastAsia="MS PGothic" w:hAnsiTheme="majorHAnsi" w:cstheme="majorHAnsi"/>
          <w:szCs w:val="21"/>
        </w:rPr>
        <w:t>) For profiling purposes, that is analysis of your consumer choices consistent in automated processing of the Personal Data included data relating to purchases details in stores and websites. This processing is finalized to predict your purchase preferences and to create customers profiles.</w:t>
      </w:r>
      <w:commentRangeEnd w:id="36"/>
      <w:r w:rsidR="00FA3D65" w:rsidRPr="002F2F8E">
        <w:rPr>
          <w:rStyle w:val="Rimandocommento"/>
        </w:rPr>
        <w:commentReference w:id="36"/>
      </w:r>
    </w:p>
    <w:p w14:paraId="0201731D" w14:textId="43E4BA3E" w:rsidR="00F65EAE" w:rsidRPr="002F2F8E" w:rsidRDefault="00F65EAE" w:rsidP="00F65EAE">
      <w:pPr>
        <w:ind w:leftChars="406" w:left="1134" w:hangingChars="134" w:hanging="281"/>
        <w:rPr>
          <w:rFonts w:asciiTheme="majorHAnsi" w:eastAsia="MS PGothic" w:hAnsiTheme="majorHAnsi" w:cstheme="majorHAnsi"/>
          <w:szCs w:val="21"/>
        </w:rPr>
      </w:pPr>
      <w:r w:rsidRPr="002F2F8E">
        <w:rPr>
          <w:rFonts w:asciiTheme="majorHAnsi" w:eastAsia="MS PGothic" w:hAnsiTheme="majorHAnsi" w:cstheme="majorHAnsi" w:hint="eastAsia"/>
          <w:szCs w:val="21"/>
        </w:rPr>
        <w:t>(</w:t>
      </w:r>
      <w:r w:rsidR="00E5482C" w:rsidRPr="002F2F8E">
        <w:rPr>
          <w:rFonts w:asciiTheme="majorHAnsi" w:eastAsia="MS PGothic" w:hAnsiTheme="majorHAnsi" w:cstheme="majorHAnsi"/>
          <w:szCs w:val="21"/>
        </w:rPr>
        <w:t>5</w:t>
      </w:r>
      <w:r w:rsidRPr="002F2F8E">
        <w:rPr>
          <w:rFonts w:asciiTheme="majorHAnsi" w:eastAsia="MS PGothic" w:hAnsiTheme="majorHAnsi" w:cstheme="majorHAnsi" w:hint="eastAsia"/>
          <w:szCs w:val="21"/>
        </w:rPr>
        <w:t>) Collecting opinions for development of product and improvement of services</w:t>
      </w:r>
    </w:p>
    <w:p w14:paraId="0CA9CAC6" w14:textId="38C9AF18" w:rsidR="00F65EAE" w:rsidRPr="002F2F8E" w:rsidRDefault="00F65EAE" w:rsidP="00C47330">
      <w:pPr>
        <w:ind w:leftChars="405" w:left="850"/>
        <w:rPr>
          <w:rFonts w:asciiTheme="majorHAnsi" w:eastAsia="MS PGothic" w:hAnsiTheme="majorHAnsi" w:cstheme="majorHAnsi"/>
          <w:szCs w:val="21"/>
        </w:rPr>
      </w:pPr>
      <w:r w:rsidRPr="002F2F8E">
        <w:rPr>
          <w:rFonts w:asciiTheme="majorHAnsi" w:eastAsia="MS PGothic" w:hAnsiTheme="majorHAnsi" w:cstheme="majorHAnsi" w:hint="eastAsia"/>
          <w:szCs w:val="21"/>
        </w:rPr>
        <w:t>(</w:t>
      </w:r>
      <w:r w:rsidR="00E5482C" w:rsidRPr="002F2F8E">
        <w:rPr>
          <w:rFonts w:asciiTheme="majorHAnsi" w:eastAsia="MS PGothic" w:hAnsiTheme="majorHAnsi" w:cstheme="majorHAnsi"/>
          <w:szCs w:val="21"/>
        </w:rPr>
        <w:t>6</w:t>
      </w:r>
      <w:r w:rsidRPr="002F2F8E">
        <w:rPr>
          <w:rFonts w:asciiTheme="majorHAnsi" w:eastAsia="MS PGothic" w:hAnsiTheme="majorHAnsi" w:cstheme="majorHAnsi" w:hint="eastAsia"/>
          <w:szCs w:val="21"/>
        </w:rPr>
        <w:t>) Responding to customer</w:t>
      </w:r>
      <w:r w:rsidR="002C0E59" w:rsidRPr="002F2F8E">
        <w:rPr>
          <w:rFonts w:asciiTheme="majorHAnsi" w:eastAsia="MS PGothic" w:hAnsiTheme="majorHAnsi" w:cstheme="majorHAnsi"/>
          <w:szCs w:val="21"/>
        </w:rPr>
        <w:t>’s</w:t>
      </w:r>
      <w:r w:rsidRPr="002F2F8E">
        <w:rPr>
          <w:rFonts w:asciiTheme="majorHAnsi" w:eastAsia="MS PGothic" w:hAnsiTheme="majorHAnsi" w:cstheme="majorHAnsi" w:hint="eastAsia"/>
          <w:szCs w:val="21"/>
        </w:rPr>
        <w:t xml:space="preserve"> </w:t>
      </w:r>
      <w:r w:rsidRPr="002F2F8E">
        <w:rPr>
          <w:rFonts w:asciiTheme="majorHAnsi" w:eastAsia="MS PGothic" w:hAnsiTheme="majorHAnsi" w:cstheme="majorHAnsi"/>
          <w:szCs w:val="21"/>
        </w:rPr>
        <w:t>inquiries</w:t>
      </w:r>
      <w:r w:rsidRPr="002F2F8E">
        <w:rPr>
          <w:rFonts w:asciiTheme="majorHAnsi" w:eastAsia="MS PGothic" w:hAnsiTheme="majorHAnsi" w:cstheme="majorHAnsi" w:hint="eastAsia"/>
          <w:szCs w:val="21"/>
        </w:rPr>
        <w:t xml:space="preserve">, </w:t>
      </w:r>
      <w:r w:rsidRPr="002F2F8E">
        <w:rPr>
          <w:rFonts w:asciiTheme="majorHAnsi" w:eastAsia="MS PGothic" w:hAnsiTheme="majorHAnsi" w:cstheme="majorHAnsi"/>
          <w:szCs w:val="21"/>
        </w:rPr>
        <w:t>consultation</w:t>
      </w:r>
      <w:r w:rsidRPr="002F2F8E">
        <w:rPr>
          <w:rFonts w:asciiTheme="majorHAnsi" w:eastAsia="MS PGothic" w:hAnsiTheme="majorHAnsi" w:cstheme="majorHAnsi" w:hint="eastAsia"/>
          <w:szCs w:val="21"/>
        </w:rPr>
        <w:t xml:space="preserve"> and requests</w:t>
      </w:r>
    </w:p>
    <w:p w14:paraId="68D4B9FD" w14:textId="4F952326" w:rsidR="00F65EAE" w:rsidRDefault="00F65EAE" w:rsidP="00F65EAE">
      <w:pPr>
        <w:ind w:leftChars="405" w:left="850" w:firstLine="1"/>
        <w:rPr>
          <w:ins w:id="37" w:author="Fieldfisher" w:date="2020-10-07T15:31:00Z"/>
          <w:rFonts w:asciiTheme="majorHAnsi" w:eastAsia="MS PGothic" w:hAnsiTheme="majorHAnsi" w:cstheme="majorHAnsi"/>
          <w:szCs w:val="21"/>
        </w:rPr>
      </w:pPr>
      <w:r w:rsidRPr="002F2F8E">
        <w:rPr>
          <w:rFonts w:asciiTheme="majorHAnsi" w:eastAsia="MS PGothic" w:hAnsiTheme="majorHAnsi" w:cstheme="majorHAnsi" w:hint="eastAsia"/>
          <w:szCs w:val="21"/>
        </w:rPr>
        <w:t>(</w:t>
      </w:r>
      <w:r w:rsidR="00E5482C" w:rsidRPr="002F2F8E">
        <w:rPr>
          <w:rFonts w:asciiTheme="majorHAnsi" w:eastAsia="MS PGothic" w:hAnsiTheme="majorHAnsi" w:cstheme="majorHAnsi"/>
          <w:szCs w:val="21"/>
        </w:rPr>
        <w:t>7</w:t>
      </w:r>
      <w:r w:rsidRPr="002F2F8E">
        <w:rPr>
          <w:rFonts w:asciiTheme="majorHAnsi" w:eastAsia="MS PGothic" w:hAnsiTheme="majorHAnsi" w:cstheme="majorHAnsi" w:hint="eastAsia"/>
          <w:szCs w:val="21"/>
        </w:rPr>
        <w:t>) Other busin</w:t>
      </w:r>
      <w:r w:rsidR="00636B04" w:rsidRPr="002F2F8E">
        <w:rPr>
          <w:rFonts w:asciiTheme="majorHAnsi" w:eastAsia="MS PGothic" w:hAnsiTheme="majorHAnsi" w:cstheme="majorHAnsi" w:hint="eastAsia"/>
          <w:szCs w:val="21"/>
        </w:rPr>
        <w:t>esses associated with the above</w:t>
      </w:r>
      <w:r w:rsidRPr="002F2F8E">
        <w:rPr>
          <w:rFonts w:asciiTheme="majorHAnsi" w:eastAsia="MS PGothic" w:hAnsiTheme="majorHAnsi" w:cstheme="majorHAnsi" w:hint="eastAsia"/>
          <w:szCs w:val="21"/>
        </w:rPr>
        <w:t>mentioned items</w:t>
      </w:r>
    </w:p>
    <w:p w14:paraId="27725826" w14:textId="74216620" w:rsidR="00DE5F8D" w:rsidDel="00DE5F8D" w:rsidRDefault="00DE5F8D" w:rsidP="00F65EAE">
      <w:pPr>
        <w:rPr>
          <w:del w:id="38" w:author="Fieldfisher" w:date="2020-10-07T15:33:00Z"/>
          <w:rFonts w:asciiTheme="majorHAnsi" w:eastAsia="MS PGothic" w:hAnsiTheme="majorHAnsi" w:cstheme="majorHAnsi"/>
          <w:b/>
          <w:szCs w:val="21"/>
          <w:u w:val="single"/>
          <w:lang w:val="en-GB"/>
        </w:rPr>
      </w:pPr>
      <w:ins w:id="39" w:author="Fieldfisher" w:date="2020-10-07T15:31:00Z">
        <w:r>
          <w:rPr>
            <w:rFonts w:asciiTheme="majorHAnsi" w:eastAsia="MS PGothic" w:hAnsiTheme="majorHAnsi" w:cstheme="majorHAnsi"/>
            <w:szCs w:val="21"/>
          </w:rPr>
          <w:t xml:space="preserve">The purpose indicated in point 4 </w:t>
        </w:r>
      </w:ins>
      <w:ins w:id="40" w:author="Fieldfisher" w:date="2020-10-07T15:33:00Z">
        <w:r>
          <w:rPr>
            <w:rFonts w:asciiTheme="majorHAnsi" w:eastAsia="MS PGothic" w:hAnsiTheme="majorHAnsi" w:cstheme="majorHAnsi"/>
            <w:szCs w:val="21"/>
          </w:rPr>
          <w:t>will be carried out</w:t>
        </w:r>
      </w:ins>
      <w:ins w:id="41" w:author="Fieldfisher" w:date="2020-10-08T12:09:00Z">
        <w:r w:rsidR="0039656D">
          <w:rPr>
            <w:rFonts w:asciiTheme="majorHAnsi" w:eastAsia="MS PGothic" w:hAnsiTheme="majorHAnsi" w:cstheme="majorHAnsi"/>
            <w:szCs w:val="21"/>
          </w:rPr>
          <w:t xml:space="preserve"> also</w:t>
        </w:r>
      </w:ins>
      <w:ins w:id="42" w:author="Fieldfisher" w:date="2020-10-07T15:33:00Z">
        <w:r>
          <w:rPr>
            <w:rFonts w:asciiTheme="majorHAnsi" w:eastAsia="MS PGothic" w:hAnsiTheme="majorHAnsi" w:cstheme="majorHAnsi"/>
            <w:szCs w:val="21"/>
          </w:rPr>
          <w:t xml:space="preserve"> by the Joint Controller</w:t>
        </w:r>
      </w:ins>
      <w:ins w:id="43" w:author="Fieldfisher" w:date="2020-10-07T16:57:00Z">
        <w:r w:rsidR="00350488">
          <w:rPr>
            <w:rFonts w:asciiTheme="majorHAnsi" w:eastAsia="MS PGothic" w:hAnsiTheme="majorHAnsi" w:cstheme="majorHAnsi"/>
            <w:szCs w:val="21"/>
          </w:rPr>
          <w:t xml:space="preserve">s, </w:t>
        </w:r>
      </w:ins>
      <w:ins w:id="44" w:author="Fieldfisher" w:date="2020-10-07T16:58:00Z">
        <w:r w:rsidR="00350488">
          <w:rPr>
            <w:rFonts w:asciiTheme="majorHAnsi" w:eastAsia="MS PGothic" w:hAnsiTheme="majorHAnsi" w:cstheme="majorHAnsi"/>
            <w:szCs w:val="21"/>
          </w:rPr>
          <w:t>while the purpose indicated in point 3 will also be carried out by Diesel</w:t>
        </w:r>
      </w:ins>
      <w:ins w:id="45" w:author="Fieldfisher" w:date="2020-10-07T16:59:00Z">
        <w:r w:rsidR="00350488">
          <w:rPr>
            <w:rFonts w:asciiTheme="majorHAnsi" w:eastAsia="MS PGothic" w:hAnsiTheme="majorHAnsi" w:cstheme="majorHAnsi"/>
            <w:szCs w:val="21"/>
          </w:rPr>
          <w:t xml:space="preserve"> </w:t>
        </w:r>
        <w:proofErr w:type="spellStart"/>
        <w:r w:rsidR="00350488">
          <w:rPr>
            <w:rFonts w:asciiTheme="majorHAnsi" w:eastAsia="MS PGothic" w:hAnsiTheme="majorHAnsi" w:cstheme="majorHAnsi"/>
            <w:szCs w:val="21"/>
          </w:rPr>
          <w:t>S.p.a</w:t>
        </w:r>
        <w:proofErr w:type="spellEnd"/>
        <w:r w:rsidR="00350488">
          <w:rPr>
            <w:rFonts w:asciiTheme="majorHAnsi" w:eastAsia="MS PGothic" w:hAnsiTheme="majorHAnsi" w:cstheme="majorHAnsi"/>
            <w:szCs w:val="21"/>
          </w:rPr>
          <w:t>.</w:t>
        </w:r>
      </w:ins>
    </w:p>
    <w:p w14:paraId="61CC8136" w14:textId="77777777" w:rsidR="00DE5F8D" w:rsidRPr="00DE5F8D" w:rsidRDefault="00DE5F8D">
      <w:pPr>
        <w:rPr>
          <w:ins w:id="46" w:author="Fieldfisher" w:date="2020-10-07T15:33:00Z"/>
          <w:rFonts w:asciiTheme="majorHAnsi" w:eastAsia="MS PGothic" w:hAnsiTheme="majorHAnsi" w:cstheme="majorHAnsi"/>
          <w:szCs w:val="21"/>
          <w:lang w:val="en-GB"/>
          <w:rPrChange w:id="47" w:author="Fieldfisher" w:date="2020-10-07T15:33:00Z">
            <w:rPr>
              <w:ins w:id="48" w:author="Fieldfisher" w:date="2020-10-07T15:33:00Z"/>
              <w:rFonts w:asciiTheme="majorHAnsi" w:eastAsia="MS PGothic" w:hAnsiTheme="majorHAnsi" w:cstheme="majorHAnsi"/>
              <w:szCs w:val="21"/>
            </w:rPr>
          </w:rPrChange>
        </w:rPr>
        <w:pPrChange w:id="49" w:author="Fieldfisher" w:date="2020-10-07T15:31:00Z">
          <w:pPr>
            <w:ind w:leftChars="405" w:left="850" w:firstLine="1"/>
          </w:pPr>
        </w:pPrChange>
      </w:pPr>
    </w:p>
    <w:p w14:paraId="43F00840" w14:textId="38F333A8" w:rsidR="00F65EAE" w:rsidRPr="00DE5F8D" w:rsidRDefault="00F65EAE" w:rsidP="00F65EAE">
      <w:pPr>
        <w:rPr>
          <w:rFonts w:asciiTheme="majorHAnsi" w:eastAsia="MS PGothic" w:hAnsiTheme="majorHAnsi" w:cstheme="majorHAnsi"/>
          <w:b/>
          <w:szCs w:val="21"/>
          <w:u w:val="single"/>
          <w:lang w:val="en-GB"/>
          <w:rPrChange w:id="50" w:author="Fieldfisher" w:date="2020-10-07T15:33:00Z">
            <w:rPr>
              <w:rFonts w:asciiTheme="majorHAnsi" w:eastAsia="MS PGothic" w:hAnsiTheme="majorHAnsi" w:cstheme="majorHAnsi"/>
              <w:b/>
              <w:szCs w:val="21"/>
              <w:u w:val="single"/>
              <w:lang w:val="it-IT"/>
            </w:rPr>
          </w:rPrChange>
        </w:rPr>
      </w:pPr>
    </w:p>
    <w:p w14:paraId="6A7958A3" w14:textId="77777777" w:rsidR="00F65EAE" w:rsidRPr="002F2F8E" w:rsidRDefault="00F65EAE" w:rsidP="00F65EAE">
      <w:pPr>
        <w:pStyle w:val="Paragrafoelenco"/>
        <w:numPr>
          <w:ilvl w:val="0"/>
          <w:numId w:val="3"/>
        </w:numPr>
        <w:ind w:leftChars="0"/>
        <w:rPr>
          <w:rFonts w:asciiTheme="majorHAnsi" w:eastAsia="MS PGothic" w:hAnsiTheme="majorHAnsi" w:cstheme="majorHAnsi"/>
          <w:b/>
          <w:szCs w:val="21"/>
          <w:u w:val="single"/>
        </w:rPr>
      </w:pPr>
      <w:bookmarkStart w:id="51" w:name="_Hlk499044210"/>
      <w:r w:rsidRPr="002F2F8E">
        <w:rPr>
          <w:rFonts w:asciiTheme="majorHAnsi" w:eastAsia="MS PGothic" w:hAnsiTheme="majorHAnsi" w:cstheme="majorHAnsi" w:hint="eastAsia"/>
          <w:b/>
          <w:szCs w:val="21"/>
          <w:u w:val="single"/>
        </w:rPr>
        <w:t>Disclosure and provision of the Personal Data to third party</w:t>
      </w:r>
    </w:p>
    <w:bookmarkEnd w:id="51"/>
    <w:p w14:paraId="4C4A59CE" w14:textId="77777777" w:rsidR="00F65EAE" w:rsidRPr="002F2F8E" w:rsidRDefault="00F65EAE" w:rsidP="00F65EAE">
      <w:pPr>
        <w:ind w:leftChars="202" w:left="424"/>
        <w:rPr>
          <w:rFonts w:asciiTheme="majorHAnsi" w:eastAsia="MS PGothic" w:hAnsiTheme="majorHAnsi" w:cstheme="majorHAnsi"/>
          <w:szCs w:val="21"/>
        </w:rPr>
      </w:pPr>
      <w:r w:rsidRPr="002F2F8E">
        <w:rPr>
          <w:rFonts w:asciiTheme="majorHAnsi" w:eastAsia="MS PGothic" w:hAnsiTheme="majorHAnsi" w:cstheme="majorHAnsi" w:hint="eastAsia"/>
          <w:szCs w:val="21"/>
        </w:rPr>
        <w:t xml:space="preserve">We will not disclose or </w:t>
      </w:r>
      <w:r w:rsidRPr="002F2F8E">
        <w:rPr>
          <w:rFonts w:asciiTheme="majorHAnsi" w:eastAsia="MS PGothic" w:hAnsiTheme="majorHAnsi" w:cstheme="majorHAnsi"/>
          <w:szCs w:val="21"/>
        </w:rPr>
        <w:t>provide</w:t>
      </w:r>
      <w:r w:rsidRPr="002F2F8E">
        <w:rPr>
          <w:rFonts w:asciiTheme="majorHAnsi" w:eastAsia="MS PGothic" w:hAnsiTheme="majorHAnsi" w:cstheme="majorHAnsi" w:hint="eastAsia"/>
          <w:szCs w:val="21"/>
        </w:rPr>
        <w:t xml:space="preserve"> the Personal Data to any third party, except where stipulated in the Protection Act and where one of the following cases applies.</w:t>
      </w:r>
    </w:p>
    <w:p w14:paraId="5B63FF96" w14:textId="54BEC55C" w:rsidR="00F65EAE" w:rsidRPr="002F2F8E" w:rsidRDefault="00F65EAE" w:rsidP="00F65EAE">
      <w:pPr>
        <w:pStyle w:val="Paragrafoelenco"/>
        <w:numPr>
          <w:ilvl w:val="0"/>
          <w:numId w:val="2"/>
        </w:numPr>
        <w:ind w:leftChars="0" w:left="1134" w:hanging="283"/>
        <w:rPr>
          <w:rFonts w:asciiTheme="majorHAnsi" w:eastAsia="MS PGothic" w:hAnsiTheme="majorHAnsi" w:cstheme="majorHAnsi"/>
          <w:szCs w:val="21"/>
        </w:rPr>
      </w:pPr>
      <w:r w:rsidRPr="002F2F8E">
        <w:rPr>
          <w:rFonts w:asciiTheme="majorHAnsi" w:eastAsia="MS PGothic" w:hAnsiTheme="majorHAnsi" w:cstheme="majorHAnsi" w:hint="eastAsia"/>
          <w:szCs w:val="21"/>
        </w:rPr>
        <w:t xml:space="preserve"> We obt</w:t>
      </w:r>
      <w:r w:rsidR="002C0E59" w:rsidRPr="002F2F8E">
        <w:rPr>
          <w:rFonts w:asciiTheme="majorHAnsi" w:eastAsia="MS PGothic" w:hAnsiTheme="majorHAnsi" w:cstheme="majorHAnsi" w:hint="eastAsia"/>
          <w:szCs w:val="21"/>
        </w:rPr>
        <w:t xml:space="preserve">ain </w:t>
      </w:r>
      <w:r w:rsidR="007328D0" w:rsidRPr="002F2F8E">
        <w:rPr>
          <w:rFonts w:asciiTheme="majorHAnsi" w:eastAsia="MS PGothic" w:hAnsiTheme="majorHAnsi" w:cstheme="majorHAnsi"/>
          <w:szCs w:val="21"/>
        </w:rPr>
        <w:t xml:space="preserve">a </w:t>
      </w:r>
      <w:r w:rsidR="002C0E59" w:rsidRPr="002F2F8E">
        <w:rPr>
          <w:rFonts w:asciiTheme="majorHAnsi" w:eastAsia="MS PGothic" w:hAnsiTheme="majorHAnsi" w:cstheme="majorHAnsi" w:hint="eastAsia"/>
          <w:szCs w:val="21"/>
        </w:rPr>
        <w:t xml:space="preserve">consent to provision of the </w:t>
      </w:r>
      <w:r w:rsidRPr="002F2F8E">
        <w:rPr>
          <w:rFonts w:asciiTheme="majorHAnsi" w:eastAsia="MS PGothic" w:hAnsiTheme="majorHAnsi" w:cstheme="majorHAnsi" w:hint="eastAsia"/>
          <w:szCs w:val="21"/>
        </w:rPr>
        <w:t>Personal Data from customers</w:t>
      </w:r>
    </w:p>
    <w:p w14:paraId="26510FD6" w14:textId="40FB4695" w:rsidR="00F65EAE" w:rsidRPr="002F2F8E" w:rsidRDefault="00970415" w:rsidP="00F65EAE">
      <w:pPr>
        <w:pStyle w:val="Paragrafoelenco"/>
        <w:numPr>
          <w:ilvl w:val="0"/>
          <w:numId w:val="2"/>
        </w:numPr>
        <w:ind w:leftChars="0" w:left="1246" w:hanging="395"/>
        <w:rPr>
          <w:rFonts w:asciiTheme="majorHAnsi" w:eastAsia="MS PGothic" w:hAnsiTheme="majorHAnsi" w:cstheme="majorHAnsi"/>
          <w:szCs w:val="21"/>
        </w:rPr>
      </w:pPr>
      <w:r w:rsidRPr="002F2F8E">
        <w:rPr>
          <w:rFonts w:asciiTheme="majorHAnsi" w:eastAsia="MS PGothic" w:hAnsiTheme="majorHAnsi" w:cstheme="majorHAnsi" w:hint="eastAsia"/>
          <w:szCs w:val="21"/>
        </w:rPr>
        <w:t xml:space="preserve">Within the scope necessary for </w:t>
      </w:r>
      <w:r w:rsidR="00F65EAE" w:rsidRPr="002F2F8E">
        <w:rPr>
          <w:rFonts w:asciiTheme="majorHAnsi" w:eastAsia="MS PGothic" w:hAnsiTheme="majorHAnsi" w:cstheme="majorHAnsi" w:hint="eastAsia"/>
          <w:szCs w:val="21"/>
        </w:rPr>
        <w:t xml:space="preserve">our business, we disclose or provide the information concerning customers to commercial facilities where our store is located at. Such information includes date of </w:t>
      </w:r>
      <w:r w:rsidR="00F65EAE" w:rsidRPr="002F2F8E">
        <w:rPr>
          <w:rFonts w:asciiTheme="majorHAnsi" w:eastAsia="MS PGothic" w:hAnsiTheme="majorHAnsi" w:cstheme="majorHAnsi"/>
          <w:szCs w:val="21"/>
        </w:rPr>
        <w:t>birth</w:t>
      </w:r>
      <w:r w:rsidR="00F65EAE" w:rsidRPr="002F2F8E">
        <w:rPr>
          <w:rFonts w:asciiTheme="majorHAnsi" w:eastAsia="MS PGothic" w:hAnsiTheme="majorHAnsi" w:cstheme="majorHAnsi" w:hint="eastAsia"/>
          <w:szCs w:val="21"/>
        </w:rPr>
        <w:t>, address of residence, gender, first name and su</w:t>
      </w:r>
      <w:r w:rsidR="00F65EAE" w:rsidRPr="002F2F8E">
        <w:rPr>
          <w:rFonts w:asciiTheme="majorHAnsi" w:eastAsia="MS PGothic" w:hAnsiTheme="majorHAnsi" w:cstheme="majorHAnsi"/>
          <w:szCs w:val="21"/>
        </w:rPr>
        <w:t>rname, phone number</w:t>
      </w:r>
      <w:r w:rsidR="00F65EAE" w:rsidRPr="002F2F8E">
        <w:rPr>
          <w:rFonts w:asciiTheme="majorHAnsi" w:eastAsia="MS PGothic" w:hAnsiTheme="majorHAnsi" w:cstheme="majorHAnsi" w:hint="eastAsia"/>
          <w:szCs w:val="21"/>
        </w:rPr>
        <w:t xml:space="preserve"> and </w:t>
      </w:r>
      <w:r w:rsidR="00F65EAE" w:rsidRPr="002F2F8E">
        <w:rPr>
          <w:rFonts w:asciiTheme="majorHAnsi" w:eastAsia="MS PGothic" w:hAnsiTheme="majorHAnsi" w:cstheme="majorHAnsi"/>
          <w:szCs w:val="21"/>
        </w:rPr>
        <w:t>email address</w:t>
      </w:r>
      <w:r w:rsidR="00F65EAE" w:rsidRPr="002F2F8E">
        <w:rPr>
          <w:rFonts w:asciiTheme="majorHAnsi" w:eastAsia="MS PGothic" w:hAnsiTheme="majorHAnsi" w:cstheme="majorHAnsi" w:hint="eastAsia"/>
          <w:szCs w:val="21"/>
        </w:rPr>
        <w:t>,</w:t>
      </w:r>
      <w:r w:rsidR="00F65EAE" w:rsidRPr="002F2F8E">
        <w:rPr>
          <w:rFonts w:asciiTheme="majorHAnsi" w:eastAsia="MS PGothic" w:hAnsiTheme="majorHAnsi" w:cstheme="majorHAnsi"/>
          <w:szCs w:val="21"/>
        </w:rPr>
        <w:t xml:space="preserve"> </w:t>
      </w:r>
      <w:r w:rsidR="007328D0" w:rsidRPr="002F2F8E">
        <w:rPr>
          <w:rFonts w:asciiTheme="majorHAnsi" w:eastAsia="MS PGothic" w:hAnsiTheme="majorHAnsi" w:cstheme="majorHAnsi" w:hint="eastAsia"/>
          <w:szCs w:val="21"/>
        </w:rPr>
        <w:t>to be provided</w:t>
      </w:r>
      <w:r w:rsidR="00F65EAE" w:rsidRPr="002F2F8E">
        <w:rPr>
          <w:rFonts w:asciiTheme="majorHAnsi" w:eastAsia="MS PGothic" w:hAnsiTheme="majorHAnsi" w:cstheme="majorHAnsi" w:hint="eastAsia"/>
          <w:szCs w:val="21"/>
        </w:rPr>
        <w:t xml:space="preserve"> </w:t>
      </w:r>
      <w:r w:rsidR="00F65EAE" w:rsidRPr="002F2F8E">
        <w:rPr>
          <w:rFonts w:asciiTheme="majorHAnsi" w:eastAsia="MS PGothic" w:hAnsiTheme="majorHAnsi" w:cstheme="majorHAnsi"/>
          <w:szCs w:val="21"/>
        </w:rPr>
        <w:t xml:space="preserve">through electronic media such as the systems managed by </w:t>
      </w:r>
      <w:r w:rsidR="00F65EAE" w:rsidRPr="002F2F8E">
        <w:rPr>
          <w:rFonts w:asciiTheme="majorHAnsi" w:eastAsia="MS PGothic" w:hAnsiTheme="majorHAnsi" w:cstheme="majorHAnsi" w:hint="eastAsia"/>
          <w:szCs w:val="21"/>
        </w:rPr>
        <w:t>us</w:t>
      </w:r>
      <w:r w:rsidR="00F65EAE" w:rsidRPr="002F2F8E">
        <w:rPr>
          <w:rFonts w:asciiTheme="majorHAnsi" w:eastAsia="MS PGothic" w:hAnsiTheme="majorHAnsi" w:cstheme="majorHAnsi"/>
          <w:szCs w:val="21"/>
        </w:rPr>
        <w:t>, e-mail</w:t>
      </w:r>
      <w:r w:rsidR="00F65EAE" w:rsidRPr="002F2F8E">
        <w:rPr>
          <w:rFonts w:asciiTheme="majorHAnsi" w:eastAsia="MS PGothic" w:hAnsiTheme="majorHAnsi" w:cstheme="majorHAnsi" w:hint="eastAsia"/>
          <w:szCs w:val="21"/>
        </w:rPr>
        <w:t xml:space="preserve"> and</w:t>
      </w:r>
      <w:r w:rsidR="00F65EAE" w:rsidRPr="002F2F8E">
        <w:rPr>
          <w:rFonts w:asciiTheme="majorHAnsi" w:eastAsia="MS PGothic" w:hAnsiTheme="majorHAnsi" w:cstheme="majorHAnsi"/>
          <w:szCs w:val="21"/>
        </w:rPr>
        <w:t xml:space="preserve"> </w:t>
      </w:r>
      <w:r w:rsidR="00464882" w:rsidRPr="002F2F8E">
        <w:rPr>
          <w:rFonts w:asciiTheme="majorHAnsi" w:eastAsia="MS PGothic" w:hAnsiTheme="majorHAnsi" w:cstheme="majorHAnsi"/>
          <w:szCs w:val="21"/>
        </w:rPr>
        <w:t>CD-ROM</w:t>
      </w:r>
      <w:r w:rsidR="00F65EAE" w:rsidRPr="002F2F8E">
        <w:rPr>
          <w:rFonts w:asciiTheme="majorHAnsi" w:eastAsia="MS PGothic" w:hAnsiTheme="majorHAnsi" w:cstheme="majorHAnsi"/>
          <w:szCs w:val="21"/>
        </w:rPr>
        <w:t xml:space="preserve"> </w:t>
      </w:r>
      <w:r w:rsidR="00F65EAE" w:rsidRPr="002F2F8E">
        <w:rPr>
          <w:rFonts w:asciiTheme="majorHAnsi" w:eastAsia="MS PGothic" w:hAnsiTheme="majorHAnsi" w:cstheme="majorHAnsi" w:hint="eastAsia"/>
          <w:szCs w:val="21"/>
        </w:rPr>
        <w:t>and</w:t>
      </w:r>
      <w:r w:rsidR="00F65EAE" w:rsidRPr="002F2F8E">
        <w:rPr>
          <w:rFonts w:asciiTheme="majorHAnsi" w:eastAsia="MS PGothic" w:hAnsiTheme="majorHAnsi" w:cstheme="majorHAnsi"/>
          <w:szCs w:val="21"/>
        </w:rPr>
        <w:t xml:space="preserve"> </w:t>
      </w:r>
      <w:r w:rsidR="007328D0" w:rsidRPr="002F2F8E">
        <w:rPr>
          <w:rFonts w:asciiTheme="majorHAnsi" w:eastAsia="MS PGothic" w:hAnsiTheme="majorHAnsi" w:cstheme="majorHAnsi"/>
          <w:szCs w:val="21"/>
        </w:rPr>
        <w:t xml:space="preserve">through </w:t>
      </w:r>
      <w:r w:rsidR="00F65EAE" w:rsidRPr="002F2F8E">
        <w:rPr>
          <w:rFonts w:asciiTheme="majorHAnsi" w:eastAsia="MS PGothic" w:hAnsiTheme="majorHAnsi" w:cstheme="majorHAnsi"/>
          <w:szCs w:val="21"/>
        </w:rPr>
        <w:t>analog media such as paper.</w:t>
      </w:r>
    </w:p>
    <w:p w14:paraId="3914973A" w14:textId="5FA3AD75" w:rsidR="00636B04" w:rsidRPr="002F2F8E" w:rsidRDefault="00F65EAE" w:rsidP="00636B04">
      <w:pPr>
        <w:pStyle w:val="Paragrafoelenco"/>
        <w:ind w:leftChars="0" w:left="1246"/>
        <w:rPr>
          <w:rFonts w:asciiTheme="majorHAnsi" w:eastAsia="MS PGothic" w:hAnsiTheme="majorHAnsi" w:cstheme="majorHAnsi"/>
          <w:szCs w:val="21"/>
        </w:rPr>
      </w:pPr>
      <w:r w:rsidRPr="002F2F8E">
        <w:rPr>
          <w:rFonts w:asciiTheme="majorHAnsi" w:eastAsia="MS PGothic" w:hAnsiTheme="majorHAnsi" w:cstheme="majorHAnsi"/>
          <w:szCs w:val="21"/>
        </w:rPr>
        <w:t>(Ple</w:t>
      </w:r>
      <w:r w:rsidR="00464882" w:rsidRPr="002F2F8E">
        <w:rPr>
          <w:rFonts w:asciiTheme="majorHAnsi" w:eastAsia="MS PGothic" w:hAnsiTheme="majorHAnsi" w:cstheme="majorHAnsi"/>
          <w:szCs w:val="21"/>
        </w:rPr>
        <w:t>ase contact our Customer Support</w:t>
      </w:r>
      <w:r w:rsidRPr="002F2F8E">
        <w:rPr>
          <w:rFonts w:asciiTheme="majorHAnsi" w:eastAsia="MS PGothic" w:hAnsiTheme="majorHAnsi" w:cstheme="majorHAnsi"/>
          <w:szCs w:val="21"/>
        </w:rPr>
        <w:t xml:space="preserve"> if you wish to stop disclosing and providing </w:t>
      </w:r>
      <w:r w:rsidRPr="002F2F8E">
        <w:rPr>
          <w:rFonts w:asciiTheme="majorHAnsi" w:eastAsia="MS PGothic" w:hAnsiTheme="majorHAnsi" w:cstheme="majorHAnsi" w:hint="eastAsia"/>
          <w:szCs w:val="21"/>
        </w:rPr>
        <w:t xml:space="preserve">your </w:t>
      </w:r>
      <w:r w:rsidR="00B52826" w:rsidRPr="002F2F8E">
        <w:rPr>
          <w:rFonts w:asciiTheme="majorHAnsi" w:eastAsia="MS PGothic" w:hAnsiTheme="majorHAnsi" w:cstheme="majorHAnsi"/>
          <w:szCs w:val="21"/>
        </w:rPr>
        <w:t xml:space="preserve">Personal Data based on the items described in </w:t>
      </w:r>
      <w:r w:rsidRPr="002F2F8E">
        <w:rPr>
          <w:rFonts w:asciiTheme="majorHAnsi" w:eastAsia="MS PGothic" w:hAnsiTheme="majorHAnsi" w:cstheme="majorHAnsi"/>
          <w:szCs w:val="21"/>
        </w:rPr>
        <w:t>this paragraph.)</w:t>
      </w:r>
    </w:p>
    <w:p w14:paraId="778FB8CA" w14:textId="2D2E09E5" w:rsidR="00636B04" w:rsidRPr="002F2F8E" w:rsidRDefault="00F65EAE" w:rsidP="00636B04">
      <w:pPr>
        <w:pStyle w:val="Paragrafoelenco"/>
        <w:numPr>
          <w:ilvl w:val="0"/>
          <w:numId w:val="2"/>
        </w:numPr>
        <w:ind w:leftChars="0" w:left="1276" w:hanging="425"/>
        <w:rPr>
          <w:rFonts w:asciiTheme="majorHAnsi" w:hAnsiTheme="majorHAnsi" w:cstheme="majorHAnsi"/>
        </w:rPr>
      </w:pPr>
      <w:r w:rsidRPr="002F2F8E">
        <w:rPr>
          <w:rFonts w:asciiTheme="majorHAnsi" w:hAnsiTheme="majorHAnsi" w:cstheme="majorHAnsi"/>
        </w:rPr>
        <w:t>For the</w:t>
      </w:r>
      <w:r w:rsidR="00C27167" w:rsidRPr="002F2F8E">
        <w:rPr>
          <w:rFonts w:asciiTheme="majorHAnsi" w:hAnsiTheme="majorHAnsi" w:cstheme="majorHAnsi"/>
        </w:rPr>
        <w:t xml:space="preserve"> </w:t>
      </w:r>
      <w:r w:rsidRPr="002F2F8E">
        <w:rPr>
          <w:rFonts w:asciiTheme="majorHAnsi" w:hAnsiTheme="majorHAnsi" w:cstheme="majorHAnsi"/>
        </w:rPr>
        <w:t>purpose</w:t>
      </w:r>
      <w:r w:rsidR="003054BB" w:rsidRPr="002F2F8E">
        <w:rPr>
          <w:rFonts w:asciiTheme="majorHAnsi" w:hAnsiTheme="majorHAnsi" w:cstheme="majorHAnsi"/>
        </w:rPr>
        <w:t xml:space="preserve"> </w:t>
      </w:r>
      <w:r w:rsidRPr="002F2F8E">
        <w:rPr>
          <w:rFonts w:asciiTheme="majorHAnsi" w:hAnsiTheme="majorHAnsi" w:cstheme="majorHAnsi"/>
        </w:rPr>
        <w:t xml:space="preserve">described in the preceding </w:t>
      </w:r>
      <w:r w:rsidR="000B57F4" w:rsidRPr="002F2F8E">
        <w:rPr>
          <w:rFonts w:asciiTheme="majorHAnsi" w:hAnsiTheme="majorHAnsi" w:cstheme="majorHAnsi"/>
        </w:rPr>
        <w:t>Article</w:t>
      </w:r>
      <w:r w:rsidRPr="002F2F8E">
        <w:rPr>
          <w:rFonts w:asciiTheme="majorHAnsi" w:hAnsiTheme="majorHAnsi" w:cstheme="majorHAnsi"/>
        </w:rPr>
        <w:t>, we jointly use</w:t>
      </w:r>
      <w:r w:rsidR="00C27167" w:rsidRPr="002F2F8E">
        <w:rPr>
          <w:rFonts w:asciiTheme="majorHAnsi" w:hAnsiTheme="majorHAnsi" w:cstheme="majorHAnsi"/>
        </w:rPr>
        <w:t xml:space="preserve"> </w:t>
      </w:r>
      <w:r w:rsidRPr="002F2F8E">
        <w:rPr>
          <w:rFonts w:asciiTheme="majorHAnsi" w:hAnsiTheme="majorHAnsi" w:cstheme="majorHAnsi"/>
        </w:rPr>
        <w:t xml:space="preserve">information concerning customers </w:t>
      </w:r>
      <w:r w:rsidR="002C66F5" w:rsidRPr="002F2F8E">
        <w:rPr>
          <w:rFonts w:asciiTheme="majorHAnsi" w:hAnsiTheme="majorHAnsi" w:cstheme="majorHAnsi"/>
        </w:rPr>
        <w:t>are process</w:t>
      </w:r>
      <w:r w:rsidR="000B57F4" w:rsidRPr="002F2F8E">
        <w:rPr>
          <w:rFonts w:asciiTheme="majorHAnsi" w:hAnsiTheme="majorHAnsi" w:cstheme="majorHAnsi"/>
        </w:rPr>
        <w:t>ed</w:t>
      </w:r>
      <w:r w:rsidR="002C66F5" w:rsidRPr="002F2F8E">
        <w:rPr>
          <w:rFonts w:asciiTheme="majorHAnsi" w:hAnsiTheme="majorHAnsi" w:cstheme="majorHAnsi"/>
        </w:rPr>
        <w:t xml:space="preserve"> also </w:t>
      </w:r>
      <w:r w:rsidRPr="002F2F8E">
        <w:rPr>
          <w:rFonts w:asciiTheme="majorHAnsi" w:hAnsiTheme="majorHAnsi" w:cstheme="majorHAnsi"/>
        </w:rPr>
        <w:t xml:space="preserve">among </w:t>
      </w:r>
      <w:r w:rsidRPr="002F2F8E">
        <w:rPr>
          <w:rFonts w:asciiTheme="majorHAnsi" w:hAnsiTheme="majorHAnsi" w:cstheme="majorHAnsi" w:hint="eastAsia"/>
        </w:rPr>
        <w:t xml:space="preserve">the </w:t>
      </w:r>
      <w:r w:rsidRPr="002F2F8E">
        <w:rPr>
          <w:rFonts w:asciiTheme="majorHAnsi" w:hAnsiTheme="majorHAnsi" w:cstheme="majorHAnsi"/>
        </w:rPr>
        <w:t>group companies</w:t>
      </w:r>
      <w:r w:rsidR="00DA5365" w:rsidRPr="002F2F8E">
        <w:rPr>
          <w:rFonts w:asciiTheme="majorHAnsi" w:hAnsiTheme="majorHAnsi" w:cstheme="majorHAnsi"/>
        </w:rPr>
        <w:t xml:space="preserve"> that could autonomously process</w:t>
      </w:r>
      <w:r w:rsidR="00C27167" w:rsidRPr="002F2F8E">
        <w:rPr>
          <w:rFonts w:asciiTheme="majorHAnsi" w:hAnsiTheme="majorHAnsi" w:cstheme="majorHAnsi"/>
        </w:rPr>
        <w:t xml:space="preserve"> </w:t>
      </w:r>
      <w:r w:rsidR="00DA5365" w:rsidRPr="002F2F8E">
        <w:rPr>
          <w:rFonts w:asciiTheme="majorHAnsi" w:hAnsiTheme="majorHAnsi" w:cstheme="majorHAnsi"/>
        </w:rPr>
        <w:t>s</w:t>
      </w:r>
      <w:r w:rsidRPr="002F2F8E">
        <w:rPr>
          <w:rFonts w:asciiTheme="majorHAnsi" w:hAnsiTheme="majorHAnsi" w:cstheme="majorHAnsi" w:hint="eastAsia"/>
        </w:rPr>
        <w:t>uch information</w:t>
      </w:r>
      <w:r w:rsidRPr="002F2F8E">
        <w:rPr>
          <w:rFonts w:asciiTheme="majorHAnsi" w:hAnsiTheme="majorHAnsi" w:cstheme="majorHAnsi"/>
        </w:rPr>
        <w:t xml:space="preserve"> includ</w:t>
      </w:r>
      <w:r w:rsidR="00DA5365" w:rsidRPr="002F2F8E">
        <w:rPr>
          <w:rFonts w:asciiTheme="majorHAnsi" w:hAnsiTheme="majorHAnsi" w:cstheme="majorHAnsi"/>
        </w:rPr>
        <w:t>ing</w:t>
      </w:r>
      <w:r w:rsidRPr="002F2F8E">
        <w:rPr>
          <w:rFonts w:asciiTheme="majorHAnsi" w:hAnsiTheme="majorHAnsi" w:cstheme="majorHAnsi"/>
        </w:rPr>
        <w:t xml:space="preserve"> </w:t>
      </w:r>
      <w:r w:rsidRPr="002F2F8E">
        <w:rPr>
          <w:rFonts w:asciiTheme="majorHAnsi" w:hAnsiTheme="majorHAnsi" w:cstheme="majorHAnsi" w:hint="eastAsia"/>
        </w:rPr>
        <w:t>date of birth</w:t>
      </w:r>
      <w:r w:rsidRPr="002F2F8E">
        <w:rPr>
          <w:rFonts w:asciiTheme="majorHAnsi" w:hAnsiTheme="majorHAnsi" w:cstheme="majorHAnsi"/>
        </w:rPr>
        <w:t>, gender, user ID, DIESEL CLUB CARD usage history (</w:t>
      </w:r>
      <w:r w:rsidRPr="002F2F8E">
        <w:rPr>
          <w:rFonts w:asciiTheme="majorHAnsi" w:hAnsiTheme="majorHAnsi" w:cstheme="majorHAnsi" w:hint="eastAsia"/>
        </w:rPr>
        <w:t xml:space="preserve">purchased </w:t>
      </w:r>
      <w:r w:rsidRPr="002F2F8E">
        <w:rPr>
          <w:rFonts w:asciiTheme="majorHAnsi" w:hAnsiTheme="majorHAnsi" w:cstheme="majorHAnsi"/>
        </w:rPr>
        <w:t>produc</w:t>
      </w:r>
      <w:r w:rsidRPr="002F2F8E">
        <w:rPr>
          <w:rFonts w:asciiTheme="majorHAnsi" w:hAnsiTheme="majorHAnsi" w:cstheme="majorHAnsi" w:hint="eastAsia"/>
        </w:rPr>
        <w:t>t</w:t>
      </w:r>
      <w:r w:rsidRPr="002F2F8E">
        <w:rPr>
          <w:rFonts w:asciiTheme="majorHAnsi" w:hAnsiTheme="majorHAnsi" w:cstheme="majorHAnsi"/>
        </w:rPr>
        <w:t xml:space="preserve">, </w:t>
      </w:r>
      <w:r w:rsidRPr="002F2F8E">
        <w:rPr>
          <w:rFonts w:asciiTheme="majorHAnsi" w:hAnsiTheme="majorHAnsi" w:cstheme="majorHAnsi" w:hint="eastAsia"/>
        </w:rPr>
        <w:t xml:space="preserve">purchase </w:t>
      </w:r>
      <w:r w:rsidRPr="002F2F8E">
        <w:rPr>
          <w:rFonts w:asciiTheme="majorHAnsi" w:hAnsiTheme="majorHAnsi" w:cstheme="majorHAnsi"/>
        </w:rPr>
        <w:t xml:space="preserve">date, purchase price, number of purchased products, store of purchase, store </w:t>
      </w:r>
      <w:r w:rsidRPr="002F2F8E">
        <w:rPr>
          <w:rFonts w:asciiTheme="majorHAnsi" w:hAnsiTheme="majorHAnsi" w:cstheme="majorHAnsi" w:hint="eastAsia"/>
        </w:rPr>
        <w:t>of</w:t>
      </w:r>
      <w:r w:rsidRPr="002F2F8E">
        <w:rPr>
          <w:rFonts w:asciiTheme="majorHAnsi" w:hAnsiTheme="majorHAnsi" w:cstheme="majorHAnsi"/>
        </w:rPr>
        <w:t xml:space="preserve"> joining the membership, points </w:t>
      </w:r>
      <w:r w:rsidRPr="002F2F8E">
        <w:rPr>
          <w:rFonts w:asciiTheme="majorHAnsi" w:hAnsiTheme="majorHAnsi" w:cstheme="majorHAnsi" w:hint="eastAsia"/>
        </w:rPr>
        <w:t>earne</w:t>
      </w:r>
      <w:r w:rsidRPr="002F2F8E">
        <w:rPr>
          <w:rFonts w:asciiTheme="majorHAnsi" w:hAnsiTheme="majorHAnsi" w:cstheme="majorHAnsi"/>
        </w:rPr>
        <w:t xml:space="preserve">d, point usage </w:t>
      </w:r>
      <w:r w:rsidRPr="002F2F8E">
        <w:rPr>
          <w:rFonts w:asciiTheme="majorHAnsi" w:hAnsiTheme="majorHAnsi" w:cstheme="majorHAnsi" w:hint="eastAsia"/>
        </w:rPr>
        <w:t>records</w:t>
      </w:r>
      <w:r w:rsidRPr="002F2F8E">
        <w:rPr>
          <w:rFonts w:asciiTheme="majorHAnsi" w:hAnsiTheme="majorHAnsi" w:cstheme="majorHAnsi"/>
        </w:rPr>
        <w:t>).</w:t>
      </w:r>
      <w:r w:rsidRPr="002F2F8E">
        <w:rPr>
          <w:rFonts w:asciiTheme="majorHAnsi" w:hAnsiTheme="majorHAnsi" w:cstheme="majorHAnsi" w:hint="eastAsia"/>
        </w:rPr>
        <w:t xml:space="preserve"> </w:t>
      </w:r>
      <w:r w:rsidR="00263825" w:rsidRPr="002F2F8E">
        <w:rPr>
          <w:rFonts w:asciiTheme="majorHAnsi" w:hAnsiTheme="majorHAnsi" w:cstheme="majorHAnsi"/>
        </w:rPr>
        <w:t xml:space="preserve"> I</w:t>
      </w:r>
      <w:r w:rsidRPr="002F2F8E">
        <w:rPr>
          <w:rFonts w:asciiTheme="majorHAnsi" w:hAnsiTheme="majorHAnsi" w:cstheme="majorHAnsi" w:hint="eastAsia"/>
        </w:rPr>
        <w:t>n this case, your Personal Data is controlled by Diesel Japan.</w:t>
      </w:r>
    </w:p>
    <w:p w14:paraId="0B4DDDE8" w14:textId="77777777" w:rsidR="00E7259F" w:rsidRPr="002F2F8E" w:rsidRDefault="00E7259F" w:rsidP="003400E6">
      <w:pPr>
        <w:pStyle w:val="Paragrafoelenco"/>
        <w:ind w:leftChars="700" w:left="1470"/>
        <w:rPr>
          <w:b/>
          <w:u w:val="single"/>
        </w:rPr>
      </w:pPr>
    </w:p>
    <w:p w14:paraId="4546B19F" w14:textId="77777777" w:rsidR="00E7259F" w:rsidRPr="002F2F8E" w:rsidRDefault="00E7259F" w:rsidP="003F2F1E">
      <w:pPr>
        <w:rPr>
          <w:rFonts w:ascii="MS PGothic" w:eastAsia="MS PGothic" w:hAnsi="MS PGothic"/>
          <w:sz w:val="18"/>
          <w:szCs w:val="18"/>
        </w:rPr>
      </w:pPr>
    </w:p>
    <w:p w14:paraId="328D807A" w14:textId="77777777" w:rsidR="00F65EAE" w:rsidRPr="002F2F8E" w:rsidRDefault="00F65EAE" w:rsidP="00F65EAE">
      <w:pPr>
        <w:pStyle w:val="Paragrafoelenco"/>
        <w:numPr>
          <w:ilvl w:val="0"/>
          <w:numId w:val="3"/>
        </w:numPr>
        <w:ind w:leftChars="0"/>
        <w:rPr>
          <w:rFonts w:asciiTheme="majorHAnsi" w:eastAsia="MS PGothic" w:hAnsiTheme="majorHAnsi" w:cstheme="majorHAnsi"/>
          <w:b/>
          <w:szCs w:val="21"/>
          <w:u w:val="single"/>
        </w:rPr>
      </w:pPr>
      <w:r w:rsidRPr="002F2F8E">
        <w:rPr>
          <w:rFonts w:asciiTheme="majorHAnsi" w:eastAsia="MS PGothic" w:hAnsiTheme="majorHAnsi" w:cstheme="majorHAnsi" w:hint="eastAsia"/>
          <w:b/>
          <w:szCs w:val="21"/>
          <w:u w:val="single"/>
        </w:rPr>
        <w:t>Disclosure, correction, deletion and suspension of use of the Personal Data</w:t>
      </w:r>
    </w:p>
    <w:p w14:paraId="798686BB" w14:textId="4278D87D" w:rsidR="00F65EAE" w:rsidRPr="002F2F8E" w:rsidRDefault="00F65EAE" w:rsidP="00F65EAE">
      <w:pPr>
        <w:ind w:leftChars="202" w:left="424"/>
        <w:rPr>
          <w:rFonts w:asciiTheme="majorHAnsi" w:eastAsia="MS PGothic" w:hAnsiTheme="majorHAnsi" w:cstheme="majorHAnsi"/>
          <w:szCs w:val="21"/>
        </w:rPr>
      </w:pPr>
      <w:r w:rsidRPr="002F2F8E">
        <w:rPr>
          <w:rFonts w:asciiTheme="majorHAnsi" w:eastAsia="MS PGothic" w:hAnsiTheme="majorHAnsi" w:cstheme="majorHAnsi" w:hint="eastAsia"/>
          <w:szCs w:val="21"/>
        </w:rPr>
        <w:t xml:space="preserve">We adequately process disclosure, correction, deletion and suspension of use regarding the Personal Data, upon a request from customer </w:t>
      </w:r>
      <w:r w:rsidRPr="002F2F8E">
        <w:rPr>
          <w:rFonts w:asciiTheme="majorHAnsi" w:eastAsia="MS PGothic" w:hAnsiTheme="majorHAnsi" w:cstheme="majorHAnsi"/>
          <w:szCs w:val="21"/>
        </w:rPr>
        <w:t>himself</w:t>
      </w:r>
      <w:r w:rsidRPr="002F2F8E">
        <w:rPr>
          <w:rFonts w:asciiTheme="majorHAnsi" w:eastAsia="MS PGothic" w:hAnsiTheme="majorHAnsi" w:cstheme="majorHAnsi" w:hint="eastAsia"/>
          <w:szCs w:val="21"/>
        </w:rPr>
        <w:t>/herself.</w:t>
      </w:r>
    </w:p>
    <w:p w14:paraId="38EBBFE7" w14:textId="77777777" w:rsidR="00F65EAE" w:rsidRPr="002F2F8E" w:rsidRDefault="00F65EAE" w:rsidP="00F65EAE">
      <w:pPr>
        <w:ind w:leftChars="202" w:left="424"/>
        <w:rPr>
          <w:rFonts w:asciiTheme="majorHAnsi" w:eastAsia="MS PGothic" w:hAnsiTheme="majorHAnsi" w:cstheme="majorHAnsi"/>
          <w:b/>
          <w:szCs w:val="21"/>
          <w:u w:val="single"/>
        </w:rPr>
      </w:pPr>
    </w:p>
    <w:p w14:paraId="78B03646" w14:textId="3B86015D" w:rsidR="00DE5F8D" w:rsidRPr="00DE5F8D" w:rsidRDefault="00DE5F8D">
      <w:pPr>
        <w:ind w:leftChars="135" w:left="283" w:firstLine="1"/>
        <w:rPr>
          <w:ins w:id="52" w:author="Fieldfisher" w:date="2020-10-07T15:35:00Z"/>
          <w:rFonts w:asciiTheme="majorHAnsi" w:eastAsia="MS PGothic" w:hAnsi="MS PGothic" w:cstheme="majorHAnsi"/>
          <w:bCs/>
          <w:szCs w:val="21"/>
          <w:lang w:val="en-GB"/>
          <w:rPrChange w:id="53" w:author="Fieldfisher" w:date="2020-10-07T15:35:00Z">
            <w:rPr>
              <w:ins w:id="54" w:author="Fieldfisher" w:date="2020-10-07T15:35:00Z"/>
              <w:rFonts w:asciiTheme="majorHAnsi" w:eastAsia="MS PGothic" w:hAnsi="MS PGothic" w:cstheme="majorHAnsi"/>
              <w:b/>
              <w:szCs w:val="21"/>
              <w:highlight w:val="yellow"/>
              <w:u w:val="single"/>
              <w:lang w:val="en-GB"/>
            </w:rPr>
          </w:rPrChange>
        </w:rPr>
        <w:pPrChange w:id="55" w:author="Fieldfisher" w:date="2020-10-07T15:36:00Z">
          <w:pPr>
            <w:ind w:leftChars="67" w:left="141" w:firstLineChars="100" w:firstLine="211"/>
          </w:pPr>
        </w:pPrChange>
      </w:pPr>
      <w:ins w:id="56" w:author="Fieldfisher" w:date="2020-10-07T15:35:00Z">
        <w:r w:rsidRPr="00DE5F8D">
          <w:rPr>
            <w:rFonts w:asciiTheme="majorHAnsi" w:eastAsia="MS PGothic" w:hAnsi="MS PGothic" w:cstheme="majorHAnsi"/>
            <w:bCs/>
            <w:szCs w:val="21"/>
            <w:lang w:val="en-GB"/>
            <w:rPrChange w:id="57" w:author="Fieldfisher" w:date="2020-10-07T15:35:00Z">
              <w:rPr>
                <w:rFonts w:asciiTheme="majorHAnsi" w:eastAsia="MS PGothic" w:hAnsi="MS PGothic" w:cstheme="majorHAnsi"/>
                <w:b/>
                <w:szCs w:val="21"/>
                <w:highlight w:val="yellow"/>
                <w:u w:val="single"/>
                <w:lang w:val="en-GB"/>
              </w:rPr>
            </w:rPrChange>
          </w:rPr>
          <w:t xml:space="preserve">Pursuant to Chapter III of the GDPR, you </w:t>
        </w:r>
      </w:ins>
      <w:ins w:id="58" w:author="Fieldfisher" w:date="2020-10-07T16:59:00Z">
        <w:r w:rsidR="00350488">
          <w:rPr>
            <w:rFonts w:asciiTheme="majorHAnsi" w:eastAsia="MS PGothic" w:hAnsi="MS PGothic" w:cstheme="majorHAnsi"/>
            <w:bCs/>
            <w:szCs w:val="21"/>
            <w:lang w:val="en-GB"/>
          </w:rPr>
          <w:t xml:space="preserve">also </w:t>
        </w:r>
      </w:ins>
      <w:ins w:id="59" w:author="Fieldfisher" w:date="2020-10-07T15:35:00Z">
        <w:r w:rsidRPr="00DE5F8D">
          <w:rPr>
            <w:rFonts w:asciiTheme="majorHAnsi" w:eastAsia="MS PGothic" w:hAnsi="MS PGothic" w:cstheme="majorHAnsi"/>
            <w:bCs/>
            <w:szCs w:val="21"/>
            <w:lang w:val="en-GB"/>
            <w:rPrChange w:id="60" w:author="Fieldfisher" w:date="2020-10-07T15:35:00Z">
              <w:rPr>
                <w:rFonts w:asciiTheme="majorHAnsi" w:eastAsia="MS PGothic" w:hAnsi="MS PGothic" w:cstheme="majorHAnsi"/>
                <w:b/>
                <w:szCs w:val="21"/>
                <w:highlight w:val="yellow"/>
                <w:u w:val="single"/>
                <w:lang w:val="en-GB"/>
              </w:rPr>
            </w:rPrChange>
          </w:rPr>
          <w:t xml:space="preserve">have the right to ask </w:t>
        </w:r>
      </w:ins>
      <w:ins w:id="61" w:author="Fieldfisher" w:date="2020-10-07T15:36:00Z">
        <w:r>
          <w:rPr>
            <w:rFonts w:asciiTheme="majorHAnsi" w:eastAsia="MS PGothic" w:hAnsi="MS PGothic" w:cstheme="majorHAnsi"/>
            <w:bCs/>
            <w:szCs w:val="21"/>
            <w:lang w:val="en-GB"/>
          </w:rPr>
          <w:t xml:space="preserve">Diesel </w:t>
        </w:r>
        <w:proofErr w:type="spellStart"/>
        <w:r>
          <w:rPr>
            <w:rFonts w:asciiTheme="majorHAnsi" w:eastAsia="MS PGothic" w:hAnsi="MS PGothic" w:cstheme="majorHAnsi"/>
            <w:bCs/>
            <w:szCs w:val="21"/>
            <w:lang w:val="en-GB"/>
          </w:rPr>
          <w:t>S.p.a</w:t>
        </w:r>
        <w:proofErr w:type="spellEnd"/>
        <w:r>
          <w:rPr>
            <w:rFonts w:asciiTheme="majorHAnsi" w:eastAsia="MS PGothic" w:hAnsi="MS PGothic" w:cstheme="majorHAnsi"/>
            <w:bCs/>
            <w:szCs w:val="21"/>
            <w:lang w:val="en-GB"/>
          </w:rPr>
          <w:t xml:space="preserve">. or OTB </w:t>
        </w:r>
        <w:proofErr w:type="spellStart"/>
        <w:r>
          <w:rPr>
            <w:rFonts w:asciiTheme="majorHAnsi" w:eastAsia="MS PGothic" w:hAnsi="MS PGothic" w:cstheme="majorHAnsi"/>
            <w:bCs/>
            <w:szCs w:val="21"/>
            <w:lang w:val="en-GB"/>
          </w:rPr>
          <w:t>S.p.a</w:t>
        </w:r>
        <w:proofErr w:type="spellEnd"/>
        <w:r>
          <w:rPr>
            <w:rFonts w:asciiTheme="majorHAnsi" w:eastAsia="MS PGothic" w:hAnsi="MS PGothic" w:cstheme="majorHAnsi"/>
            <w:bCs/>
            <w:szCs w:val="21"/>
            <w:lang w:val="en-GB"/>
          </w:rPr>
          <w:t xml:space="preserve">. </w:t>
        </w:r>
      </w:ins>
      <w:ins w:id="62" w:author="Fieldfisher" w:date="2020-10-07T15:35:00Z">
        <w:r w:rsidRPr="00DE5F8D">
          <w:rPr>
            <w:rFonts w:asciiTheme="majorHAnsi" w:eastAsia="MS PGothic" w:hAnsi="MS PGothic" w:cstheme="majorHAnsi"/>
            <w:bCs/>
            <w:szCs w:val="21"/>
            <w:lang w:val="en-GB"/>
            <w:rPrChange w:id="63" w:author="Fieldfisher" w:date="2020-10-07T15:35:00Z">
              <w:rPr>
                <w:rFonts w:asciiTheme="majorHAnsi" w:eastAsia="MS PGothic" w:hAnsi="MS PGothic" w:cstheme="majorHAnsi"/>
                <w:b/>
                <w:szCs w:val="21"/>
                <w:highlight w:val="yellow"/>
                <w:u w:val="single"/>
                <w:lang w:val="en-GB"/>
              </w:rPr>
            </w:rPrChange>
          </w:rPr>
          <w:t>or</w:t>
        </w:r>
      </w:ins>
      <w:ins w:id="64" w:author="Fieldfisher" w:date="2020-10-07T15:36:00Z">
        <w:r>
          <w:rPr>
            <w:rFonts w:asciiTheme="majorHAnsi" w:eastAsia="MS PGothic" w:hAnsi="MS PGothic" w:cstheme="majorHAnsi"/>
            <w:bCs/>
            <w:szCs w:val="21"/>
            <w:lang w:val="en-GB"/>
          </w:rPr>
          <w:t xml:space="preserve"> </w:t>
        </w:r>
      </w:ins>
      <w:ins w:id="65" w:author="Fieldfisher" w:date="2020-10-07T15:35:00Z">
        <w:r w:rsidRPr="00DE5F8D">
          <w:rPr>
            <w:rFonts w:asciiTheme="majorHAnsi" w:eastAsia="MS PGothic" w:hAnsi="MS PGothic" w:cstheme="majorHAnsi"/>
            <w:bCs/>
            <w:szCs w:val="21"/>
            <w:lang w:val="en-GB"/>
            <w:rPrChange w:id="66" w:author="Fieldfisher" w:date="2020-10-07T15:35:00Z">
              <w:rPr>
                <w:rFonts w:asciiTheme="majorHAnsi" w:eastAsia="MS PGothic" w:hAnsi="MS PGothic" w:cstheme="majorHAnsi"/>
                <w:b/>
                <w:szCs w:val="21"/>
                <w:highlight w:val="yellow"/>
                <w:u w:val="single"/>
                <w:lang w:val="en-GB"/>
              </w:rPr>
            </w:rPrChange>
          </w:rPr>
          <w:t>Joint Controller:</w:t>
        </w:r>
      </w:ins>
    </w:p>
    <w:p w14:paraId="1B1F1664" w14:textId="77777777" w:rsidR="00DE5F8D" w:rsidRPr="00DE5F8D" w:rsidRDefault="00DE5F8D">
      <w:pPr>
        <w:numPr>
          <w:ilvl w:val="0"/>
          <w:numId w:val="6"/>
        </w:numPr>
        <w:ind w:leftChars="135" w:left="283" w:firstLine="1"/>
        <w:rPr>
          <w:ins w:id="67" w:author="Fieldfisher" w:date="2020-10-07T15:35:00Z"/>
          <w:rFonts w:asciiTheme="majorHAnsi" w:eastAsia="MS PGothic" w:hAnsi="MS PGothic" w:cstheme="majorHAnsi"/>
          <w:bCs/>
          <w:szCs w:val="21"/>
          <w:lang w:val="en-GB"/>
          <w:rPrChange w:id="68" w:author="Fieldfisher" w:date="2020-10-07T15:35:00Z">
            <w:rPr>
              <w:ins w:id="69" w:author="Fieldfisher" w:date="2020-10-07T15:35:00Z"/>
              <w:rFonts w:asciiTheme="majorHAnsi" w:eastAsia="MS PGothic" w:hAnsi="MS PGothic" w:cstheme="majorHAnsi"/>
              <w:b/>
              <w:szCs w:val="21"/>
              <w:highlight w:val="yellow"/>
              <w:u w:val="single"/>
              <w:lang w:val="en-GB"/>
            </w:rPr>
          </w:rPrChange>
        </w:rPr>
        <w:pPrChange w:id="70" w:author="Fieldfisher" w:date="2020-10-07T15:36:00Z">
          <w:pPr>
            <w:numPr>
              <w:numId w:val="6"/>
            </w:numPr>
            <w:ind w:leftChars="67" w:left="141" w:firstLineChars="100" w:firstLine="211"/>
          </w:pPr>
        </w:pPrChange>
      </w:pPr>
      <w:ins w:id="71" w:author="Fieldfisher" w:date="2020-10-07T15:35:00Z">
        <w:r w:rsidRPr="00DE5F8D">
          <w:rPr>
            <w:rFonts w:asciiTheme="majorHAnsi" w:eastAsia="MS PGothic" w:hAnsi="MS PGothic" w:cstheme="majorHAnsi"/>
            <w:bCs/>
            <w:szCs w:val="21"/>
            <w:lang w:val="en-GB"/>
            <w:rPrChange w:id="72" w:author="Fieldfisher" w:date="2020-10-07T15:35:00Z">
              <w:rPr>
                <w:rFonts w:asciiTheme="majorHAnsi" w:eastAsia="MS PGothic" w:hAnsi="MS PGothic" w:cstheme="majorHAnsi"/>
                <w:b/>
                <w:szCs w:val="21"/>
                <w:highlight w:val="yellow"/>
                <w:u w:val="single"/>
                <w:lang w:val="en-GB"/>
              </w:rPr>
            </w:rPrChange>
          </w:rPr>
          <w:t>to access to your Personal Data;</w:t>
        </w:r>
      </w:ins>
    </w:p>
    <w:p w14:paraId="12AAB0A7" w14:textId="77777777" w:rsidR="00DE5F8D" w:rsidRPr="00DE5F8D" w:rsidRDefault="00DE5F8D">
      <w:pPr>
        <w:numPr>
          <w:ilvl w:val="0"/>
          <w:numId w:val="6"/>
        </w:numPr>
        <w:ind w:leftChars="135" w:left="283" w:firstLine="1"/>
        <w:rPr>
          <w:ins w:id="73" w:author="Fieldfisher" w:date="2020-10-07T15:35:00Z"/>
          <w:rFonts w:asciiTheme="majorHAnsi" w:eastAsia="MS PGothic" w:hAnsi="MS PGothic" w:cstheme="majorHAnsi"/>
          <w:bCs/>
          <w:szCs w:val="21"/>
          <w:lang w:val="en-GB"/>
          <w:rPrChange w:id="74" w:author="Fieldfisher" w:date="2020-10-07T15:35:00Z">
            <w:rPr>
              <w:ins w:id="75" w:author="Fieldfisher" w:date="2020-10-07T15:35:00Z"/>
              <w:rFonts w:asciiTheme="majorHAnsi" w:eastAsia="MS PGothic" w:hAnsi="MS PGothic" w:cstheme="majorHAnsi"/>
              <w:b/>
              <w:szCs w:val="21"/>
              <w:highlight w:val="yellow"/>
              <w:u w:val="single"/>
              <w:lang w:val="en-GB"/>
            </w:rPr>
          </w:rPrChange>
        </w:rPr>
        <w:pPrChange w:id="76" w:author="Fieldfisher" w:date="2020-10-07T15:36:00Z">
          <w:pPr>
            <w:numPr>
              <w:numId w:val="6"/>
            </w:numPr>
            <w:ind w:leftChars="67" w:left="141" w:firstLineChars="100" w:firstLine="211"/>
          </w:pPr>
        </w:pPrChange>
      </w:pPr>
      <w:ins w:id="77" w:author="Fieldfisher" w:date="2020-10-07T15:35:00Z">
        <w:r w:rsidRPr="00DE5F8D">
          <w:rPr>
            <w:rFonts w:asciiTheme="majorHAnsi" w:eastAsia="MS PGothic" w:hAnsi="MS PGothic" w:cstheme="majorHAnsi"/>
            <w:bCs/>
            <w:szCs w:val="21"/>
            <w:lang w:val="en-GB"/>
            <w:rPrChange w:id="78" w:author="Fieldfisher" w:date="2020-10-07T15:35:00Z">
              <w:rPr>
                <w:rFonts w:asciiTheme="majorHAnsi" w:eastAsia="MS PGothic" w:hAnsi="MS PGothic" w:cstheme="majorHAnsi"/>
                <w:b/>
                <w:szCs w:val="21"/>
                <w:highlight w:val="yellow"/>
                <w:u w:val="single"/>
                <w:lang w:val="en-GB"/>
              </w:rPr>
            </w:rPrChange>
          </w:rPr>
          <w:t xml:space="preserve">to receive the copy of the Personal Data you provided us (so-called </w:t>
        </w:r>
        <w:r w:rsidRPr="00DE5F8D">
          <w:rPr>
            <w:rFonts w:asciiTheme="majorHAnsi" w:eastAsia="MS PGothic" w:hAnsi="MS PGothic" w:cstheme="majorHAnsi"/>
            <w:bCs/>
            <w:szCs w:val="21"/>
            <w:lang w:val="en-GB"/>
            <w:rPrChange w:id="79" w:author="Fieldfisher" w:date="2020-10-07T15:35:00Z">
              <w:rPr>
                <w:rFonts w:asciiTheme="majorHAnsi" w:eastAsia="MS PGothic" w:hAnsi="MS PGothic" w:cstheme="majorHAnsi"/>
                <w:b/>
                <w:szCs w:val="21"/>
                <w:highlight w:val="yellow"/>
                <w:u w:val="single"/>
                <w:lang w:val="en-GB"/>
              </w:rPr>
            </w:rPrChange>
          </w:rPr>
          <w:t>“</w:t>
        </w:r>
        <w:r w:rsidRPr="00DE5F8D">
          <w:rPr>
            <w:rFonts w:asciiTheme="majorHAnsi" w:eastAsia="MS PGothic" w:hAnsi="MS PGothic" w:cstheme="majorHAnsi"/>
            <w:bCs/>
            <w:szCs w:val="21"/>
            <w:lang w:val="en-GB"/>
            <w:rPrChange w:id="80" w:author="Fieldfisher" w:date="2020-10-07T15:35:00Z">
              <w:rPr>
                <w:rFonts w:asciiTheme="majorHAnsi" w:eastAsia="MS PGothic" w:hAnsi="MS PGothic" w:cstheme="majorHAnsi"/>
                <w:b/>
                <w:szCs w:val="21"/>
                <w:highlight w:val="yellow"/>
                <w:u w:val="single"/>
                <w:lang w:val="en-GB"/>
              </w:rPr>
            </w:rPrChange>
          </w:rPr>
          <w:t>data portability</w:t>
        </w:r>
        <w:r w:rsidRPr="00DE5F8D">
          <w:rPr>
            <w:rFonts w:asciiTheme="majorHAnsi" w:eastAsia="MS PGothic" w:hAnsi="MS PGothic" w:cstheme="majorHAnsi"/>
            <w:bCs/>
            <w:szCs w:val="21"/>
            <w:lang w:val="en-GB"/>
            <w:rPrChange w:id="81" w:author="Fieldfisher" w:date="2020-10-07T15:35:00Z">
              <w:rPr>
                <w:rFonts w:asciiTheme="majorHAnsi" w:eastAsia="MS PGothic" w:hAnsi="MS PGothic" w:cstheme="majorHAnsi"/>
                <w:b/>
                <w:szCs w:val="21"/>
                <w:highlight w:val="yellow"/>
                <w:u w:val="single"/>
                <w:lang w:val="en-GB"/>
              </w:rPr>
            </w:rPrChange>
          </w:rPr>
          <w:t>”</w:t>
        </w:r>
        <w:r w:rsidRPr="00DE5F8D">
          <w:rPr>
            <w:rFonts w:asciiTheme="majorHAnsi" w:eastAsia="MS PGothic" w:hAnsi="MS PGothic" w:cstheme="majorHAnsi"/>
            <w:bCs/>
            <w:szCs w:val="21"/>
            <w:lang w:val="en-GB"/>
            <w:rPrChange w:id="82" w:author="Fieldfisher" w:date="2020-10-07T15:35:00Z">
              <w:rPr>
                <w:rFonts w:asciiTheme="majorHAnsi" w:eastAsia="MS PGothic" w:hAnsi="MS PGothic" w:cstheme="majorHAnsi"/>
                <w:b/>
                <w:szCs w:val="21"/>
                <w:highlight w:val="yellow"/>
                <w:u w:val="single"/>
                <w:lang w:val="en-GB"/>
              </w:rPr>
            </w:rPrChange>
          </w:rPr>
          <w:t>) and to have data transmitted to another controller, if technically possible;</w:t>
        </w:r>
      </w:ins>
    </w:p>
    <w:p w14:paraId="3947C498" w14:textId="77777777" w:rsidR="00DE5F8D" w:rsidRPr="00DE5F8D" w:rsidRDefault="00DE5F8D">
      <w:pPr>
        <w:numPr>
          <w:ilvl w:val="0"/>
          <w:numId w:val="6"/>
        </w:numPr>
        <w:ind w:leftChars="135" w:left="283" w:firstLine="1"/>
        <w:rPr>
          <w:ins w:id="83" w:author="Fieldfisher" w:date="2020-10-07T15:35:00Z"/>
          <w:rFonts w:asciiTheme="majorHAnsi" w:eastAsia="MS PGothic" w:hAnsi="MS PGothic" w:cstheme="majorHAnsi"/>
          <w:bCs/>
          <w:szCs w:val="21"/>
          <w:lang w:val="en-GB"/>
          <w:rPrChange w:id="84" w:author="Fieldfisher" w:date="2020-10-07T15:35:00Z">
            <w:rPr>
              <w:ins w:id="85" w:author="Fieldfisher" w:date="2020-10-07T15:35:00Z"/>
              <w:rFonts w:asciiTheme="majorHAnsi" w:eastAsia="MS PGothic" w:hAnsi="MS PGothic" w:cstheme="majorHAnsi"/>
              <w:b/>
              <w:szCs w:val="21"/>
              <w:highlight w:val="yellow"/>
              <w:u w:val="single"/>
              <w:lang w:val="en-GB"/>
            </w:rPr>
          </w:rPrChange>
        </w:rPr>
        <w:pPrChange w:id="86" w:author="Fieldfisher" w:date="2020-10-07T15:36:00Z">
          <w:pPr>
            <w:numPr>
              <w:numId w:val="6"/>
            </w:numPr>
            <w:ind w:leftChars="67" w:left="141" w:firstLineChars="100" w:firstLine="211"/>
          </w:pPr>
        </w:pPrChange>
      </w:pPr>
      <w:ins w:id="87" w:author="Fieldfisher" w:date="2020-10-07T15:35:00Z">
        <w:r w:rsidRPr="00DE5F8D">
          <w:rPr>
            <w:rFonts w:asciiTheme="majorHAnsi" w:eastAsia="MS PGothic" w:hAnsi="MS PGothic" w:cstheme="majorHAnsi"/>
            <w:bCs/>
            <w:szCs w:val="21"/>
            <w:lang w:val="en-GB"/>
            <w:rPrChange w:id="88" w:author="Fieldfisher" w:date="2020-10-07T15:35:00Z">
              <w:rPr>
                <w:rFonts w:asciiTheme="majorHAnsi" w:eastAsia="MS PGothic" w:hAnsi="MS PGothic" w:cstheme="majorHAnsi"/>
                <w:b/>
                <w:szCs w:val="21"/>
                <w:highlight w:val="yellow"/>
                <w:u w:val="single"/>
                <w:lang w:val="en-GB"/>
              </w:rPr>
            </w:rPrChange>
          </w:rPr>
          <w:t>the rectification of the Personal Data in our possession;</w:t>
        </w:r>
      </w:ins>
    </w:p>
    <w:p w14:paraId="114DD177" w14:textId="77777777" w:rsidR="00DE5F8D" w:rsidRPr="00DE5F8D" w:rsidRDefault="00DE5F8D">
      <w:pPr>
        <w:numPr>
          <w:ilvl w:val="0"/>
          <w:numId w:val="6"/>
        </w:numPr>
        <w:ind w:leftChars="135" w:left="283" w:firstLine="1"/>
        <w:rPr>
          <w:ins w:id="89" w:author="Fieldfisher" w:date="2020-10-07T15:35:00Z"/>
          <w:rFonts w:asciiTheme="majorHAnsi" w:eastAsia="MS PGothic" w:hAnsi="MS PGothic" w:cstheme="majorHAnsi"/>
          <w:bCs/>
          <w:szCs w:val="21"/>
          <w:lang w:val="en-GB"/>
          <w:rPrChange w:id="90" w:author="Fieldfisher" w:date="2020-10-07T15:35:00Z">
            <w:rPr>
              <w:ins w:id="91" w:author="Fieldfisher" w:date="2020-10-07T15:35:00Z"/>
              <w:rFonts w:asciiTheme="majorHAnsi" w:eastAsia="MS PGothic" w:hAnsi="MS PGothic" w:cstheme="majorHAnsi"/>
              <w:b/>
              <w:szCs w:val="21"/>
              <w:highlight w:val="yellow"/>
              <w:u w:val="single"/>
              <w:lang w:val="en-GB"/>
            </w:rPr>
          </w:rPrChange>
        </w:rPr>
        <w:pPrChange w:id="92" w:author="Fieldfisher" w:date="2020-10-07T15:36:00Z">
          <w:pPr>
            <w:numPr>
              <w:numId w:val="6"/>
            </w:numPr>
            <w:ind w:leftChars="67" w:left="141" w:firstLineChars="100" w:firstLine="211"/>
          </w:pPr>
        </w:pPrChange>
      </w:pPr>
      <w:ins w:id="93" w:author="Fieldfisher" w:date="2020-10-07T15:35:00Z">
        <w:r w:rsidRPr="00DE5F8D">
          <w:rPr>
            <w:rFonts w:asciiTheme="majorHAnsi" w:eastAsia="MS PGothic" w:hAnsi="MS PGothic" w:cstheme="majorHAnsi"/>
            <w:bCs/>
            <w:szCs w:val="21"/>
            <w:lang w:val="en-GB"/>
            <w:rPrChange w:id="94" w:author="Fieldfisher" w:date="2020-10-07T15:35:00Z">
              <w:rPr>
                <w:rFonts w:asciiTheme="majorHAnsi" w:eastAsia="MS PGothic" w:hAnsi="MS PGothic" w:cstheme="majorHAnsi"/>
                <w:b/>
                <w:szCs w:val="21"/>
                <w:highlight w:val="yellow"/>
                <w:u w:val="single"/>
                <w:lang w:val="en-GB"/>
              </w:rPr>
            </w:rPrChange>
          </w:rPr>
          <w:t>the erasure of any Personal Data in relation to which we no longer have any legal basis for processing;</w:t>
        </w:r>
      </w:ins>
    </w:p>
    <w:p w14:paraId="71697853" w14:textId="77777777" w:rsidR="00DE5F8D" w:rsidRPr="00DE5F8D" w:rsidRDefault="00DE5F8D">
      <w:pPr>
        <w:numPr>
          <w:ilvl w:val="0"/>
          <w:numId w:val="6"/>
        </w:numPr>
        <w:ind w:leftChars="135" w:left="283" w:firstLine="1"/>
        <w:rPr>
          <w:ins w:id="95" w:author="Fieldfisher" w:date="2020-10-07T15:35:00Z"/>
          <w:rFonts w:asciiTheme="majorHAnsi" w:eastAsia="MS PGothic" w:hAnsi="MS PGothic" w:cstheme="majorHAnsi"/>
          <w:bCs/>
          <w:szCs w:val="21"/>
          <w:lang w:val="en-GB"/>
          <w:rPrChange w:id="96" w:author="Fieldfisher" w:date="2020-10-07T15:35:00Z">
            <w:rPr>
              <w:ins w:id="97" w:author="Fieldfisher" w:date="2020-10-07T15:35:00Z"/>
              <w:rFonts w:asciiTheme="majorHAnsi" w:eastAsia="MS PGothic" w:hAnsi="MS PGothic" w:cstheme="majorHAnsi"/>
              <w:b/>
              <w:szCs w:val="21"/>
              <w:highlight w:val="yellow"/>
              <w:u w:val="single"/>
              <w:lang w:val="en-GB"/>
            </w:rPr>
          </w:rPrChange>
        </w:rPr>
        <w:pPrChange w:id="98" w:author="Fieldfisher" w:date="2020-10-07T15:36:00Z">
          <w:pPr>
            <w:numPr>
              <w:numId w:val="6"/>
            </w:numPr>
            <w:ind w:leftChars="67" w:left="141" w:firstLineChars="100" w:firstLine="211"/>
          </w:pPr>
        </w:pPrChange>
      </w:pPr>
      <w:ins w:id="99" w:author="Fieldfisher" w:date="2020-10-07T15:35:00Z">
        <w:r w:rsidRPr="00DE5F8D">
          <w:rPr>
            <w:rFonts w:asciiTheme="majorHAnsi" w:eastAsia="MS PGothic" w:hAnsi="MS PGothic" w:cstheme="majorHAnsi"/>
            <w:bCs/>
            <w:szCs w:val="21"/>
            <w:lang w:val="en-GB"/>
            <w:rPrChange w:id="100" w:author="Fieldfisher" w:date="2020-10-07T15:35:00Z">
              <w:rPr>
                <w:rFonts w:asciiTheme="majorHAnsi" w:eastAsia="MS PGothic" w:hAnsi="MS PGothic" w:cstheme="majorHAnsi"/>
                <w:b/>
                <w:szCs w:val="21"/>
                <w:highlight w:val="yellow"/>
                <w:u w:val="single"/>
                <w:lang w:val="en-GB"/>
              </w:rPr>
            </w:rPrChange>
          </w:rPr>
          <w:t>the limitation of the way in which we process your Personal Data, within the limits set by the applicable law data protection law.</w:t>
        </w:r>
      </w:ins>
    </w:p>
    <w:p w14:paraId="56BCF93C" w14:textId="77777777" w:rsidR="00DE5F8D" w:rsidRPr="00DE5F8D" w:rsidRDefault="00DE5F8D" w:rsidP="00F65EAE">
      <w:pPr>
        <w:ind w:leftChars="67" w:left="141" w:firstLineChars="100" w:firstLine="211"/>
        <w:rPr>
          <w:ins w:id="101" w:author="Fieldfisher" w:date="2020-10-07T15:35:00Z"/>
          <w:rFonts w:asciiTheme="majorHAnsi" w:eastAsia="MS PGothic" w:hAnsi="MS PGothic" w:cstheme="majorHAnsi"/>
          <w:b/>
          <w:szCs w:val="21"/>
          <w:highlight w:val="yellow"/>
          <w:u w:val="single"/>
          <w:lang w:val="en-GB"/>
          <w:rPrChange w:id="102" w:author="Fieldfisher" w:date="2020-10-07T15:35:00Z">
            <w:rPr>
              <w:ins w:id="103" w:author="Fieldfisher" w:date="2020-10-07T15:35:00Z"/>
              <w:rFonts w:asciiTheme="majorHAnsi" w:eastAsia="MS PGothic" w:hAnsi="MS PGothic" w:cstheme="majorHAnsi"/>
              <w:b/>
              <w:szCs w:val="21"/>
              <w:highlight w:val="yellow"/>
              <w:u w:val="single"/>
              <w:lang w:val="it-IT"/>
            </w:rPr>
          </w:rPrChange>
        </w:rPr>
      </w:pPr>
    </w:p>
    <w:p w14:paraId="27E53E12" w14:textId="56116C29" w:rsidR="00880442" w:rsidRPr="00350488" w:rsidRDefault="00880442">
      <w:pPr>
        <w:ind w:leftChars="135" w:left="283" w:firstLine="1"/>
        <w:rPr>
          <w:ins w:id="104" w:author="Fieldfisher" w:date="2020-10-07T15:42:00Z"/>
          <w:rFonts w:asciiTheme="majorHAnsi" w:eastAsia="MS PGothic" w:hAnsi="MS PGothic" w:cstheme="majorHAnsi"/>
          <w:bCs/>
          <w:szCs w:val="21"/>
          <w:lang w:val="en-GB"/>
          <w:rPrChange w:id="105" w:author="Fieldfisher" w:date="2020-10-07T17:01:00Z">
            <w:rPr>
              <w:ins w:id="106" w:author="Fieldfisher" w:date="2020-10-07T15:42:00Z"/>
              <w:rFonts w:asciiTheme="majorHAnsi" w:eastAsia="MS PGothic" w:hAnsi="MS PGothic" w:cstheme="majorHAnsi"/>
              <w:b/>
              <w:szCs w:val="21"/>
              <w:highlight w:val="yellow"/>
              <w:u w:val="single"/>
              <w:lang w:val="en-GB"/>
            </w:rPr>
          </w:rPrChange>
        </w:rPr>
        <w:pPrChange w:id="107" w:author="Fieldfisher" w:date="2020-10-07T15:42:00Z">
          <w:pPr>
            <w:ind w:leftChars="67" w:left="141" w:firstLineChars="100" w:firstLine="211"/>
          </w:pPr>
        </w:pPrChange>
      </w:pPr>
      <w:ins w:id="108" w:author="Fieldfisher" w:date="2020-10-07T15:42:00Z">
        <w:r w:rsidRPr="00350488">
          <w:rPr>
            <w:rFonts w:asciiTheme="majorHAnsi" w:eastAsia="MS PGothic" w:hAnsi="MS PGothic" w:cstheme="majorHAnsi"/>
            <w:bCs/>
            <w:szCs w:val="21"/>
            <w:lang w:val="en-GB"/>
            <w:rPrChange w:id="109" w:author="Fieldfisher" w:date="2020-10-07T17:01:00Z">
              <w:rPr>
                <w:rFonts w:asciiTheme="majorHAnsi" w:eastAsia="MS PGothic" w:hAnsi="MS PGothic" w:cstheme="majorHAnsi"/>
                <w:b/>
                <w:szCs w:val="21"/>
                <w:highlight w:val="yellow"/>
                <w:u w:val="single"/>
                <w:lang w:val="en-GB"/>
              </w:rPr>
            </w:rPrChange>
          </w:rPr>
          <w:t xml:space="preserve">Right to object: in addition to the rights listed above, you always have the right to object at any time to the processing of your Personal Data carried out by the </w:t>
        </w:r>
      </w:ins>
      <w:ins w:id="110" w:author="Fieldfisher" w:date="2020-10-07T15:43:00Z">
        <w:r w:rsidRPr="00350488">
          <w:rPr>
            <w:rFonts w:asciiTheme="majorHAnsi" w:eastAsia="MS PGothic" w:hAnsi="MS PGothic" w:cstheme="majorHAnsi"/>
            <w:bCs/>
            <w:szCs w:val="21"/>
            <w:lang w:val="en-GB"/>
          </w:rPr>
          <w:t>d</w:t>
        </w:r>
      </w:ins>
      <w:ins w:id="111" w:author="Fieldfisher" w:date="2020-10-07T15:42:00Z">
        <w:r w:rsidRPr="00350488">
          <w:rPr>
            <w:rFonts w:asciiTheme="majorHAnsi" w:eastAsia="MS PGothic" w:hAnsi="MS PGothic" w:cstheme="majorHAnsi"/>
            <w:bCs/>
            <w:szCs w:val="21"/>
            <w:lang w:val="en-GB"/>
            <w:rPrChange w:id="112" w:author="Fieldfisher" w:date="2020-10-07T17:01:00Z">
              <w:rPr>
                <w:rFonts w:asciiTheme="majorHAnsi" w:eastAsia="MS PGothic" w:hAnsi="MS PGothic" w:cstheme="majorHAnsi"/>
                <w:b/>
                <w:szCs w:val="21"/>
                <w:highlight w:val="yellow"/>
                <w:u w:val="single"/>
                <w:lang w:val="en-GB"/>
              </w:rPr>
            </w:rPrChange>
          </w:rPr>
          <w:t xml:space="preserve">ata </w:t>
        </w:r>
      </w:ins>
      <w:ins w:id="113" w:author="Fieldfisher" w:date="2020-10-07T15:43:00Z">
        <w:r w:rsidRPr="00350488">
          <w:rPr>
            <w:rFonts w:asciiTheme="majorHAnsi" w:eastAsia="MS PGothic" w:hAnsi="MS PGothic" w:cstheme="majorHAnsi"/>
            <w:bCs/>
            <w:szCs w:val="21"/>
            <w:lang w:val="en-GB"/>
          </w:rPr>
          <w:t>c</w:t>
        </w:r>
      </w:ins>
      <w:ins w:id="114" w:author="Fieldfisher" w:date="2020-10-07T15:42:00Z">
        <w:r w:rsidRPr="00350488">
          <w:rPr>
            <w:rFonts w:asciiTheme="majorHAnsi" w:eastAsia="MS PGothic" w:hAnsi="MS PGothic" w:cstheme="majorHAnsi"/>
            <w:bCs/>
            <w:szCs w:val="21"/>
            <w:lang w:val="en-GB"/>
            <w:rPrChange w:id="115" w:author="Fieldfisher" w:date="2020-10-07T17:01:00Z">
              <w:rPr>
                <w:rFonts w:asciiTheme="majorHAnsi" w:eastAsia="MS PGothic" w:hAnsi="MS PGothic" w:cstheme="majorHAnsi"/>
                <w:b/>
                <w:szCs w:val="21"/>
                <w:highlight w:val="yellow"/>
                <w:u w:val="single"/>
                <w:lang w:val="en-GB"/>
              </w:rPr>
            </w:rPrChange>
          </w:rPr>
          <w:t xml:space="preserve">ontroller or Joint Controller for the pursuit of its legitimate interest. You have the right to object to direct marketing, which includes profiling. </w:t>
        </w:r>
      </w:ins>
    </w:p>
    <w:p w14:paraId="7FA91132" w14:textId="77777777" w:rsidR="008D4B6E" w:rsidRPr="00350488" w:rsidRDefault="008D4B6E" w:rsidP="008D4B6E">
      <w:pPr>
        <w:ind w:leftChars="135" w:left="283" w:firstLine="1"/>
        <w:rPr>
          <w:ins w:id="116" w:author="Fieldfisher" w:date="2020-10-07T16:10:00Z"/>
          <w:rFonts w:asciiTheme="majorHAnsi" w:eastAsia="MS PGothic" w:hAnsi="MS PGothic" w:cstheme="majorHAnsi"/>
          <w:bCs/>
          <w:szCs w:val="21"/>
          <w:lang w:val="en-GB"/>
        </w:rPr>
      </w:pPr>
      <w:ins w:id="117" w:author="Fieldfisher" w:date="2020-10-07T16:10:00Z">
        <w:r w:rsidRPr="00350488">
          <w:rPr>
            <w:rFonts w:asciiTheme="majorHAnsi" w:eastAsia="MS PGothic" w:hAnsi="MS PGothic" w:cstheme="majorHAnsi"/>
            <w:bCs/>
            <w:szCs w:val="21"/>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ins>
    </w:p>
    <w:p w14:paraId="1405A1EE" w14:textId="1CCA6340" w:rsidR="008D4B6E" w:rsidRPr="008D4B6E" w:rsidRDefault="008D4B6E" w:rsidP="008D4B6E">
      <w:pPr>
        <w:ind w:leftChars="135" w:left="283" w:firstLine="1"/>
        <w:rPr>
          <w:ins w:id="118" w:author="Fieldfisher" w:date="2020-10-07T16:10:00Z"/>
          <w:rFonts w:asciiTheme="majorHAnsi" w:eastAsia="MS PGothic" w:hAnsi="MS PGothic" w:cstheme="majorHAnsi"/>
          <w:bCs/>
          <w:szCs w:val="21"/>
          <w:lang w:val="en-GB"/>
        </w:rPr>
      </w:pPr>
      <w:ins w:id="119" w:author="Fieldfisher" w:date="2020-10-07T16:10:00Z">
        <w:r w:rsidRPr="00350488">
          <w:rPr>
            <w:rFonts w:asciiTheme="majorHAnsi" w:eastAsia="MS PGothic" w:hAnsi="MS PGothic" w:cstheme="majorHAnsi"/>
            <w:bCs/>
            <w:szCs w:val="21"/>
            <w:lang w:val="en-GB"/>
          </w:rPr>
          <w:t xml:space="preserve">To exercise your rights, you can send a request to the Data Controllers or Joint Controllers by writing to </w:t>
        </w:r>
      </w:ins>
      <w:ins w:id="120" w:author="Fieldfisher" w:date="2020-10-07T16:12:00Z">
        <w:r w:rsidRPr="00350488">
          <w:rPr>
            <w:rFonts w:asciiTheme="majorHAnsi" w:eastAsia="MS PGothic" w:hAnsi="MS PGothic" w:cstheme="majorHAnsi"/>
            <w:bCs/>
            <w:szCs w:val="21"/>
            <w:lang w:val="en-GB"/>
          </w:rPr>
          <w:t xml:space="preserve">OTB S.p.A., </w:t>
        </w:r>
      </w:ins>
      <w:bookmarkStart w:id="121" w:name="_Hlk52979629"/>
      <w:ins w:id="122" w:author="Fieldfisher" w:date="2020-10-07T16:13:00Z">
        <w:r w:rsidRPr="00350488">
          <w:rPr>
            <w:rFonts w:asciiTheme="majorHAnsi" w:eastAsia="MS PGothic" w:hAnsi="MS PGothic" w:cstheme="majorHAnsi"/>
            <w:bCs/>
            <w:szCs w:val="21"/>
            <w:lang w:val="en-GB"/>
          </w:rPr>
          <w:t>email</w:t>
        </w:r>
        <w:r w:rsidRPr="00350488">
          <w:rPr>
            <w:rFonts w:asciiTheme="majorHAnsi" w:eastAsia="MS PGothic" w:hAnsi="MS PGothic" w:cstheme="majorHAnsi"/>
            <w:bCs/>
            <w:szCs w:val="21"/>
            <w:lang w:val="en-GB"/>
          </w:rPr>
          <w:t> </w:t>
        </w:r>
        <w:r w:rsidRPr="003E23D0">
          <w:rPr>
            <w:rFonts w:asciiTheme="majorHAnsi" w:eastAsia="MS PGothic" w:hAnsi="MS PGothic" w:cstheme="majorHAnsi"/>
            <w:bCs/>
            <w:szCs w:val="21"/>
            <w:lang w:val="it-IT"/>
          </w:rPr>
          <w:fldChar w:fldCharType="begin"/>
        </w:r>
        <w:r w:rsidRPr="00350488">
          <w:rPr>
            <w:rFonts w:asciiTheme="majorHAnsi" w:eastAsia="MS PGothic" w:hAnsi="MS PGothic" w:cstheme="majorHAnsi"/>
            <w:bCs/>
            <w:szCs w:val="21"/>
            <w:lang w:val="en-GB"/>
            <w:rPrChange w:id="123" w:author="Fieldfisher" w:date="2020-10-07T17:01:00Z">
              <w:rPr>
                <w:rFonts w:asciiTheme="majorHAnsi" w:eastAsia="MS PGothic" w:hAnsi="MS PGothic" w:cstheme="majorHAnsi"/>
                <w:bCs/>
                <w:szCs w:val="21"/>
                <w:lang w:val="it-IT"/>
              </w:rPr>
            </w:rPrChange>
          </w:rPr>
          <w:instrText xml:space="preserve"> HYPERLINK "mailto:privacy@otb.net" \t "_blank" </w:instrText>
        </w:r>
        <w:r w:rsidRPr="003E23D0">
          <w:rPr>
            <w:rFonts w:asciiTheme="majorHAnsi" w:eastAsia="MS PGothic" w:hAnsi="MS PGothic" w:cstheme="majorHAnsi"/>
            <w:bCs/>
            <w:szCs w:val="21"/>
            <w:lang w:val="it-IT"/>
            <w:rPrChange w:id="124" w:author="Fieldfisher" w:date="2020-10-07T17:01:00Z">
              <w:rPr>
                <w:rFonts w:asciiTheme="majorHAnsi" w:eastAsia="MS PGothic" w:hAnsi="MS PGothic" w:cstheme="majorHAnsi"/>
                <w:bCs/>
                <w:szCs w:val="21"/>
                <w:lang w:val="en-GB"/>
              </w:rPr>
            </w:rPrChange>
          </w:rPr>
          <w:fldChar w:fldCharType="separate"/>
        </w:r>
        <w:r w:rsidRPr="00350488">
          <w:rPr>
            <w:rStyle w:val="Collegamentoipertestuale"/>
            <w:rFonts w:asciiTheme="majorHAnsi" w:eastAsia="MS PGothic" w:hAnsi="MS PGothic" w:cstheme="majorHAnsi"/>
            <w:bCs/>
            <w:szCs w:val="21"/>
            <w:lang w:val="en-GB"/>
          </w:rPr>
          <w:t>privacy@otb.net</w:t>
        </w:r>
        <w:r w:rsidRPr="003E23D0">
          <w:rPr>
            <w:rFonts w:asciiTheme="majorHAnsi" w:eastAsia="MS PGothic" w:hAnsi="MS PGothic" w:cstheme="majorHAnsi"/>
            <w:bCs/>
            <w:szCs w:val="21"/>
            <w:lang w:val="en-GB"/>
          </w:rPr>
          <w:fldChar w:fldCharType="end"/>
        </w:r>
        <w:bookmarkEnd w:id="121"/>
        <w:r w:rsidRPr="00350488">
          <w:rPr>
            <w:rFonts w:asciiTheme="majorHAnsi" w:eastAsia="MS PGothic" w:hAnsi="MS PGothic" w:cstheme="majorHAnsi"/>
            <w:bCs/>
            <w:szCs w:val="21"/>
            <w:lang w:val="en-GB"/>
          </w:rPr>
          <w:t xml:space="preserve">, or at the address </w:t>
        </w:r>
      </w:ins>
      <w:ins w:id="125" w:author="Fieldfisher" w:date="2020-10-07T16:12:00Z">
        <w:r w:rsidRPr="00350488">
          <w:rPr>
            <w:rFonts w:asciiTheme="majorHAnsi" w:eastAsia="MS PGothic" w:hAnsi="MS PGothic" w:cstheme="majorHAnsi"/>
            <w:bCs/>
            <w:szCs w:val="21"/>
            <w:lang w:val="en-GB"/>
          </w:rPr>
          <w:t xml:space="preserve">Via </w:t>
        </w:r>
        <w:proofErr w:type="spellStart"/>
        <w:r w:rsidRPr="00350488">
          <w:rPr>
            <w:rFonts w:asciiTheme="majorHAnsi" w:eastAsia="MS PGothic" w:hAnsi="MS PGothic" w:cstheme="majorHAnsi"/>
            <w:bCs/>
            <w:szCs w:val="21"/>
            <w:lang w:val="en-GB"/>
          </w:rPr>
          <w:t>dell</w:t>
        </w:r>
        <w:r w:rsidRPr="00350488">
          <w:rPr>
            <w:rFonts w:asciiTheme="majorHAnsi" w:eastAsia="MS PGothic" w:hAnsi="MS PGothic" w:cstheme="majorHAnsi"/>
            <w:bCs/>
            <w:szCs w:val="21"/>
            <w:lang w:val="en-GB"/>
          </w:rPr>
          <w:t>’</w:t>
        </w:r>
        <w:r w:rsidRPr="00350488">
          <w:rPr>
            <w:rFonts w:asciiTheme="majorHAnsi" w:eastAsia="MS PGothic" w:hAnsi="MS PGothic" w:cstheme="majorHAnsi"/>
            <w:bCs/>
            <w:szCs w:val="21"/>
            <w:lang w:val="en-GB"/>
          </w:rPr>
          <w:t>Industria</w:t>
        </w:r>
        <w:proofErr w:type="spellEnd"/>
        <w:r w:rsidRPr="00350488">
          <w:rPr>
            <w:rFonts w:asciiTheme="majorHAnsi" w:eastAsia="MS PGothic" w:hAnsi="MS PGothic" w:cstheme="majorHAnsi"/>
            <w:bCs/>
            <w:szCs w:val="21"/>
            <w:lang w:val="en-GB"/>
          </w:rPr>
          <w:t xml:space="preserve"> 2, 36042 </w:t>
        </w:r>
        <w:proofErr w:type="spellStart"/>
        <w:r w:rsidRPr="00350488">
          <w:rPr>
            <w:rFonts w:asciiTheme="majorHAnsi" w:eastAsia="MS PGothic" w:hAnsi="MS PGothic" w:cstheme="majorHAnsi"/>
            <w:bCs/>
            <w:szCs w:val="21"/>
            <w:lang w:val="en-GB"/>
          </w:rPr>
          <w:t>Breganze</w:t>
        </w:r>
        <w:proofErr w:type="spellEnd"/>
        <w:r w:rsidRPr="00350488">
          <w:rPr>
            <w:rFonts w:asciiTheme="majorHAnsi" w:eastAsia="MS PGothic" w:hAnsi="MS PGothic" w:cstheme="majorHAnsi"/>
            <w:bCs/>
            <w:szCs w:val="21"/>
            <w:lang w:val="en-GB"/>
          </w:rPr>
          <w:t xml:space="preserve"> (Vi), Italy or</w:t>
        </w:r>
      </w:ins>
      <w:ins w:id="126" w:author="Fieldfisher" w:date="2020-10-07T16:17:00Z">
        <w:r w:rsidRPr="00350488">
          <w:rPr>
            <w:rFonts w:asciiTheme="majorHAnsi" w:eastAsia="MS PGothic" w:hAnsi="MS PGothic" w:cstheme="majorHAnsi"/>
            <w:bCs/>
            <w:szCs w:val="21"/>
            <w:lang w:val="en-GB"/>
            <w:rPrChange w:id="127" w:author="Fieldfisher" w:date="2020-10-07T17:01:00Z">
              <w:rPr>
                <w:rFonts w:asciiTheme="majorHAnsi" w:eastAsia="MS PGothic" w:hAnsi="MS PGothic" w:cstheme="majorHAnsi"/>
                <w:bCs/>
                <w:szCs w:val="21"/>
                <w:highlight w:val="yellow"/>
                <w:lang w:val="en-GB"/>
              </w:rPr>
            </w:rPrChange>
          </w:rPr>
          <w:t xml:space="preserve"> to</w:t>
        </w:r>
      </w:ins>
      <w:ins w:id="128" w:author="Fieldfisher" w:date="2020-10-07T16:12:00Z">
        <w:r w:rsidRPr="00350488">
          <w:rPr>
            <w:rFonts w:asciiTheme="majorHAnsi" w:eastAsia="MS PGothic" w:hAnsi="MS PGothic" w:cstheme="majorHAnsi"/>
            <w:bCs/>
            <w:szCs w:val="21"/>
            <w:lang w:val="en-GB"/>
          </w:rPr>
          <w:t xml:space="preserve"> Diesel </w:t>
        </w:r>
        <w:proofErr w:type="spellStart"/>
        <w:r w:rsidRPr="00350488">
          <w:rPr>
            <w:rFonts w:asciiTheme="majorHAnsi" w:eastAsia="MS PGothic" w:hAnsi="MS PGothic" w:cstheme="majorHAnsi"/>
            <w:bCs/>
            <w:szCs w:val="21"/>
            <w:lang w:val="en-GB"/>
          </w:rPr>
          <w:t>S.p.a</w:t>
        </w:r>
        <w:proofErr w:type="spellEnd"/>
        <w:r w:rsidRPr="00350488">
          <w:rPr>
            <w:rFonts w:asciiTheme="majorHAnsi" w:eastAsia="MS PGothic" w:hAnsi="MS PGothic" w:cstheme="majorHAnsi"/>
            <w:bCs/>
            <w:szCs w:val="21"/>
            <w:lang w:val="en-GB"/>
          </w:rPr>
          <w:t xml:space="preserve">, </w:t>
        </w:r>
      </w:ins>
      <w:ins w:id="129" w:author="Fieldfisher" w:date="2020-10-07T16:13:00Z">
        <w:r w:rsidRPr="00350488">
          <w:rPr>
            <w:rFonts w:asciiTheme="majorHAnsi" w:eastAsia="MS PGothic" w:hAnsi="MS PGothic" w:cstheme="majorHAnsi"/>
            <w:bCs/>
            <w:szCs w:val="21"/>
            <w:lang w:val="en-GB"/>
          </w:rPr>
          <w:t>email</w:t>
        </w:r>
        <w:r w:rsidRPr="00350488">
          <w:rPr>
            <w:rFonts w:asciiTheme="majorHAnsi" w:eastAsia="MS PGothic" w:hAnsi="MS PGothic" w:cstheme="majorHAnsi"/>
            <w:bCs/>
            <w:szCs w:val="21"/>
            <w:lang w:val="en-GB"/>
          </w:rPr>
          <w:t> </w:t>
        </w:r>
        <w:r w:rsidRPr="00350488">
          <w:rPr>
            <w:rPrChange w:id="130" w:author="Fieldfisher" w:date="2020-10-07T17:01:00Z">
              <w:rPr>
                <w:rStyle w:val="Collegamentoipertestuale"/>
                <w:rFonts w:asciiTheme="majorHAnsi" w:eastAsia="MS PGothic" w:hAnsi="MS PGothic" w:cstheme="majorHAnsi"/>
                <w:bCs/>
                <w:szCs w:val="21"/>
                <w:lang w:val="en-GB"/>
              </w:rPr>
            </w:rPrChange>
          </w:rPr>
          <w:t>privacy@diesel.com</w:t>
        </w:r>
        <w:r w:rsidRPr="00350488">
          <w:rPr>
            <w:rFonts w:asciiTheme="majorHAnsi" w:eastAsia="MS PGothic" w:hAnsi="MS PGothic" w:cstheme="majorHAnsi"/>
            <w:bCs/>
            <w:szCs w:val="21"/>
            <w:lang w:val="en-GB"/>
          </w:rPr>
          <w:t xml:space="preserve">, or at the address </w:t>
        </w:r>
      </w:ins>
      <w:ins w:id="131" w:author="Fieldfisher" w:date="2020-10-07T16:12:00Z">
        <w:r w:rsidRPr="00350488">
          <w:rPr>
            <w:rFonts w:asciiTheme="majorHAnsi" w:eastAsia="MS PGothic" w:hAnsi="MS PGothic" w:cstheme="majorHAnsi"/>
            <w:bCs/>
            <w:szCs w:val="21"/>
            <w:lang w:val="en-GB"/>
          </w:rPr>
          <w:t xml:space="preserve">Via </w:t>
        </w:r>
        <w:proofErr w:type="spellStart"/>
        <w:r w:rsidRPr="00350488">
          <w:rPr>
            <w:rFonts w:asciiTheme="majorHAnsi" w:eastAsia="MS PGothic" w:hAnsi="MS PGothic" w:cstheme="majorHAnsi"/>
            <w:bCs/>
            <w:szCs w:val="21"/>
            <w:lang w:val="en-GB"/>
          </w:rPr>
          <w:t>dell</w:t>
        </w:r>
        <w:r w:rsidRPr="00350488">
          <w:rPr>
            <w:rFonts w:asciiTheme="majorHAnsi" w:eastAsia="MS PGothic" w:hAnsi="MS PGothic" w:cstheme="majorHAnsi"/>
            <w:bCs/>
            <w:szCs w:val="21"/>
            <w:lang w:val="en-GB"/>
          </w:rPr>
          <w:t>’</w:t>
        </w:r>
        <w:r w:rsidRPr="00350488">
          <w:rPr>
            <w:rFonts w:asciiTheme="majorHAnsi" w:eastAsia="MS PGothic" w:hAnsi="MS PGothic" w:cstheme="majorHAnsi"/>
            <w:bCs/>
            <w:szCs w:val="21"/>
            <w:lang w:val="en-GB"/>
          </w:rPr>
          <w:t>Industria</w:t>
        </w:r>
        <w:proofErr w:type="spellEnd"/>
        <w:r w:rsidRPr="00350488">
          <w:rPr>
            <w:rFonts w:asciiTheme="majorHAnsi" w:eastAsia="MS PGothic" w:hAnsi="MS PGothic" w:cstheme="majorHAnsi"/>
            <w:bCs/>
            <w:szCs w:val="21"/>
            <w:lang w:val="en-GB"/>
          </w:rPr>
          <w:t xml:space="preserve"> 4-6, 36042 </w:t>
        </w:r>
        <w:proofErr w:type="spellStart"/>
        <w:r w:rsidRPr="00350488">
          <w:rPr>
            <w:rFonts w:asciiTheme="majorHAnsi" w:eastAsia="MS PGothic" w:hAnsi="MS PGothic" w:cstheme="majorHAnsi"/>
            <w:bCs/>
            <w:szCs w:val="21"/>
            <w:lang w:val="en-GB"/>
          </w:rPr>
          <w:t>Breganze</w:t>
        </w:r>
        <w:proofErr w:type="spellEnd"/>
        <w:r w:rsidRPr="00350488">
          <w:rPr>
            <w:rFonts w:asciiTheme="majorHAnsi" w:eastAsia="MS PGothic" w:hAnsi="MS PGothic" w:cstheme="majorHAnsi"/>
            <w:bCs/>
            <w:szCs w:val="21"/>
            <w:lang w:val="en-GB"/>
          </w:rPr>
          <w:t xml:space="preserve"> (Vi), Italy.</w:t>
        </w:r>
      </w:ins>
      <w:ins w:id="132" w:author="Fieldfisher" w:date="2020-10-07T16:14:00Z">
        <w:r w:rsidRPr="00350488">
          <w:rPr>
            <w:rFonts w:asciiTheme="majorHAnsi" w:eastAsia="MS PGothic" w:hAnsi="MS PGothic" w:cstheme="majorHAnsi"/>
            <w:bCs/>
            <w:szCs w:val="21"/>
            <w:lang w:val="en-GB"/>
          </w:rPr>
          <w:t xml:space="preserve"> </w:t>
        </w:r>
      </w:ins>
      <w:ins w:id="133" w:author="Fieldfisher" w:date="2020-10-07T16:10:00Z">
        <w:r w:rsidRPr="00350488">
          <w:rPr>
            <w:rFonts w:asciiTheme="majorHAnsi" w:eastAsia="MS PGothic" w:hAnsi="MS PGothic" w:cstheme="majorHAnsi"/>
            <w:bCs/>
            <w:szCs w:val="21"/>
            <w:lang w:val="en-GB"/>
          </w:rPr>
          <w:t>The OTB Data Protection Officer can be contacted at the email address dpo@otb.net. The Diesel Data Protection Officer can be contacted at the email address dpo@otb.net.</w:t>
        </w:r>
      </w:ins>
    </w:p>
    <w:p w14:paraId="24992077" w14:textId="77777777" w:rsidR="008D4B6E" w:rsidRPr="00880442" w:rsidRDefault="008D4B6E">
      <w:pPr>
        <w:ind w:leftChars="135" w:left="283" w:firstLine="1"/>
        <w:rPr>
          <w:ins w:id="134" w:author="Fieldfisher" w:date="2020-10-07T15:42:00Z"/>
          <w:rFonts w:asciiTheme="majorHAnsi" w:eastAsia="MS PGothic" w:hAnsi="MS PGothic" w:cstheme="majorHAnsi"/>
          <w:bCs/>
          <w:szCs w:val="21"/>
          <w:lang w:val="en-GB"/>
          <w:rPrChange w:id="135" w:author="Fieldfisher" w:date="2020-10-07T15:42:00Z">
            <w:rPr>
              <w:ins w:id="136" w:author="Fieldfisher" w:date="2020-10-07T15:42:00Z"/>
              <w:rFonts w:asciiTheme="majorHAnsi" w:eastAsia="MS PGothic" w:hAnsi="MS PGothic" w:cstheme="majorHAnsi"/>
              <w:b/>
              <w:szCs w:val="21"/>
              <w:highlight w:val="yellow"/>
              <w:u w:val="single"/>
              <w:lang w:val="en-GB"/>
            </w:rPr>
          </w:rPrChange>
        </w:rPr>
        <w:pPrChange w:id="137" w:author="Fieldfisher" w:date="2020-10-07T15:42:00Z">
          <w:pPr>
            <w:ind w:leftChars="67" w:left="141" w:firstLineChars="100" w:firstLine="211"/>
          </w:pPr>
        </w:pPrChange>
      </w:pPr>
    </w:p>
    <w:p w14:paraId="0A6DD590" w14:textId="77777777" w:rsidR="00D47434" w:rsidRPr="00880442" w:rsidRDefault="00D47434" w:rsidP="00F65EAE">
      <w:pPr>
        <w:ind w:leftChars="67" w:left="141" w:firstLineChars="100" w:firstLine="211"/>
        <w:rPr>
          <w:rFonts w:asciiTheme="majorHAnsi" w:eastAsia="MS PGothic" w:hAnsi="MS PGothic" w:cstheme="majorHAnsi"/>
          <w:b/>
          <w:szCs w:val="21"/>
          <w:u w:val="single"/>
          <w:lang w:val="en-GB"/>
          <w:rPrChange w:id="138" w:author="Fieldfisher" w:date="2020-10-07T15:42:00Z">
            <w:rPr>
              <w:rFonts w:asciiTheme="majorHAnsi" w:eastAsia="MS PGothic" w:hAnsi="MS PGothic" w:cstheme="majorHAnsi"/>
              <w:b/>
              <w:szCs w:val="21"/>
              <w:u w:val="single"/>
              <w:lang w:val="it-IT"/>
            </w:rPr>
          </w:rPrChange>
        </w:rPr>
      </w:pPr>
    </w:p>
    <w:p w14:paraId="472DC015" w14:textId="75B96D87" w:rsidR="00F65EAE" w:rsidRPr="002F2F8E" w:rsidRDefault="00F65EAE" w:rsidP="00F65EAE">
      <w:pPr>
        <w:ind w:leftChars="67" w:left="141" w:firstLineChars="100" w:firstLine="211"/>
        <w:rPr>
          <w:rFonts w:asciiTheme="majorHAnsi" w:eastAsia="MS PGothic" w:hAnsiTheme="majorHAnsi" w:cstheme="majorHAnsi"/>
          <w:b/>
          <w:szCs w:val="21"/>
          <w:u w:val="single"/>
        </w:rPr>
      </w:pPr>
      <w:r w:rsidRPr="002F2F8E">
        <w:rPr>
          <w:rFonts w:asciiTheme="majorHAnsi" w:eastAsia="MS PGothic" w:hAnsi="MS PGothic" w:cstheme="majorHAnsi" w:hint="eastAsia"/>
          <w:b/>
          <w:szCs w:val="21"/>
          <w:u w:val="single"/>
        </w:rPr>
        <w:t>To submit your request:</w:t>
      </w:r>
    </w:p>
    <w:p w14:paraId="412EC430" w14:textId="549000E8" w:rsidR="00F65EAE" w:rsidRPr="002F2F8E" w:rsidRDefault="003E54C0" w:rsidP="003E54C0">
      <w:pPr>
        <w:ind w:leftChars="202" w:left="424"/>
        <w:rPr>
          <w:rFonts w:asciiTheme="majorHAnsi" w:eastAsia="MS PGothic" w:hAnsiTheme="majorHAnsi" w:cstheme="majorHAnsi"/>
          <w:szCs w:val="21"/>
        </w:rPr>
      </w:pPr>
      <w:r w:rsidRPr="002F2F8E">
        <w:rPr>
          <w:rFonts w:asciiTheme="majorHAnsi" w:eastAsia="MS PGothic" w:hAnsiTheme="majorHAnsi" w:cstheme="majorHAnsi"/>
          <w:szCs w:val="21"/>
        </w:rPr>
        <w:t>In order to exercise your rights, to</w:t>
      </w:r>
      <w:r w:rsidRPr="002F2F8E">
        <w:rPr>
          <w:rFonts w:asciiTheme="majorHAnsi" w:eastAsia="MS PGothic" w:hAnsiTheme="majorHAnsi" w:cstheme="majorHAnsi" w:hint="eastAsia"/>
          <w:szCs w:val="21"/>
        </w:rPr>
        <w:t xml:space="preserve"> disclose, correct, delete and suspend use of your Personal Data</w:t>
      </w:r>
      <w:r w:rsidRPr="002F2F8E">
        <w:rPr>
          <w:rFonts w:asciiTheme="majorHAnsi" w:eastAsia="MS PGothic" w:hAnsiTheme="majorHAnsi" w:cstheme="majorHAnsi"/>
          <w:szCs w:val="21"/>
        </w:rPr>
        <w:t xml:space="preserve">, an inquiries or complaints with regard to the processing of your Personal Data, </w:t>
      </w:r>
      <w:r w:rsidR="00F65EAE" w:rsidRPr="002F2F8E">
        <w:rPr>
          <w:rFonts w:asciiTheme="majorHAnsi" w:eastAsia="MS PGothic" w:hAnsiTheme="majorHAnsi" w:cstheme="majorHAnsi" w:hint="eastAsia"/>
          <w:szCs w:val="21"/>
        </w:rPr>
        <w:t>you may</w:t>
      </w:r>
      <w:r w:rsidR="00C27167" w:rsidRPr="002F2F8E">
        <w:rPr>
          <w:rFonts w:asciiTheme="majorHAnsi" w:eastAsia="MS PGothic" w:hAnsiTheme="majorHAnsi" w:cstheme="majorHAnsi"/>
          <w:szCs w:val="21"/>
        </w:rPr>
        <w:t xml:space="preserve"> </w:t>
      </w:r>
      <w:r w:rsidR="00F65EAE" w:rsidRPr="002F2F8E">
        <w:rPr>
          <w:rFonts w:asciiTheme="majorHAnsi" w:eastAsia="MS PGothic" w:hAnsiTheme="majorHAnsi" w:cstheme="majorHAnsi" w:hint="eastAsia"/>
          <w:szCs w:val="21"/>
        </w:rPr>
        <w:t>co</w:t>
      </w:r>
      <w:r w:rsidR="00464882" w:rsidRPr="002F2F8E">
        <w:rPr>
          <w:rFonts w:asciiTheme="majorHAnsi" w:eastAsia="MS PGothic" w:hAnsiTheme="majorHAnsi" w:cstheme="majorHAnsi" w:hint="eastAsia"/>
          <w:szCs w:val="21"/>
        </w:rPr>
        <w:t>ntact our Customer Support</w:t>
      </w:r>
      <w:r w:rsidR="00F65EAE" w:rsidRPr="002F2F8E">
        <w:rPr>
          <w:rFonts w:asciiTheme="majorHAnsi" w:eastAsia="MS PGothic" w:hAnsiTheme="majorHAnsi" w:cstheme="majorHAnsi" w:hint="eastAsia"/>
          <w:szCs w:val="21"/>
        </w:rPr>
        <w:t>, and necessary procedure will be informed after we confirm your identification of the individual making such request. However, please note that we may not be able to respond to your request if it does not meet the requirements</w:t>
      </w:r>
      <w:r w:rsidRPr="002F2F8E">
        <w:rPr>
          <w:rFonts w:asciiTheme="majorHAnsi" w:eastAsia="MS PGothic" w:hAnsiTheme="majorHAnsi" w:cstheme="majorHAnsi"/>
          <w:szCs w:val="21"/>
        </w:rPr>
        <w:t>.</w:t>
      </w:r>
    </w:p>
    <w:p w14:paraId="3A29481E" w14:textId="77777777" w:rsidR="00F65EAE" w:rsidRPr="002F2F8E" w:rsidRDefault="00F65EAE" w:rsidP="00F65EAE">
      <w:pPr>
        <w:ind w:leftChars="200" w:left="420" w:firstLineChars="116" w:firstLine="244"/>
        <w:rPr>
          <w:rFonts w:asciiTheme="majorHAnsi" w:eastAsia="MS PGothic" w:hAnsiTheme="majorHAnsi" w:cstheme="majorHAnsi"/>
          <w:szCs w:val="21"/>
        </w:rPr>
      </w:pPr>
    </w:p>
    <w:p w14:paraId="5CC08934" w14:textId="77777777" w:rsidR="00F65EAE" w:rsidRPr="002F2F8E" w:rsidRDefault="00F65EAE" w:rsidP="00F65EAE">
      <w:pPr>
        <w:pStyle w:val="Paragrafoelenco"/>
        <w:numPr>
          <w:ilvl w:val="0"/>
          <w:numId w:val="3"/>
        </w:numPr>
        <w:ind w:leftChars="0"/>
        <w:rPr>
          <w:rFonts w:asciiTheme="majorHAnsi" w:eastAsia="MS PGothic" w:hAnsiTheme="majorHAnsi" w:cstheme="majorHAnsi"/>
          <w:b/>
          <w:szCs w:val="21"/>
          <w:u w:val="single"/>
        </w:rPr>
      </w:pPr>
      <w:r w:rsidRPr="002F2F8E">
        <w:rPr>
          <w:rFonts w:asciiTheme="majorHAnsi" w:eastAsia="MS PGothic" w:hAnsiTheme="majorHAnsi" w:cstheme="majorHAnsi" w:hint="eastAsia"/>
          <w:b/>
          <w:szCs w:val="21"/>
          <w:u w:val="single"/>
        </w:rPr>
        <w:t>Amendment of the Privacy Policy</w:t>
      </w:r>
    </w:p>
    <w:p w14:paraId="224C452B" w14:textId="188D0A15" w:rsidR="00891883" w:rsidRDefault="00F65EAE" w:rsidP="00C27167">
      <w:pPr>
        <w:ind w:leftChars="202" w:left="424"/>
        <w:rPr>
          <w:ins w:id="139" w:author="Fieldfisher" w:date="2020-10-07T15:48:00Z"/>
          <w:rFonts w:asciiTheme="majorHAnsi" w:eastAsia="MS PGothic" w:hAnsiTheme="majorHAnsi" w:cstheme="majorHAnsi"/>
          <w:szCs w:val="21"/>
        </w:rPr>
      </w:pPr>
      <w:r w:rsidRPr="002F2F8E">
        <w:rPr>
          <w:rFonts w:asciiTheme="majorHAnsi" w:eastAsia="MS PGothic" w:hAnsiTheme="majorHAnsi" w:cstheme="majorHAnsi" w:hint="eastAsia"/>
          <w:szCs w:val="21"/>
        </w:rPr>
        <w:lastRenderedPageBreak/>
        <w:t>The contents of the Privacy Policy are subject to be changed, amended and abolished, or the Privacy Policy may be terminated without prior notice.</w:t>
      </w:r>
      <w:r w:rsidR="00C27167" w:rsidRPr="002F2F8E">
        <w:rPr>
          <w:rFonts w:asciiTheme="majorHAnsi" w:eastAsia="MS PGothic" w:hAnsiTheme="majorHAnsi" w:cstheme="majorHAnsi" w:hint="eastAsia"/>
          <w:szCs w:val="21"/>
        </w:rPr>
        <w:t xml:space="preserve"> </w:t>
      </w:r>
      <w:r w:rsidRPr="002F2F8E">
        <w:rPr>
          <w:rFonts w:asciiTheme="majorHAnsi" w:eastAsia="MS PGothic" w:hAnsiTheme="majorHAnsi" w:cstheme="majorHAnsi" w:hint="eastAsia"/>
          <w:szCs w:val="21"/>
        </w:rPr>
        <w:t>Changes to the Privacy Policy become effective from the instant that the new Privacy Policy is published on the website of Diesel Japan</w:t>
      </w:r>
      <w:r w:rsidR="00C27167" w:rsidRPr="002F2F8E">
        <w:rPr>
          <w:rFonts w:asciiTheme="majorHAnsi" w:eastAsia="MS PGothic" w:hAnsiTheme="majorHAnsi" w:cstheme="majorHAnsi"/>
          <w:szCs w:val="21"/>
        </w:rPr>
        <w:t>.</w:t>
      </w:r>
    </w:p>
    <w:p w14:paraId="75C88C2F" w14:textId="77777777" w:rsidR="00880442" w:rsidRPr="002F2F8E" w:rsidRDefault="00880442" w:rsidP="00C27167">
      <w:pPr>
        <w:ind w:leftChars="202" w:left="424"/>
        <w:rPr>
          <w:sz w:val="18"/>
          <w:szCs w:val="18"/>
        </w:rPr>
      </w:pPr>
    </w:p>
    <w:p w14:paraId="175D45F5" w14:textId="47DB5B74" w:rsidR="00E06985" w:rsidRPr="00260894" w:rsidRDefault="00E06985">
      <w:pPr>
        <w:rPr>
          <w:sz w:val="18"/>
          <w:szCs w:val="18"/>
          <w:lang w:val="en-GB"/>
        </w:rPr>
      </w:pPr>
    </w:p>
    <w:sectPr w:rsidR="00E06985" w:rsidRPr="00260894" w:rsidSect="00603FF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6" w:author="DJ Legal/Yamamoto" w:date="2020-09-04T16:04:00Z" w:initials="DJ/Y">
    <w:p w14:paraId="05A456EB" w14:textId="1706F855" w:rsidR="00FA3D65" w:rsidRDefault="00FA3D65">
      <w:pPr>
        <w:pStyle w:val="Testocommento"/>
      </w:pPr>
      <w:r>
        <w:rPr>
          <w:rStyle w:val="Rimandocommento"/>
        </w:rPr>
        <w:annotationRef/>
      </w:r>
      <w:r>
        <w:rPr>
          <w:rFonts w:hint="eastAsia"/>
        </w:rPr>
        <w:t>清水さんへ；日本語版ではここは「購買履歴および製品嗜好の分析」となっています。おそらく、長いから短くしようということだったように思うのですが。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A456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A456EB" w16cid:durableId="22FCE4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4780B" w14:textId="77777777" w:rsidR="003E0A8A" w:rsidRDefault="003E0A8A" w:rsidP="003F2F1E">
      <w:r>
        <w:separator/>
      </w:r>
    </w:p>
  </w:endnote>
  <w:endnote w:type="continuationSeparator" w:id="0">
    <w:p w14:paraId="0670E529" w14:textId="77777777" w:rsidR="003E0A8A" w:rsidRDefault="003E0A8A" w:rsidP="003F2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D6971" w14:textId="77777777" w:rsidR="003E0A8A" w:rsidRDefault="003E0A8A" w:rsidP="003F2F1E">
      <w:r>
        <w:separator/>
      </w:r>
    </w:p>
  </w:footnote>
  <w:footnote w:type="continuationSeparator" w:id="0">
    <w:p w14:paraId="0B8F2E47" w14:textId="77777777" w:rsidR="003E0A8A" w:rsidRDefault="003E0A8A" w:rsidP="003F2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21798"/>
    <w:multiLevelType w:val="hybridMultilevel"/>
    <w:tmpl w:val="8E00FCD4"/>
    <w:lvl w:ilvl="0" w:tplc="0409000F">
      <w:start w:val="1"/>
      <w:numFmt w:val="decimal"/>
      <w:lvlText w:val="%1."/>
      <w:lvlJc w:val="left"/>
      <w:pPr>
        <w:ind w:left="675" w:hanging="420"/>
      </w:pPr>
    </w:lvl>
    <w:lvl w:ilvl="1" w:tplc="04090017" w:tentative="1">
      <w:start w:val="1"/>
      <w:numFmt w:val="aiueoFullWidth"/>
      <w:lvlText w:val="(%2)"/>
      <w:lvlJc w:val="left"/>
      <w:pPr>
        <w:ind w:left="1095" w:hanging="420"/>
      </w:pPr>
    </w:lvl>
    <w:lvl w:ilvl="2" w:tplc="04090011" w:tentative="1">
      <w:start w:val="1"/>
      <w:numFmt w:val="decimalEnclosedCircle"/>
      <w:lvlText w:val="%3"/>
      <w:lvlJc w:val="left"/>
      <w:pPr>
        <w:ind w:left="1515" w:hanging="420"/>
      </w:pPr>
    </w:lvl>
    <w:lvl w:ilvl="3" w:tplc="0409000F" w:tentative="1">
      <w:start w:val="1"/>
      <w:numFmt w:val="decimal"/>
      <w:lvlText w:val="%4."/>
      <w:lvlJc w:val="left"/>
      <w:pPr>
        <w:ind w:left="1935" w:hanging="420"/>
      </w:pPr>
    </w:lvl>
    <w:lvl w:ilvl="4" w:tplc="04090017" w:tentative="1">
      <w:start w:val="1"/>
      <w:numFmt w:val="aiueoFullWidth"/>
      <w:lvlText w:val="(%5)"/>
      <w:lvlJc w:val="left"/>
      <w:pPr>
        <w:ind w:left="2355" w:hanging="420"/>
      </w:pPr>
    </w:lvl>
    <w:lvl w:ilvl="5" w:tplc="04090011" w:tentative="1">
      <w:start w:val="1"/>
      <w:numFmt w:val="decimalEnclosedCircle"/>
      <w:lvlText w:val="%6"/>
      <w:lvlJc w:val="left"/>
      <w:pPr>
        <w:ind w:left="2775" w:hanging="420"/>
      </w:pPr>
    </w:lvl>
    <w:lvl w:ilvl="6" w:tplc="0409000F" w:tentative="1">
      <w:start w:val="1"/>
      <w:numFmt w:val="decimal"/>
      <w:lvlText w:val="%7."/>
      <w:lvlJc w:val="left"/>
      <w:pPr>
        <w:ind w:left="3195" w:hanging="420"/>
      </w:pPr>
    </w:lvl>
    <w:lvl w:ilvl="7" w:tplc="04090017" w:tentative="1">
      <w:start w:val="1"/>
      <w:numFmt w:val="aiueoFullWidth"/>
      <w:lvlText w:val="(%8)"/>
      <w:lvlJc w:val="left"/>
      <w:pPr>
        <w:ind w:left="3615" w:hanging="420"/>
      </w:pPr>
    </w:lvl>
    <w:lvl w:ilvl="8" w:tplc="04090011" w:tentative="1">
      <w:start w:val="1"/>
      <w:numFmt w:val="decimalEnclosedCircle"/>
      <w:lvlText w:val="%9"/>
      <w:lvlJc w:val="left"/>
      <w:pPr>
        <w:ind w:left="4035" w:hanging="420"/>
      </w:pPr>
    </w:lvl>
  </w:abstractNum>
  <w:abstractNum w:abstractNumId="1" w15:restartNumberingAfterBreak="0">
    <w:nsid w:val="5CFB5A1E"/>
    <w:multiLevelType w:val="hybridMultilevel"/>
    <w:tmpl w:val="8EF4BECE"/>
    <w:lvl w:ilvl="0" w:tplc="FA621380">
      <w:start w:val="1"/>
      <w:numFmt w:val="decimal"/>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2" w15:restartNumberingAfterBreak="0">
    <w:nsid w:val="614A244F"/>
    <w:multiLevelType w:val="hybridMultilevel"/>
    <w:tmpl w:val="9D3485C2"/>
    <w:lvl w:ilvl="0" w:tplc="26F26838">
      <w:start w:val="1"/>
      <w:numFmt w:val="decimal"/>
      <w:lvlText w:val="%1."/>
      <w:lvlJc w:val="left"/>
      <w:pPr>
        <w:ind w:left="360" w:hanging="360"/>
      </w:pPr>
      <w:rPr>
        <w:rFonts w:hint="default"/>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1192B74"/>
    <w:multiLevelType w:val="hybridMultilevel"/>
    <w:tmpl w:val="0C8E2402"/>
    <w:lvl w:ilvl="0" w:tplc="D33E7336">
      <w:start w:val="1"/>
      <w:numFmt w:val="decimal"/>
      <w:lvlText w:val="(%1)"/>
      <w:lvlJc w:val="left"/>
      <w:pPr>
        <w:ind w:left="615" w:hanging="360"/>
      </w:pPr>
      <w:rPr>
        <w:rFonts w:asciiTheme="majorHAnsi" w:eastAsia="MS PGothic" w:hAnsiTheme="majorHAnsi" w:cstheme="majorHAnsi" w:hint="default"/>
        <w:sz w:val="18"/>
        <w:szCs w:val="18"/>
      </w:rPr>
    </w:lvl>
    <w:lvl w:ilvl="1" w:tplc="04090017" w:tentative="1">
      <w:start w:val="1"/>
      <w:numFmt w:val="aiueoFullWidth"/>
      <w:lvlText w:val="(%2)"/>
      <w:lvlJc w:val="left"/>
      <w:pPr>
        <w:ind w:left="1095" w:hanging="420"/>
      </w:pPr>
    </w:lvl>
    <w:lvl w:ilvl="2" w:tplc="04090011" w:tentative="1">
      <w:start w:val="1"/>
      <w:numFmt w:val="decimalEnclosedCircle"/>
      <w:lvlText w:val="%3"/>
      <w:lvlJc w:val="left"/>
      <w:pPr>
        <w:ind w:left="1515" w:hanging="420"/>
      </w:pPr>
    </w:lvl>
    <w:lvl w:ilvl="3" w:tplc="0409000F" w:tentative="1">
      <w:start w:val="1"/>
      <w:numFmt w:val="decimal"/>
      <w:lvlText w:val="%4."/>
      <w:lvlJc w:val="left"/>
      <w:pPr>
        <w:ind w:left="1935" w:hanging="420"/>
      </w:pPr>
    </w:lvl>
    <w:lvl w:ilvl="4" w:tplc="04090017" w:tentative="1">
      <w:start w:val="1"/>
      <w:numFmt w:val="aiueoFullWidth"/>
      <w:lvlText w:val="(%5)"/>
      <w:lvlJc w:val="left"/>
      <w:pPr>
        <w:ind w:left="2355" w:hanging="420"/>
      </w:pPr>
    </w:lvl>
    <w:lvl w:ilvl="5" w:tplc="04090011" w:tentative="1">
      <w:start w:val="1"/>
      <w:numFmt w:val="decimalEnclosedCircle"/>
      <w:lvlText w:val="%6"/>
      <w:lvlJc w:val="left"/>
      <w:pPr>
        <w:ind w:left="2775" w:hanging="420"/>
      </w:pPr>
    </w:lvl>
    <w:lvl w:ilvl="6" w:tplc="0409000F" w:tentative="1">
      <w:start w:val="1"/>
      <w:numFmt w:val="decimal"/>
      <w:lvlText w:val="%7."/>
      <w:lvlJc w:val="left"/>
      <w:pPr>
        <w:ind w:left="3195" w:hanging="420"/>
      </w:pPr>
    </w:lvl>
    <w:lvl w:ilvl="7" w:tplc="04090017" w:tentative="1">
      <w:start w:val="1"/>
      <w:numFmt w:val="aiueoFullWidth"/>
      <w:lvlText w:val="(%8)"/>
      <w:lvlJc w:val="left"/>
      <w:pPr>
        <w:ind w:left="3615" w:hanging="420"/>
      </w:pPr>
    </w:lvl>
    <w:lvl w:ilvl="8" w:tplc="04090011" w:tentative="1">
      <w:start w:val="1"/>
      <w:numFmt w:val="decimalEnclosedCircle"/>
      <w:lvlText w:val="%9"/>
      <w:lvlJc w:val="left"/>
      <w:pPr>
        <w:ind w:left="4035" w:hanging="420"/>
      </w:pPr>
    </w:lvl>
  </w:abstractNum>
  <w:abstractNum w:abstractNumId="5" w15:restartNumberingAfterBreak="0">
    <w:nsid w:val="7BAA0AEB"/>
    <w:multiLevelType w:val="hybridMultilevel"/>
    <w:tmpl w:val="FEA242D0"/>
    <w:lvl w:ilvl="0" w:tplc="7FF69DE6">
      <w:start w:val="1"/>
      <w:numFmt w:val="upperLetter"/>
      <w:lvlText w:val="%1."/>
      <w:lvlJc w:val="left"/>
      <w:pPr>
        <w:ind w:left="360" w:hanging="360"/>
      </w:pPr>
      <w:rPr>
        <w:rFonts w:ascii="MS PGothic" w:eastAsia="MS PGothic" w:hAnsi="MS PGothic" w:cs="MS PGothic" w:hint="eastAsia"/>
        <w:b/>
        <w:sz w:val="24"/>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0"/>
  </w:num>
  <w:num w:numId="2">
    <w:abstractNumId w:val="4"/>
  </w:num>
  <w:num w:numId="3">
    <w:abstractNumId w:val="2"/>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eldfisher">
    <w15:presenceInfo w15:providerId="None" w15:userId="Fieldfisher"/>
  </w15:person>
  <w15:person w15:author="DJ Legal/Yamamoto">
    <w15:presenceInfo w15:providerId="None" w15:userId="DJ Legal/Yamamo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efaultTabStop w:val="840"/>
  <w:hyphenationZone w:val="28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6F"/>
    <w:rsid w:val="00013E36"/>
    <w:rsid w:val="000416F6"/>
    <w:rsid w:val="00042AA1"/>
    <w:rsid w:val="00057C10"/>
    <w:rsid w:val="00063A99"/>
    <w:rsid w:val="000644A3"/>
    <w:rsid w:val="0006515A"/>
    <w:rsid w:val="00072F08"/>
    <w:rsid w:val="00097175"/>
    <w:rsid w:val="000B1423"/>
    <w:rsid w:val="000B57F4"/>
    <w:rsid w:val="000D345F"/>
    <w:rsid w:val="000E30D8"/>
    <w:rsid w:val="000E6777"/>
    <w:rsid w:val="000E7DFC"/>
    <w:rsid w:val="00106CE9"/>
    <w:rsid w:val="0011098E"/>
    <w:rsid w:val="00164232"/>
    <w:rsid w:val="00166B40"/>
    <w:rsid w:val="00185894"/>
    <w:rsid w:val="00196879"/>
    <w:rsid w:val="001B38A7"/>
    <w:rsid w:val="001D6F34"/>
    <w:rsid w:val="001E4316"/>
    <w:rsid w:val="001E4F59"/>
    <w:rsid w:val="001F3F9F"/>
    <w:rsid w:val="0022320E"/>
    <w:rsid w:val="00226B9D"/>
    <w:rsid w:val="00226D53"/>
    <w:rsid w:val="00230A34"/>
    <w:rsid w:val="00240E16"/>
    <w:rsid w:val="00253021"/>
    <w:rsid w:val="00260894"/>
    <w:rsid w:val="00263825"/>
    <w:rsid w:val="002A3F84"/>
    <w:rsid w:val="002B55A8"/>
    <w:rsid w:val="002C0E59"/>
    <w:rsid w:val="002C66F5"/>
    <w:rsid w:val="002D13A2"/>
    <w:rsid w:val="002E0D77"/>
    <w:rsid w:val="002E2064"/>
    <w:rsid w:val="002E40FA"/>
    <w:rsid w:val="002F2F8E"/>
    <w:rsid w:val="003024CD"/>
    <w:rsid w:val="003054BB"/>
    <w:rsid w:val="00306EFD"/>
    <w:rsid w:val="00330635"/>
    <w:rsid w:val="003338A9"/>
    <w:rsid w:val="00336015"/>
    <w:rsid w:val="003400E6"/>
    <w:rsid w:val="00343B72"/>
    <w:rsid w:val="00350488"/>
    <w:rsid w:val="003549B0"/>
    <w:rsid w:val="00365833"/>
    <w:rsid w:val="0037101B"/>
    <w:rsid w:val="003823E5"/>
    <w:rsid w:val="00395F92"/>
    <w:rsid w:val="0039656D"/>
    <w:rsid w:val="003C7DA7"/>
    <w:rsid w:val="003D22C1"/>
    <w:rsid w:val="003E0A8A"/>
    <w:rsid w:val="003E23D0"/>
    <w:rsid w:val="003E54C0"/>
    <w:rsid w:val="003F2F1E"/>
    <w:rsid w:val="003F5179"/>
    <w:rsid w:val="0040721E"/>
    <w:rsid w:val="00417A5E"/>
    <w:rsid w:val="00441089"/>
    <w:rsid w:val="00464882"/>
    <w:rsid w:val="00464C37"/>
    <w:rsid w:val="004969C3"/>
    <w:rsid w:val="004B5C01"/>
    <w:rsid w:val="00511D05"/>
    <w:rsid w:val="00530800"/>
    <w:rsid w:val="00546063"/>
    <w:rsid w:val="0055481E"/>
    <w:rsid w:val="00561EC7"/>
    <w:rsid w:val="00566DFE"/>
    <w:rsid w:val="00577ED6"/>
    <w:rsid w:val="00592AD0"/>
    <w:rsid w:val="005B4C73"/>
    <w:rsid w:val="00636B04"/>
    <w:rsid w:val="00651AE7"/>
    <w:rsid w:val="00661D85"/>
    <w:rsid w:val="00664897"/>
    <w:rsid w:val="006B2E18"/>
    <w:rsid w:val="006B3BF6"/>
    <w:rsid w:val="006B6A77"/>
    <w:rsid w:val="006F6150"/>
    <w:rsid w:val="00704F55"/>
    <w:rsid w:val="0071601B"/>
    <w:rsid w:val="007328D0"/>
    <w:rsid w:val="007378AF"/>
    <w:rsid w:val="007569E0"/>
    <w:rsid w:val="00765B65"/>
    <w:rsid w:val="007873B5"/>
    <w:rsid w:val="00790D58"/>
    <w:rsid w:val="007914DE"/>
    <w:rsid w:val="007915FF"/>
    <w:rsid w:val="007A08B0"/>
    <w:rsid w:val="007A5769"/>
    <w:rsid w:val="007B2F20"/>
    <w:rsid w:val="007B3555"/>
    <w:rsid w:val="007B6547"/>
    <w:rsid w:val="007D3F50"/>
    <w:rsid w:val="007F5B01"/>
    <w:rsid w:val="007F7749"/>
    <w:rsid w:val="00825E31"/>
    <w:rsid w:val="008470D2"/>
    <w:rsid w:val="00874ACF"/>
    <w:rsid w:val="00880442"/>
    <w:rsid w:val="00891883"/>
    <w:rsid w:val="0089226B"/>
    <w:rsid w:val="008A5E15"/>
    <w:rsid w:val="008D4B6E"/>
    <w:rsid w:val="008F27DE"/>
    <w:rsid w:val="00902295"/>
    <w:rsid w:val="00917769"/>
    <w:rsid w:val="00931DF2"/>
    <w:rsid w:val="009405B4"/>
    <w:rsid w:val="00946F55"/>
    <w:rsid w:val="00970415"/>
    <w:rsid w:val="009741CC"/>
    <w:rsid w:val="00991C68"/>
    <w:rsid w:val="009937DE"/>
    <w:rsid w:val="00997403"/>
    <w:rsid w:val="009A2137"/>
    <w:rsid w:val="009A7CC9"/>
    <w:rsid w:val="009B5BBB"/>
    <w:rsid w:val="009C3D0C"/>
    <w:rsid w:val="00A1443A"/>
    <w:rsid w:val="00A340D7"/>
    <w:rsid w:val="00A47E17"/>
    <w:rsid w:val="00A61A18"/>
    <w:rsid w:val="00A82270"/>
    <w:rsid w:val="00AA7AB0"/>
    <w:rsid w:val="00B01549"/>
    <w:rsid w:val="00B05D47"/>
    <w:rsid w:val="00B45FAC"/>
    <w:rsid w:val="00B52826"/>
    <w:rsid w:val="00B7368F"/>
    <w:rsid w:val="00B74604"/>
    <w:rsid w:val="00B75F59"/>
    <w:rsid w:val="00B97F18"/>
    <w:rsid w:val="00BB1763"/>
    <w:rsid w:val="00BC32FD"/>
    <w:rsid w:val="00BC4B22"/>
    <w:rsid w:val="00BD0F69"/>
    <w:rsid w:val="00BE0181"/>
    <w:rsid w:val="00BE7B3D"/>
    <w:rsid w:val="00BF5D1E"/>
    <w:rsid w:val="00C27167"/>
    <w:rsid w:val="00C36B77"/>
    <w:rsid w:val="00C417C3"/>
    <w:rsid w:val="00C437BC"/>
    <w:rsid w:val="00C47330"/>
    <w:rsid w:val="00C542B8"/>
    <w:rsid w:val="00C5709D"/>
    <w:rsid w:val="00C66C9B"/>
    <w:rsid w:val="00C91FEA"/>
    <w:rsid w:val="00C94C2F"/>
    <w:rsid w:val="00C94F74"/>
    <w:rsid w:val="00CA514D"/>
    <w:rsid w:val="00CB51BA"/>
    <w:rsid w:val="00CB6D2C"/>
    <w:rsid w:val="00CC7DE5"/>
    <w:rsid w:val="00CE73CC"/>
    <w:rsid w:val="00CF7DDB"/>
    <w:rsid w:val="00D41550"/>
    <w:rsid w:val="00D47434"/>
    <w:rsid w:val="00D665BC"/>
    <w:rsid w:val="00D83B53"/>
    <w:rsid w:val="00DA3A07"/>
    <w:rsid w:val="00DA3F50"/>
    <w:rsid w:val="00DA5365"/>
    <w:rsid w:val="00DB1D7D"/>
    <w:rsid w:val="00DC0836"/>
    <w:rsid w:val="00DE5F8D"/>
    <w:rsid w:val="00E068AA"/>
    <w:rsid w:val="00E06985"/>
    <w:rsid w:val="00E2455D"/>
    <w:rsid w:val="00E26BD1"/>
    <w:rsid w:val="00E5482C"/>
    <w:rsid w:val="00E5625E"/>
    <w:rsid w:val="00E66FFC"/>
    <w:rsid w:val="00E67D51"/>
    <w:rsid w:val="00E7259F"/>
    <w:rsid w:val="00EA11C4"/>
    <w:rsid w:val="00EA4879"/>
    <w:rsid w:val="00EE2974"/>
    <w:rsid w:val="00EE566F"/>
    <w:rsid w:val="00EF410F"/>
    <w:rsid w:val="00F03F70"/>
    <w:rsid w:val="00F10A15"/>
    <w:rsid w:val="00F11B1A"/>
    <w:rsid w:val="00F1360E"/>
    <w:rsid w:val="00F156E7"/>
    <w:rsid w:val="00F567AE"/>
    <w:rsid w:val="00F65EAE"/>
    <w:rsid w:val="00F71DCD"/>
    <w:rsid w:val="00F77C06"/>
    <w:rsid w:val="00FA2EE0"/>
    <w:rsid w:val="00FA3D65"/>
    <w:rsid w:val="00FB6FFE"/>
    <w:rsid w:val="00FF1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2B186B"/>
  <w15:docId w15:val="{36113FE4-696B-48C8-BC22-43C1CD31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E566F"/>
    <w:pPr>
      <w:widowControl w:val="0"/>
      <w:jc w:val="both"/>
    </w:pPr>
    <w:rPr>
      <w:rFonts w:ascii="Century" w:eastAsia="MS Mincho" w:hAnsi="Century" w:cs="Times New Roman"/>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566F"/>
    <w:pPr>
      <w:ind w:leftChars="400" w:left="840"/>
    </w:pPr>
  </w:style>
  <w:style w:type="character" w:styleId="Rimandocommento">
    <w:name w:val="annotation reference"/>
    <w:basedOn w:val="Carpredefinitoparagrafo"/>
    <w:rsid w:val="00EE566F"/>
    <w:rPr>
      <w:sz w:val="18"/>
      <w:szCs w:val="18"/>
    </w:rPr>
  </w:style>
  <w:style w:type="paragraph" w:styleId="Testocommento">
    <w:name w:val="annotation text"/>
    <w:basedOn w:val="Normale"/>
    <w:link w:val="TestocommentoCarattere"/>
    <w:rsid w:val="00EE566F"/>
    <w:pPr>
      <w:jc w:val="left"/>
    </w:pPr>
  </w:style>
  <w:style w:type="character" w:customStyle="1" w:styleId="TestocommentoCarattere">
    <w:name w:val="Testo commento Carattere"/>
    <w:basedOn w:val="Carpredefinitoparagrafo"/>
    <w:link w:val="Testocommento"/>
    <w:rsid w:val="00EE566F"/>
    <w:rPr>
      <w:rFonts w:ascii="Century" w:eastAsia="MS Mincho" w:hAnsi="Century" w:cs="Times New Roman"/>
      <w:szCs w:val="24"/>
    </w:rPr>
  </w:style>
  <w:style w:type="paragraph" w:styleId="Testofumetto">
    <w:name w:val="Balloon Text"/>
    <w:basedOn w:val="Normale"/>
    <w:link w:val="TestofumettoCarattere"/>
    <w:uiPriority w:val="99"/>
    <w:semiHidden/>
    <w:unhideWhenUsed/>
    <w:rsid w:val="00EE566F"/>
    <w:rPr>
      <w:rFonts w:asciiTheme="majorHAnsi" w:eastAsiaTheme="majorEastAsia" w:hAnsiTheme="majorHAnsi" w:cstheme="majorBidi"/>
      <w:sz w:val="18"/>
      <w:szCs w:val="18"/>
    </w:rPr>
  </w:style>
  <w:style w:type="character" w:customStyle="1" w:styleId="TestofumettoCarattere">
    <w:name w:val="Testo fumetto Carattere"/>
    <w:basedOn w:val="Carpredefinitoparagrafo"/>
    <w:link w:val="Testofumetto"/>
    <w:uiPriority w:val="99"/>
    <w:semiHidden/>
    <w:rsid w:val="00EE566F"/>
    <w:rPr>
      <w:rFonts w:asciiTheme="majorHAnsi" w:eastAsiaTheme="majorEastAsia" w:hAnsiTheme="majorHAnsi" w:cstheme="majorBidi"/>
      <w:sz w:val="18"/>
      <w:szCs w:val="18"/>
    </w:rPr>
  </w:style>
  <w:style w:type="paragraph" w:styleId="NormaleWeb">
    <w:name w:val="Normal (Web)"/>
    <w:basedOn w:val="Normale"/>
    <w:uiPriority w:val="99"/>
    <w:semiHidden/>
    <w:unhideWhenUsed/>
    <w:rsid w:val="00EE566F"/>
    <w:pPr>
      <w:widowControl/>
      <w:spacing w:before="100" w:beforeAutospacing="1" w:after="100" w:afterAutospacing="1"/>
      <w:jc w:val="left"/>
    </w:pPr>
    <w:rPr>
      <w:rFonts w:ascii="MS PGothic" w:eastAsia="MS PGothic" w:hAnsi="MS PGothic" w:cs="MS PGothic"/>
      <w:kern w:val="0"/>
      <w:sz w:val="24"/>
    </w:rPr>
  </w:style>
  <w:style w:type="paragraph" w:styleId="Intestazione">
    <w:name w:val="header"/>
    <w:basedOn w:val="Normale"/>
    <w:link w:val="IntestazioneCarattere"/>
    <w:uiPriority w:val="99"/>
    <w:unhideWhenUsed/>
    <w:rsid w:val="003F2F1E"/>
    <w:pPr>
      <w:tabs>
        <w:tab w:val="center" w:pos="4252"/>
        <w:tab w:val="right" w:pos="8504"/>
      </w:tabs>
      <w:snapToGrid w:val="0"/>
    </w:pPr>
  </w:style>
  <w:style w:type="character" w:customStyle="1" w:styleId="IntestazioneCarattere">
    <w:name w:val="Intestazione Carattere"/>
    <w:basedOn w:val="Carpredefinitoparagrafo"/>
    <w:link w:val="Intestazione"/>
    <w:uiPriority w:val="99"/>
    <w:rsid w:val="003F2F1E"/>
    <w:rPr>
      <w:rFonts w:ascii="Century" w:eastAsia="MS Mincho" w:hAnsi="Century" w:cs="Times New Roman"/>
      <w:szCs w:val="24"/>
    </w:rPr>
  </w:style>
  <w:style w:type="paragraph" w:styleId="Pidipagina">
    <w:name w:val="footer"/>
    <w:basedOn w:val="Normale"/>
    <w:link w:val="PidipaginaCarattere"/>
    <w:uiPriority w:val="99"/>
    <w:unhideWhenUsed/>
    <w:rsid w:val="003F2F1E"/>
    <w:pPr>
      <w:tabs>
        <w:tab w:val="center" w:pos="4252"/>
        <w:tab w:val="right" w:pos="8504"/>
      </w:tabs>
      <w:snapToGrid w:val="0"/>
    </w:pPr>
  </w:style>
  <w:style w:type="character" w:customStyle="1" w:styleId="PidipaginaCarattere">
    <w:name w:val="Piè di pagina Carattere"/>
    <w:basedOn w:val="Carpredefinitoparagrafo"/>
    <w:link w:val="Pidipagina"/>
    <w:uiPriority w:val="99"/>
    <w:rsid w:val="003F2F1E"/>
    <w:rPr>
      <w:rFonts w:ascii="Century" w:eastAsia="MS Mincho" w:hAnsi="Century" w:cs="Times New Roman"/>
      <w:szCs w:val="24"/>
    </w:rPr>
  </w:style>
  <w:style w:type="paragraph" w:styleId="Soggettocommento">
    <w:name w:val="annotation subject"/>
    <w:basedOn w:val="Testocommento"/>
    <w:next w:val="Testocommento"/>
    <w:link w:val="SoggettocommentoCarattere"/>
    <w:uiPriority w:val="99"/>
    <w:semiHidden/>
    <w:unhideWhenUsed/>
    <w:rsid w:val="003F2F1E"/>
    <w:rPr>
      <w:b/>
      <w:bCs/>
    </w:rPr>
  </w:style>
  <w:style w:type="character" w:customStyle="1" w:styleId="SoggettocommentoCarattere">
    <w:name w:val="Soggetto commento Carattere"/>
    <w:basedOn w:val="TestocommentoCarattere"/>
    <w:link w:val="Soggettocommento"/>
    <w:uiPriority w:val="99"/>
    <w:semiHidden/>
    <w:rsid w:val="003F2F1E"/>
    <w:rPr>
      <w:rFonts w:ascii="Century" w:eastAsia="MS Mincho" w:hAnsi="Century" w:cs="Times New Roman"/>
      <w:b/>
      <w:bCs/>
      <w:szCs w:val="24"/>
    </w:rPr>
  </w:style>
  <w:style w:type="paragraph" w:styleId="Revisione">
    <w:name w:val="Revision"/>
    <w:hidden/>
    <w:uiPriority w:val="99"/>
    <w:semiHidden/>
    <w:rsid w:val="00A82270"/>
    <w:rPr>
      <w:rFonts w:ascii="Century" w:eastAsia="MS Mincho" w:hAnsi="Century" w:cs="Times New Roman"/>
      <w:szCs w:val="24"/>
    </w:rPr>
  </w:style>
  <w:style w:type="table" w:styleId="Grigliatabella">
    <w:name w:val="Table Grid"/>
    <w:basedOn w:val="Tabellanormale"/>
    <w:uiPriority w:val="59"/>
    <w:rsid w:val="00880442"/>
    <w:rPr>
      <w:rFonts w:ascii="Trebuchet MS" w:hAnsi="Trebuchet MS" w:cs="Tahoma"/>
      <w:kern w:val="0"/>
      <w:sz w:val="20"/>
      <w:szCs w:val="20"/>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D4B6E"/>
    <w:rPr>
      <w:color w:val="0000FF" w:themeColor="hyperlink"/>
      <w:u w:val="single"/>
    </w:rPr>
  </w:style>
  <w:style w:type="character" w:styleId="Menzionenonrisolta">
    <w:name w:val="Unresolved Mention"/>
    <w:basedOn w:val="Carpredefinitoparagrafo"/>
    <w:uiPriority w:val="99"/>
    <w:semiHidden/>
    <w:unhideWhenUsed/>
    <w:rsid w:val="008D4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37392">
      <w:bodyDiv w:val="1"/>
      <w:marLeft w:val="0"/>
      <w:marRight w:val="0"/>
      <w:marTop w:val="0"/>
      <w:marBottom w:val="0"/>
      <w:divBdr>
        <w:top w:val="none" w:sz="0" w:space="0" w:color="auto"/>
        <w:left w:val="none" w:sz="0" w:space="0" w:color="auto"/>
        <w:bottom w:val="none" w:sz="0" w:space="0" w:color="auto"/>
        <w:right w:val="none" w:sz="0" w:space="0" w:color="auto"/>
      </w:divBdr>
    </w:div>
    <w:div w:id="195700178">
      <w:bodyDiv w:val="1"/>
      <w:marLeft w:val="0"/>
      <w:marRight w:val="0"/>
      <w:marTop w:val="0"/>
      <w:marBottom w:val="0"/>
      <w:divBdr>
        <w:top w:val="none" w:sz="0" w:space="0" w:color="auto"/>
        <w:left w:val="none" w:sz="0" w:space="0" w:color="auto"/>
        <w:bottom w:val="none" w:sz="0" w:space="0" w:color="auto"/>
        <w:right w:val="none" w:sz="0" w:space="0" w:color="auto"/>
      </w:divBdr>
    </w:div>
    <w:div w:id="374504295">
      <w:bodyDiv w:val="1"/>
      <w:marLeft w:val="0"/>
      <w:marRight w:val="0"/>
      <w:marTop w:val="0"/>
      <w:marBottom w:val="0"/>
      <w:divBdr>
        <w:top w:val="none" w:sz="0" w:space="0" w:color="auto"/>
        <w:left w:val="none" w:sz="0" w:space="0" w:color="auto"/>
        <w:bottom w:val="none" w:sz="0" w:space="0" w:color="auto"/>
        <w:right w:val="none" w:sz="0" w:space="0" w:color="auto"/>
      </w:divBdr>
    </w:div>
    <w:div w:id="502740278">
      <w:bodyDiv w:val="1"/>
      <w:marLeft w:val="0"/>
      <w:marRight w:val="0"/>
      <w:marTop w:val="0"/>
      <w:marBottom w:val="0"/>
      <w:divBdr>
        <w:top w:val="none" w:sz="0" w:space="0" w:color="auto"/>
        <w:left w:val="none" w:sz="0" w:space="0" w:color="auto"/>
        <w:bottom w:val="none" w:sz="0" w:space="0" w:color="auto"/>
        <w:right w:val="none" w:sz="0" w:space="0" w:color="auto"/>
      </w:divBdr>
    </w:div>
    <w:div w:id="698437814">
      <w:bodyDiv w:val="1"/>
      <w:marLeft w:val="0"/>
      <w:marRight w:val="0"/>
      <w:marTop w:val="0"/>
      <w:marBottom w:val="0"/>
      <w:divBdr>
        <w:top w:val="none" w:sz="0" w:space="0" w:color="auto"/>
        <w:left w:val="none" w:sz="0" w:space="0" w:color="auto"/>
        <w:bottom w:val="none" w:sz="0" w:space="0" w:color="auto"/>
        <w:right w:val="none" w:sz="0" w:space="0" w:color="auto"/>
      </w:divBdr>
    </w:div>
    <w:div w:id="834146805">
      <w:bodyDiv w:val="1"/>
      <w:marLeft w:val="0"/>
      <w:marRight w:val="0"/>
      <w:marTop w:val="0"/>
      <w:marBottom w:val="0"/>
      <w:divBdr>
        <w:top w:val="none" w:sz="0" w:space="0" w:color="auto"/>
        <w:left w:val="none" w:sz="0" w:space="0" w:color="auto"/>
        <w:bottom w:val="none" w:sz="0" w:space="0" w:color="auto"/>
        <w:right w:val="none" w:sz="0" w:space="0" w:color="auto"/>
      </w:divBdr>
    </w:div>
    <w:div w:id="919293728">
      <w:bodyDiv w:val="1"/>
      <w:marLeft w:val="0"/>
      <w:marRight w:val="0"/>
      <w:marTop w:val="0"/>
      <w:marBottom w:val="0"/>
      <w:divBdr>
        <w:top w:val="none" w:sz="0" w:space="0" w:color="auto"/>
        <w:left w:val="none" w:sz="0" w:space="0" w:color="auto"/>
        <w:bottom w:val="none" w:sz="0" w:space="0" w:color="auto"/>
        <w:right w:val="none" w:sz="0" w:space="0" w:color="auto"/>
      </w:divBdr>
    </w:div>
    <w:div w:id="161710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975A29-7370-4F4E-A2E9-901E891188F5}">
  <ds:schemaRefs>
    <ds:schemaRef ds:uri="http://schemas.openxmlformats.org/officeDocument/2006/bibliography"/>
  </ds:schemaRefs>
</ds:datastoreItem>
</file>

<file path=customXml/itemProps2.xml><?xml version="1.0" encoding="utf-8"?>
<ds:datastoreItem xmlns:ds="http://schemas.openxmlformats.org/officeDocument/2006/customXml" ds:itemID="{46B1F71B-74F2-4099-A612-AC6B3225E330}"/>
</file>

<file path=customXml/itemProps3.xml><?xml version="1.0" encoding="utf-8"?>
<ds:datastoreItem xmlns:ds="http://schemas.openxmlformats.org/officeDocument/2006/customXml" ds:itemID="{568B7D3B-39F5-4931-AEF5-14F3EE8C0C40}"/>
</file>

<file path=customXml/itemProps4.xml><?xml version="1.0" encoding="utf-8"?>
<ds:datastoreItem xmlns:ds="http://schemas.openxmlformats.org/officeDocument/2006/customXml" ds:itemID="{8DA0D011-C24D-4C99-8605-6B26013850EE}"/>
</file>

<file path=docProps/app.xml><?xml version="1.0" encoding="utf-8"?>
<Properties xmlns="http://schemas.openxmlformats.org/officeDocument/2006/extended-properties" xmlns:vt="http://schemas.openxmlformats.org/officeDocument/2006/docPropsVTypes">
  <Template>Normal</Template>
  <TotalTime>0</TotalTime>
  <Pages>4</Pages>
  <Words>1065</Words>
  <Characters>6077</Characters>
  <Application>Microsoft Office Word</Application>
  <DocSecurity>0</DocSecurity>
  <Lines>50</Lines>
  <Paragraphs>14</Paragraphs>
  <ScaleCrop>false</ScaleCrop>
  <HeadingPairs>
    <vt:vector size="4" baseType="variant">
      <vt:variant>
        <vt:lpstr>Titolo</vt:lpstr>
      </vt:variant>
      <vt:variant>
        <vt:i4>1</vt:i4>
      </vt:variant>
      <vt:variant>
        <vt:lpstr>タイトル</vt:lpstr>
      </vt:variant>
      <vt:variant>
        <vt:i4>1</vt:i4>
      </vt:variant>
    </vt:vector>
  </HeadingPairs>
  <TitlesOfParts>
    <vt:vector size="2" baseType="lpstr">
      <vt:lpstr/>
      <vt:lpstr/>
    </vt:vector>
  </TitlesOfParts>
  <Company>Toshiba</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別府 知幸</dc:creator>
  <cp:lastModifiedBy>Fieldfisher</cp:lastModifiedBy>
  <cp:revision>2</cp:revision>
  <cp:lastPrinted>2016-01-27T10:17:00Z</cp:lastPrinted>
  <dcterms:created xsi:type="dcterms:W3CDTF">2020-10-12T16:10:00Z</dcterms:created>
  <dcterms:modified xsi:type="dcterms:W3CDTF">2020-10-12T16:10:00Z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