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FB7160F" w14:textId="77777777" w:rsidR="00242E0C" w:rsidRPr="00C30AEE" w:rsidRDefault="00242E0C" w:rsidP="00C30AEE">
      <w:pPr>
        <w:shd w:val="clear" w:color="auto" w:fill="FFFFFF"/>
        <w:spacing w:line="240" w:lineRule="auto"/>
        <w:jc w:val="center"/>
        <w:rPr>
          <w:rFonts w:ascii="Times New Roman" w:hAnsi="Times New Roman" w:cs="Times New Roman"/>
          <w:b/>
          <w:i/>
          <w:color w:val="808080" w:themeColor="background1" w:themeShade="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commentRangeStart w:id="0"/>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commentRangeEnd w:id="0"/>
      <w:r w:rsidR="00BD360A">
        <w:rPr>
          <w:rStyle w:val="Rimandocommento"/>
        </w:rPr>
        <w:commentReference w:id="0"/>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0A1DB0">
        <w:fldChar w:fldCharType="begin"/>
      </w:r>
      <w:r w:rsidR="000A1DB0" w:rsidRPr="009364B3">
        <w:rPr>
          <w:lang w:val="en-GB"/>
          <w:rPrChange w:id="1" w:author="Fieldfisher" w:date="2020-08-07T13:03:00Z">
            <w:rPr/>
          </w:rPrChange>
        </w:rPr>
        <w:instrText xml:space="preserve"> HYPERLINK "http://www.diesel.com/" \t "_blank" </w:instrText>
      </w:r>
      <w:r w:rsidR="000A1DB0">
        <w:fldChar w:fldCharType="separate"/>
      </w:r>
      <w:r w:rsidRPr="00445908">
        <w:rPr>
          <w:rStyle w:val="Collegamentoipertestuale"/>
          <w:rFonts w:ascii="Times New Roman" w:hAnsi="Times New Roman" w:cs="Times New Roman"/>
          <w:b w:val="0"/>
          <w:color w:val="1155CC"/>
          <w:sz w:val="20"/>
          <w:szCs w:val="20"/>
          <w:lang w:val="en-GB"/>
        </w:rPr>
        <w:t>www.diesel.com</w:t>
      </w:r>
      <w:r w:rsidR="000A1DB0">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0A1DB0">
        <w:fldChar w:fldCharType="begin"/>
      </w:r>
      <w:r w:rsidR="000A1DB0" w:rsidRPr="009364B3">
        <w:rPr>
          <w:lang w:val="en-GB"/>
          <w:rPrChange w:id="2" w:author="Fieldfisher" w:date="2020-08-07T13:03:00Z">
            <w:rPr/>
          </w:rPrChange>
        </w:rPr>
        <w:instrText xml:space="preserve"> HYPERLINK "mailto:privacy@otb.net" \t "_blank" </w:instrText>
      </w:r>
      <w:r w:rsidR="000A1DB0">
        <w:fldChar w:fldCharType="separate"/>
      </w:r>
      <w:r w:rsidRPr="00C30AEE">
        <w:rPr>
          <w:rStyle w:val="Collegamentoipertestuale"/>
          <w:rFonts w:ascii="Times New Roman" w:hAnsi="Times New Roman" w:cs="Times New Roman"/>
          <w:b w:val="0"/>
          <w:color w:val="1155CC"/>
          <w:sz w:val="20"/>
          <w:szCs w:val="20"/>
          <w:lang w:val="en-GB"/>
        </w:rPr>
        <w:t>privacy@otb.net</w:t>
      </w:r>
      <w:r w:rsidR="000A1DB0">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0A1DB0">
        <w:fldChar w:fldCharType="begin"/>
      </w:r>
      <w:r w:rsidR="000A1DB0" w:rsidRPr="009364B3">
        <w:rPr>
          <w:lang w:val="en-GB"/>
          <w:rPrChange w:id="3" w:author="Fieldfisher" w:date="2020-08-07T13:03:00Z">
            <w:rPr/>
          </w:rPrChange>
        </w:rPr>
        <w:instrText xml:space="preserve"> HYPERLINK "mailto:dpo@otb.net" \t "_blank" </w:instrText>
      </w:r>
      <w:r w:rsidR="000A1DB0">
        <w:fldChar w:fldCharType="separate"/>
      </w:r>
      <w:r w:rsidRPr="005E218E">
        <w:rPr>
          <w:rStyle w:val="Collegamentoipertestuale"/>
          <w:rFonts w:ascii="Times New Roman" w:hAnsi="Times New Roman" w:cs="Times New Roman"/>
          <w:b w:val="0"/>
          <w:color w:val="1155CC"/>
          <w:sz w:val="20"/>
          <w:szCs w:val="20"/>
          <w:lang w:val="en-GB"/>
        </w:rPr>
        <w:t>dpo@otb.net</w:t>
      </w:r>
      <w:r w:rsidR="000A1DB0">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r w:rsidR="000A1DB0">
        <w:fldChar w:fldCharType="begin"/>
      </w:r>
      <w:r w:rsidR="000A1DB0" w:rsidRPr="009364B3">
        <w:rPr>
          <w:lang w:val="en-GB"/>
          <w:rPrChange w:id="4" w:author="Fieldfisher" w:date="2020-08-07T13:03:00Z">
            <w:rPr/>
          </w:rPrChange>
        </w:rPr>
        <w:instrText xml:space="preserve"> HYPERLINK "mailto:privacy@diesel.com" \t "_blank" </w:instrText>
      </w:r>
      <w:r w:rsidR="000A1DB0">
        <w:fldChar w:fldCharType="separate"/>
      </w:r>
      <w:r w:rsidRPr="005E218E">
        <w:rPr>
          <w:rStyle w:val="Collegamentoipertestuale"/>
          <w:rFonts w:ascii="Times New Roman" w:hAnsi="Times New Roman" w:cs="Times New Roman"/>
          <w:b w:val="0"/>
          <w:color w:val="1155CC"/>
          <w:sz w:val="20"/>
          <w:szCs w:val="20"/>
          <w:lang w:val="en-GB"/>
        </w:rPr>
        <w:t>privacy@diesel.com</w:t>
      </w:r>
      <w:r w:rsidR="000A1DB0">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0A1DB0">
        <w:fldChar w:fldCharType="begin"/>
      </w:r>
      <w:r w:rsidR="000A1DB0" w:rsidRPr="009364B3">
        <w:rPr>
          <w:lang w:val="en-GB"/>
          <w:rPrChange w:id="5" w:author="Fieldfisher" w:date="2020-08-07T13:03:00Z">
            <w:rPr/>
          </w:rPrChange>
        </w:rPr>
        <w:instrText xml:space="preserve"> HYPERLINK "mailto:dpo@otb.net" \t "_blank" </w:instrText>
      </w:r>
      <w:r w:rsidR="000A1DB0">
        <w:fldChar w:fldCharType="separate"/>
      </w:r>
      <w:r w:rsidRPr="005E218E">
        <w:rPr>
          <w:rStyle w:val="Collegamentoipertestuale"/>
          <w:rFonts w:ascii="Times New Roman" w:hAnsi="Times New Roman" w:cs="Times New Roman"/>
          <w:b w:val="0"/>
          <w:color w:val="1155CC"/>
          <w:sz w:val="20"/>
          <w:szCs w:val="20"/>
          <w:lang w:val="en-GB"/>
        </w:rPr>
        <w:t>dpo@otb.net</w:t>
      </w:r>
      <w:r w:rsidR="000A1DB0">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03E93989"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 subsidiaries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355C6947"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3DE0548A" w14:textId="77777777" w:rsidR="00755159" w:rsidRPr="00C30AEE" w:rsidRDefault="00755159" w:rsidP="00755159">
      <w:pPr>
        <w:shd w:val="clear" w:color="auto" w:fill="FFFFFF"/>
        <w:spacing w:line="240" w:lineRule="auto"/>
        <w:jc w:val="both"/>
        <w:rPr>
          <w:ins w:id="6" w:author="Fieldfisher" w:date="2020-08-07T12:27:00Z"/>
          <w:rFonts w:ascii="Times New Roman" w:hAnsi="Times New Roman" w:cs="Times New Roman"/>
          <w:color w:val="222222"/>
          <w:sz w:val="20"/>
          <w:szCs w:val="20"/>
          <w:lang w:val="en-GB"/>
        </w:rPr>
      </w:pPr>
      <w:bookmarkStart w:id="7" w:name="_Hlk46314306"/>
      <w:commentRangeStart w:id="8"/>
      <w:ins w:id="9" w:author="Fieldfisher" w:date="2020-08-07T12:27:00Z">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commentRangeEnd w:id="8"/>
        <w:r>
          <w:rPr>
            <w:rStyle w:val="Rimandocommento"/>
          </w:rPr>
          <w:commentReference w:id="8"/>
        </w:r>
        <w:bookmarkEnd w:id="7"/>
      </w:ins>
    </w:p>
    <w:p w14:paraId="353F8A0E" w14:textId="77777777" w:rsidR="00755159" w:rsidRPr="00C30AEE" w:rsidRDefault="00755159"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CBA6BA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Pr="00894240"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894240">
        <w:rPr>
          <w:rFonts w:ascii="Times New Roman" w:hAnsi="Times New Roman" w:cs="Times New Roman"/>
          <w:color w:val="222222"/>
          <w:sz w:val="20"/>
          <w:szCs w:val="20"/>
          <w:lang w:val="en-GB"/>
        </w:rPr>
        <w:t>The Biographical Data and Contact Data</w:t>
      </w:r>
      <w:r w:rsidR="00FB15F1" w:rsidRPr="00894240">
        <w:rPr>
          <w:rFonts w:ascii="Times New Roman" w:hAnsi="Times New Roman" w:cs="Times New Roman"/>
          <w:color w:val="222222"/>
          <w:sz w:val="20"/>
          <w:szCs w:val="20"/>
          <w:lang w:val="en-GB"/>
        </w:rPr>
        <w:t xml:space="preserve"> </w:t>
      </w:r>
      <w:r w:rsidRPr="00894240">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894240">
        <w:rPr>
          <w:rFonts w:ascii="Times New Roman" w:hAnsi="Times New Roman" w:cs="Times New Roman"/>
          <w:color w:val="222222"/>
          <w:sz w:val="20"/>
          <w:szCs w:val="20"/>
          <w:lang w:val="en-GB"/>
        </w:rPr>
        <w:t>D:Code</w:t>
      </w:r>
      <w:proofErr w:type="spellEnd"/>
      <w:proofErr w:type="gramEnd"/>
      <w:r w:rsidRPr="00894240">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commentRangeStart w:id="10"/>
      <w:r w:rsidRPr="0077105C">
        <w:rPr>
          <w:rFonts w:ascii="Times New Roman" w:hAnsi="Times New Roman" w:cs="Times New Roman"/>
          <w:color w:val="222222"/>
          <w:sz w:val="20"/>
          <w:szCs w:val="20"/>
          <w:highlight w:val="green"/>
          <w:lang w:val="en-GB"/>
        </w:rPr>
        <w:t>Furthermore, by creating an account on the website in the reserved area, the User will become part of the Diesel Loyalty Program</w:t>
      </w:r>
      <w:commentRangeEnd w:id="10"/>
      <w:r w:rsidR="000568F1">
        <w:rPr>
          <w:rStyle w:val="Rimandocommento"/>
        </w:rPr>
        <w:commentReference w:id="10"/>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commentRangeStart w:id="11"/>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commentRangeEnd w:id="11"/>
      <w:r w:rsidR="00596D97">
        <w:rPr>
          <w:rStyle w:val="Rimandocommento"/>
        </w:rPr>
        <w:commentReference w:id="11"/>
      </w:r>
      <w:r w:rsidRPr="00C30AEE">
        <w:rPr>
          <w:rFonts w:ascii="Times New Roman" w:hAnsi="Times New Roman" w:cs="Times New Roman"/>
          <w:color w:val="222222"/>
          <w:sz w:val="20"/>
          <w:szCs w:val="20"/>
          <w:lang w:val="en-GB"/>
        </w:rPr>
        <w: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691917A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commentRangeStart w:id="12"/>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ins w:id="13" w:author="Fieldfisher" w:date="2020-08-07T12:32:00Z">
        <w:r w:rsidR="00755159">
          <w:rPr>
            <w:rFonts w:ascii="Times New Roman" w:hAnsi="Times New Roman" w:cs="Times New Roman"/>
            <w:color w:val="222222"/>
            <w:sz w:val="20"/>
            <w:szCs w:val="20"/>
            <w:lang w:val="en-GB"/>
          </w:rPr>
          <w:t xml:space="preserve"> and in some countries on the legitimate interest</w:t>
        </w:r>
      </w:ins>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commentRangeEnd w:id="12"/>
      <w:r w:rsidR="005B4C51">
        <w:rPr>
          <w:rStyle w:val="Rimandocommento"/>
        </w:rPr>
        <w:commentReference w:id="12"/>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commentRangeStart w:id="14"/>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commentRangeEnd w:id="14"/>
      <w:r w:rsidR="005B4C51">
        <w:rPr>
          <w:rStyle w:val="Rimandocommento"/>
        </w:rPr>
        <w:commentReference w:id="14"/>
      </w:r>
    </w:p>
    <w:p w14:paraId="4B8B396E" w14:textId="02AD8EE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w:t>
      </w:r>
      <w:commentRangeStart w:id="15"/>
      <w:r w:rsidRPr="00C30AEE">
        <w:rPr>
          <w:rFonts w:ascii="Times New Roman" w:hAnsi="Times New Roman" w:cs="Times New Roman"/>
          <w:color w:val="222222"/>
          <w:sz w:val="20"/>
          <w:szCs w:val="20"/>
          <w:lang w:val="en-GB"/>
        </w:rPr>
        <w:t>the consent</w:t>
      </w:r>
      <w:ins w:id="16" w:author="Fieldfisher" w:date="2020-08-07T12:34:00Z">
        <w:r w:rsidR="00755159">
          <w:rPr>
            <w:rFonts w:ascii="Times New Roman" w:hAnsi="Times New Roman" w:cs="Times New Roman"/>
            <w:color w:val="222222"/>
            <w:sz w:val="20"/>
            <w:szCs w:val="20"/>
            <w:lang w:val="en-GB"/>
          </w:rPr>
          <w:t>s</w:t>
        </w:r>
      </w:ins>
      <w:r w:rsidRPr="00C30AEE">
        <w:rPr>
          <w:rFonts w:ascii="Times New Roman" w:hAnsi="Times New Roman" w:cs="Times New Roman"/>
          <w:color w:val="222222"/>
          <w:sz w:val="20"/>
          <w:szCs w:val="20"/>
          <w:lang w:val="en-GB"/>
        </w:rPr>
        <w:t xml:space="preserve"> </w:t>
      </w:r>
      <w:commentRangeEnd w:id="15"/>
      <w:r w:rsidR="00A56F5A">
        <w:rPr>
          <w:rStyle w:val="Rimandocommento"/>
        </w:rPr>
        <w:commentReference w:id="15"/>
      </w:r>
      <w:r w:rsidRPr="00C30AEE">
        <w:rPr>
          <w:rFonts w:ascii="Times New Roman" w:hAnsi="Times New Roman" w:cs="Times New Roman"/>
          <w:color w:val="222222"/>
          <w:sz w:val="20"/>
          <w:szCs w:val="20"/>
          <w:lang w:val="en-GB"/>
        </w:rPr>
        <w:t xml:space="preserve">you have given. In the event that you are registered in the loyalty program and decide to withdraw your consent to marketing, </w:t>
      </w:r>
      <w:commentRangeStart w:id="17"/>
      <w:r w:rsidRPr="00C30AEE">
        <w:rPr>
          <w:rFonts w:ascii="Times New Roman" w:hAnsi="Times New Roman" w:cs="Times New Roman"/>
          <w:color w:val="222222"/>
          <w:sz w:val="20"/>
          <w:szCs w:val="20"/>
          <w:lang w:val="en-GB"/>
        </w:rPr>
        <w:t xml:space="preserve">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xml:space="preserve">). </w:t>
      </w:r>
      <w:commentRangeEnd w:id="17"/>
      <w:r w:rsidR="00BD360A">
        <w:rPr>
          <w:rStyle w:val="Rimandocommento"/>
        </w:rPr>
        <w:commentReference w:id="17"/>
      </w:r>
      <w:r w:rsidRPr="00C30AEE">
        <w:rPr>
          <w:rFonts w:ascii="Times New Roman" w:hAnsi="Times New Roman" w:cs="Times New Roman"/>
          <w:color w:val="222222"/>
          <w:sz w:val="20"/>
          <w:szCs w:val="20"/>
          <w:lang w:val="en-GB"/>
        </w:rPr>
        <w:t>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6D563A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A67708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631E03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will be entitled at any time to withdraw your consent to</w:t>
      </w:r>
      <w:r w:rsidR="009364B3">
        <w:rPr>
          <w:rFonts w:ascii="Times New Roman" w:hAnsi="Times New Roman" w:cs="Times New Roman"/>
          <w:color w:val="222222"/>
          <w:sz w:val="20"/>
          <w:szCs w:val="20"/>
          <w:lang w:val="en-GB"/>
        </w:rPr>
        <w:t xml:space="preserve"> be subject to profiling</w:t>
      </w:r>
      <w:r w:rsidRPr="00C30AEE">
        <w:rPr>
          <w:rFonts w:ascii="Times New Roman" w:hAnsi="Times New Roman" w:cs="Times New Roman"/>
          <w:color w:val="222222"/>
          <w:sz w:val="20"/>
          <w:szCs w:val="20"/>
          <w:lang w:val="en-GB"/>
        </w:rPr>
        <w:t xml:space="preserve"> by writing to </w:t>
      </w:r>
      <w:hyperlink r:id="rId12"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D551103"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06C2049"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755159">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7A31E64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A7D757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B344E2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Joint</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5F92F61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ins w:id="18" w:author="Fieldfisher" w:date="2020-08-07T12:37:00Z">
        <w:r w:rsidR="00772D2D">
          <w:rPr>
            <w:rFonts w:ascii="Times New Roman" w:hAnsi="Times New Roman" w:cs="Times New Roman"/>
            <w:color w:val="222222"/>
            <w:sz w:val="20"/>
            <w:szCs w:val="20"/>
            <w:lang w:val="en-GB"/>
          </w:rPr>
          <w:t>, including the prevention of frauds</w:t>
        </w:r>
      </w:ins>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1790F2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2089626"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772D2D">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C46D55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bookmarkStart w:id="19" w:name="_Hlk47697896"/>
      <w:commentRangeStart w:id="20"/>
      <w:r w:rsidRPr="00C30AEE">
        <w:rPr>
          <w:rFonts w:ascii="Times New Roman" w:hAnsi="Times New Roman" w:cs="Times New Roman"/>
          <w:b w:val="0"/>
          <w:color w:val="222222"/>
          <w:sz w:val="20"/>
          <w:szCs w:val="20"/>
          <w:lang w:val="en-GB"/>
        </w:rPr>
        <w:t xml:space="preserve">The billing data will be kept for </w:t>
      </w:r>
      <w:r w:rsidR="00A858D6">
        <w:rPr>
          <w:rFonts w:ascii="Times New Roman" w:hAnsi="Times New Roman" w:cs="Times New Roman"/>
          <w:b w:val="0"/>
          <w:color w:val="222222"/>
          <w:sz w:val="20"/>
          <w:szCs w:val="20"/>
          <w:lang w:val="en-GB"/>
        </w:rPr>
        <w:t>1</w:t>
      </w:r>
      <w:ins w:id="21" w:author="Fieldfisher" w:date="2020-08-07T12:38:00Z">
        <w:r w:rsidR="00772D2D">
          <w:rPr>
            <w:rFonts w:ascii="Times New Roman" w:hAnsi="Times New Roman" w:cs="Times New Roman"/>
            <w:b w:val="0"/>
            <w:color w:val="222222"/>
            <w:sz w:val="20"/>
            <w:szCs w:val="20"/>
            <w:lang w:val="en-GB"/>
          </w:rPr>
          <w:t>5</w:t>
        </w:r>
      </w:ins>
      <w:del w:id="22" w:author="Fieldfisher" w:date="2020-08-07T12:38:00Z">
        <w:r w:rsidR="00A858D6" w:rsidDel="00772D2D">
          <w:rPr>
            <w:rFonts w:ascii="Times New Roman" w:hAnsi="Times New Roman" w:cs="Times New Roman"/>
            <w:b w:val="0"/>
            <w:color w:val="222222"/>
            <w:sz w:val="20"/>
            <w:szCs w:val="20"/>
            <w:lang w:val="en-GB"/>
          </w:rPr>
          <w:delText>0</w:delText>
        </w:r>
      </w:del>
      <w:r w:rsidRPr="00C30AEE">
        <w:rPr>
          <w:rFonts w:ascii="Times New Roman" w:hAnsi="Times New Roman" w:cs="Times New Roman"/>
          <w:b w:val="0"/>
          <w:color w:val="222222"/>
          <w:sz w:val="20"/>
          <w:szCs w:val="20"/>
          <w:lang w:val="en-GB"/>
        </w:rPr>
        <w:t xml:space="preserve"> years from the billing date</w:t>
      </w:r>
      <w:commentRangeEnd w:id="20"/>
      <w:r w:rsidR="00904847">
        <w:rPr>
          <w:rStyle w:val="Rimandocommento"/>
          <w:b w:val="0"/>
        </w:rPr>
        <w:commentReference w:id="20"/>
      </w:r>
      <w:r w:rsidRPr="00C30AEE">
        <w:rPr>
          <w:rFonts w:ascii="Times New Roman" w:hAnsi="Times New Roman" w:cs="Times New Roman"/>
          <w:b w:val="0"/>
          <w:color w:val="222222"/>
          <w:sz w:val="20"/>
          <w:szCs w:val="20"/>
          <w:lang w:val="en-GB"/>
        </w:rPr>
        <w:t>;</w:t>
      </w:r>
      <w:bookmarkEnd w:id="19"/>
    </w:p>
    <w:p w14:paraId="63FBC905" w14:textId="0457542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commentRangeStart w:id="23"/>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ins w:id="24" w:author="Fieldfisher" w:date="2020-08-07T12:40:00Z">
        <w:r w:rsidR="00772D2D">
          <w:rPr>
            <w:rFonts w:ascii="Times New Roman" w:hAnsi="Times New Roman" w:cs="Times New Roman"/>
            <w:b w:val="0"/>
            <w:color w:val="222222"/>
            <w:sz w:val="20"/>
            <w:szCs w:val="20"/>
            <w:lang w:val="en-GB"/>
          </w:rPr>
          <w:t>; in each case the data will be processed for 7 years</w:t>
        </w:r>
      </w:ins>
      <w:r w:rsidRPr="00C30AEE">
        <w:rPr>
          <w:rFonts w:ascii="Times New Roman" w:hAnsi="Times New Roman" w:cs="Times New Roman"/>
          <w:b w:val="0"/>
          <w:color w:val="222222"/>
          <w:sz w:val="20"/>
          <w:szCs w:val="20"/>
          <w:lang w:val="en-GB"/>
        </w:rPr>
        <w:t>;</w:t>
      </w:r>
      <w:commentRangeEnd w:id="23"/>
      <w:r w:rsidR="00FF4D5C">
        <w:rPr>
          <w:rStyle w:val="Rimandocommento"/>
          <w:b w:val="0"/>
        </w:rPr>
        <w:commentReference w:id="23"/>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6D4532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commentRangeStart w:id="25"/>
      <w:commentRangeStart w:id="26"/>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commentRangeEnd w:id="25"/>
      <w:r w:rsidR="00FF4D5C">
        <w:rPr>
          <w:rStyle w:val="Rimandocommento"/>
          <w:b w:val="0"/>
        </w:rPr>
        <w:commentReference w:id="25"/>
      </w:r>
      <w:commentRangeEnd w:id="26"/>
      <w:r w:rsidR="00772D2D">
        <w:rPr>
          <w:rStyle w:val="Rimandocommento"/>
          <w:b w:val="0"/>
        </w:rPr>
        <w:commentReference w:id="26"/>
      </w:r>
      <w:ins w:id="27" w:author="Fieldfisher" w:date="2020-08-07T12:44:00Z">
        <w:r w:rsidR="00772D2D">
          <w:rPr>
            <w:rFonts w:ascii="Times New Roman" w:hAnsi="Times New Roman" w:cs="Times New Roman"/>
            <w:b w:val="0"/>
            <w:color w:val="222222"/>
            <w:sz w:val="20"/>
            <w:szCs w:val="20"/>
            <w:lang w:val="en-GB"/>
          </w:rPr>
          <w:t xml:space="preserve"> (also according to an </w:t>
        </w:r>
        <w:r w:rsidR="00772D2D">
          <w:rPr>
            <w:rFonts w:ascii="Times New Roman" w:hAnsi="Times New Roman" w:cs="Times New Roman"/>
            <w:b w:val="0"/>
            <w:i/>
            <w:iCs/>
            <w:color w:val="222222"/>
            <w:sz w:val="20"/>
            <w:szCs w:val="20"/>
            <w:lang w:val="en-GB"/>
          </w:rPr>
          <w:t>ad hoc</w:t>
        </w:r>
        <w:r w:rsidR="00772D2D">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w:t>
        </w:r>
        <w:proofErr w:type="gramStart"/>
        <w:r w:rsidR="00772D2D">
          <w:rPr>
            <w:rFonts w:ascii="Times New Roman" w:hAnsi="Times New Roman" w:cs="Times New Roman"/>
            <w:b w:val="0"/>
            <w:color w:val="222222"/>
            <w:sz w:val="20"/>
            <w:szCs w:val="20"/>
            <w:lang w:val="en-GB"/>
          </w:rPr>
          <w:t>data</w:t>
        </w:r>
        <w:r w:rsidR="00772D2D" w:rsidRPr="00C30AEE">
          <w:rPr>
            <w:rFonts w:ascii="Times New Roman" w:hAnsi="Times New Roman" w:cs="Times New Roman"/>
            <w:b w:val="0"/>
            <w:color w:val="222222"/>
            <w:sz w:val="20"/>
            <w:szCs w:val="20"/>
            <w:lang w:val="en-GB"/>
          </w:rPr>
          <w:t>.</w:t>
        </w:r>
      </w:ins>
      <w:r w:rsidR="00F67164" w:rsidRPr="00C30AEE">
        <w:rPr>
          <w:rFonts w:ascii="Times New Roman" w:hAnsi="Times New Roman" w:cs="Times New Roman"/>
          <w:b w:val="0"/>
          <w:color w:val="222222"/>
          <w:sz w:val="20"/>
          <w:szCs w:val="20"/>
          <w:lang w:val="en-GB"/>
        </w:rPr>
        <w:t>.</w:t>
      </w:r>
      <w:proofErr w:type="gramEnd"/>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351989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ins w:id="28" w:author="Fieldfisher" w:date="2020-08-07T12:44:00Z">
        <w:r w:rsidR="00772D2D">
          <w:rPr>
            <w:rFonts w:ascii="Times New Roman" w:hAnsi="Times New Roman" w:cs="Times New Roman"/>
            <w:color w:val="222222"/>
            <w:sz w:val="20"/>
            <w:szCs w:val="20"/>
            <w:lang w:val="en-GB"/>
          </w:rPr>
          <w:t xml:space="preserve"> You can ask for information regarding these third countries using the following email: </w:t>
        </w:r>
        <w:r w:rsidR="00772D2D">
          <w:rPr>
            <w:rFonts w:ascii="Times New Roman" w:hAnsi="Times New Roman" w:cs="Times New Roman"/>
            <w:color w:val="222222"/>
            <w:sz w:val="20"/>
            <w:szCs w:val="20"/>
            <w:lang w:val="en-GB"/>
          </w:rPr>
          <w:fldChar w:fldCharType="begin"/>
        </w:r>
        <w:r w:rsidR="00772D2D">
          <w:rPr>
            <w:rFonts w:ascii="Times New Roman" w:hAnsi="Times New Roman" w:cs="Times New Roman"/>
            <w:color w:val="222222"/>
            <w:sz w:val="20"/>
            <w:szCs w:val="20"/>
            <w:lang w:val="en-GB"/>
          </w:rPr>
          <w:instrText xml:space="preserve"> HYPERLINK "mailto:privacy@diesel.com" </w:instrText>
        </w:r>
        <w:r w:rsidR="00772D2D">
          <w:rPr>
            <w:rFonts w:ascii="Times New Roman" w:hAnsi="Times New Roman" w:cs="Times New Roman"/>
            <w:color w:val="222222"/>
            <w:sz w:val="20"/>
            <w:szCs w:val="20"/>
            <w:lang w:val="en-GB"/>
          </w:rPr>
          <w:fldChar w:fldCharType="separate"/>
        </w:r>
        <w:r w:rsidR="00772D2D" w:rsidRPr="006C63C7">
          <w:rPr>
            <w:rStyle w:val="Collegamentoipertestuale"/>
            <w:rFonts w:ascii="Times New Roman" w:hAnsi="Times New Roman" w:cs="Times New Roman"/>
            <w:sz w:val="20"/>
            <w:szCs w:val="20"/>
            <w:lang w:val="en-GB"/>
          </w:rPr>
          <w:t>privacy@diesel.com</w:t>
        </w:r>
        <w:r w:rsidR="00772D2D">
          <w:rPr>
            <w:rFonts w:ascii="Times New Roman" w:hAnsi="Times New Roman" w:cs="Times New Roman"/>
            <w:color w:val="222222"/>
            <w:sz w:val="20"/>
            <w:szCs w:val="20"/>
            <w:lang w:val="en-GB"/>
          </w:rPr>
          <w:fldChar w:fldCharType="end"/>
        </w:r>
        <w:r w:rsidR="00772D2D">
          <w:rPr>
            <w:rFonts w:ascii="Times New Roman" w:hAnsi="Times New Roman" w:cs="Times New Roman"/>
            <w:color w:val="222222"/>
            <w:sz w:val="20"/>
            <w:szCs w:val="20"/>
            <w:lang w:val="en-GB"/>
          </w:rPr>
          <w:t xml:space="preserve"> or the contact details indicated in paragraph 1.</w:t>
        </w:r>
      </w:ins>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w:t>
      </w:r>
      <w:r w:rsidRPr="00C30AEE">
        <w:rPr>
          <w:rFonts w:ascii="Times New Roman" w:hAnsi="Times New Roman" w:cs="Times New Roman"/>
          <w:b w:val="0"/>
          <w:color w:val="222222"/>
          <w:sz w:val="20"/>
          <w:szCs w:val="20"/>
          <w:lang w:val="en-GB"/>
        </w:rPr>
        <w:lastRenderedPageBreak/>
        <w:t xml:space="preserve">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r w:rsidR="000A1DB0">
        <w:fldChar w:fldCharType="begin"/>
      </w:r>
      <w:r w:rsidR="000A1DB0" w:rsidRPr="009364B3">
        <w:rPr>
          <w:lang w:val="en-GB"/>
          <w:rPrChange w:id="29" w:author="Fieldfisher" w:date="2020-08-07T13:03:00Z">
            <w:rPr/>
          </w:rPrChange>
        </w:rPr>
        <w:instrText xml:space="preserve"> HYPERLINK "https://protect-eu.mimecast.com/s/5ccgCY6klCNvro2C0fOwS?domain=klarna.at/" </w:instrText>
      </w:r>
      <w:r w:rsidR="000A1DB0">
        <w:fldChar w:fldCharType="separate"/>
      </w:r>
      <w:r w:rsidR="003E3A7D" w:rsidRPr="003E3A7D">
        <w:rPr>
          <w:rFonts w:ascii="Times New Roman" w:hAnsi="Times New Roman" w:cs="Times New Roman"/>
          <w:color w:val="222222"/>
          <w:sz w:val="20"/>
          <w:szCs w:val="20"/>
          <w:lang w:val="en-GB"/>
        </w:rPr>
        <w:t>here</w:t>
      </w:r>
      <w:r w:rsidR="000A1DB0">
        <w:rPr>
          <w:rFonts w:ascii="Times New Roman" w:hAnsi="Times New Roman" w:cs="Times New Roman"/>
          <w:color w:val="222222"/>
          <w:sz w:val="20"/>
          <w:szCs w:val="20"/>
          <w:lang w:val="en-GB"/>
        </w:rPr>
        <w:fldChar w:fldCharType="end"/>
      </w:r>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r w:rsidR="000A1DB0">
        <w:fldChar w:fldCharType="begin"/>
      </w:r>
      <w:r w:rsidR="000A1DB0" w:rsidRPr="009364B3">
        <w:rPr>
          <w:lang w:val="en-GB"/>
          <w:rPrChange w:id="30" w:author="Fieldfisher" w:date="2020-08-07T13:03:00Z">
            <w:rPr/>
          </w:rPrChange>
        </w:rPr>
        <w:instrText xml:space="preserve"> HYPERLINK "https://protect-eu.mimecast.com/s/HxcDCZ4lmSDwJn9HjFZLr?domain=cdn.klarna.com" </w:instrText>
      </w:r>
      <w:r w:rsidR="000A1DB0">
        <w:fldChar w:fldCharType="separate"/>
      </w:r>
      <w:r w:rsidR="003E3A7D" w:rsidRPr="003E3A7D">
        <w:rPr>
          <w:rFonts w:ascii="Times New Roman" w:hAnsi="Times New Roman" w:cs="Times New Roman"/>
          <w:color w:val="222222"/>
          <w:sz w:val="20"/>
          <w:szCs w:val="20"/>
          <w:lang w:val="en-GB"/>
        </w:rPr>
        <w:t>privacy statement</w:t>
      </w:r>
      <w:r w:rsidR="000A1DB0">
        <w:rPr>
          <w:rFonts w:ascii="Times New Roman" w:hAnsi="Times New Roman" w:cs="Times New Roman"/>
          <w:color w:val="222222"/>
          <w:sz w:val="20"/>
          <w:szCs w:val="20"/>
          <w:lang w:val="en-GB"/>
        </w:rPr>
        <w:fldChar w:fldCharType="end"/>
      </w:r>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C00E16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ins w:id="31" w:author="Fieldfisher" w:date="2020-08-07T12:44:00Z">
        <w:r w:rsidR="00772D2D" w:rsidRPr="00772D2D">
          <w:rPr>
            <w:rFonts w:ascii="Times New Roman" w:hAnsi="Times New Roman" w:cs="Times New Roman"/>
            <w:b w:val="0"/>
            <w:color w:val="222222"/>
            <w:sz w:val="20"/>
            <w:szCs w:val="20"/>
            <w:lang w:val="en-GB"/>
          </w:rPr>
          <w:t xml:space="preserve"> </w:t>
        </w:r>
        <w:r w:rsidR="00772D2D">
          <w:rPr>
            <w:rFonts w:ascii="Times New Roman" w:hAnsi="Times New Roman" w:cs="Times New Roman"/>
            <w:b w:val="0"/>
            <w:color w:val="222222"/>
            <w:sz w:val="20"/>
            <w:szCs w:val="20"/>
            <w:lang w:val="en-GB"/>
          </w:rPr>
          <w:t>and</w:t>
        </w:r>
        <w:r w:rsidR="00772D2D" w:rsidRPr="00E56A69">
          <w:rPr>
            <w:rFonts w:ascii="Times New Roman" w:hAnsi="Times New Roman" w:cs="Times New Roman"/>
            <w:b w:val="0"/>
            <w:color w:val="222222"/>
            <w:sz w:val="20"/>
            <w:szCs w:val="20"/>
            <w:lang w:val="en-GB"/>
          </w:rPr>
          <w:t xml:space="preserve"> to have data transmitted to another controller, if technically possible</w:t>
        </w:r>
      </w:ins>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77E8A4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ins w:id="32" w:author="Fieldfisher" w:date="2020-08-07T12:45:00Z">
        <w:r w:rsidR="00772D2D" w:rsidRPr="00772D2D">
          <w:rPr>
            <w:rFonts w:ascii="Times New Roman" w:hAnsi="Times New Roman" w:cs="Times New Roman"/>
            <w:color w:val="222222"/>
            <w:sz w:val="20"/>
            <w:szCs w:val="20"/>
            <w:lang w:val="en-GB"/>
          </w:rPr>
          <w:t xml:space="preserve"> </w:t>
        </w:r>
        <w:r w:rsidR="00772D2D">
          <w:rPr>
            <w:rFonts w:ascii="Times New Roman" w:hAnsi="Times New Roman" w:cs="Times New Roman"/>
            <w:color w:val="222222"/>
            <w:sz w:val="20"/>
            <w:szCs w:val="20"/>
            <w:lang w:val="en-GB"/>
          </w:rPr>
          <w:t xml:space="preserve">You have the right to object to direct marketing, which includes profiling. </w:t>
        </w:r>
        <w:r w:rsidR="00772D2D"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ins>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bookmarkStart w:id="33" w:name="_Hlk47697951"/>
      <w:commentRangeStart w:id="34"/>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commentRangeEnd w:id="34"/>
      <w:r w:rsidR="00BD360A">
        <w:rPr>
          <w:rStyle w:val="Rimandocommento"/>
        </w:rPr>
        <w:commentReference w:id="34"/>
      </w:r>
    </w:p>
    <w:bookmarkEnd w:id="33"/>
    <w:p w14:paraId="3B25DFC7" w14:textId="0D99167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del w:id="36" w:author="Fieldfisher" w:date="2020-08-07T12:45:00Z">
        <w:r w:rsidRPr="00C30AEE" w:rsidDel="00772D2D">
          <w:rPr>
            <w:rFonts w:ascii="Times New Roman" w:hAnsi="Times New Roman" w:cs="Times New Roman"/>
            <w:color w:val="222222"/>
            <w:sz w:val="20"/>
            <w:szCs w:val="20"/>
            <w:lang w:val="en-GB"/>
          </w:rPr>
          <w:delText>If you pref</w:delText>
        </w:r>
        <w:r w:rsidR="000F2C92" w:rsidRPr="00C30AEE" w:rsidDel="00772D2D">
          <w:rPr>
            <w:rFonts w:ascii="Times New Roman" w:hAnsi="Times New Roman" w:cs="Times New Roman"/>
            <w:color w:val="222222"/>
            <w:sz w:val="20"/>
            <w:szCs w:val="20"/>
            <w:lang w:val="en-GB"/>
          </w:rPr>
          <w:delText>er that the processing of your Personal D</w:delText>
        </w:r>
        <w:r w:rsidRPr="00C30AEE" w:rsidDel="00772D2D">
          <w:rPr>
            <w:rFonts w:ascii="Times New Roman" w:hAnsi="Times New Roman" w:cs="Times New Roman"/>
            <w:color w:val="222222"/>
            <w:sz w:val="20"/>
            <w:szCs w:val="20"/>
            <w:lang w:val="en-GB"/>
          </w:rPr>
          <w:delText xml:space="preserve">ata is carried out solely through traditional contact methods, you can object to the processing of your personal data </w:delText>
        </w:r>
        <w:r w:rsidR="000F2C92" w:rsidRPr="00C30AEE" w:rsidDel="00772D2D">
          <w:rPr>
            <w:rFonts w:ascii="Times New Roman" w:hAnsi="Times New Roman" w:cs="Times New Roman"/>
            <w:color w:val="222222"/>
            <w:sz w:val="20"/>
            <w:szCs w:val="20"/>
            <w:lang w:val="en-GB"/>
          </w:rPr>
          <w:delText xml:space="preserve">carried out </w:delText>
        </w:r>
        <w:r w:rsidRPr="00C30AEE" w:rsidDel="00772D2D">
          <w:rPr>
            <w:rFonts w:ascii="Times New Roman" w:hAnsi="Times New Roman" w:cs="Times New Roman"/>
            <w:color w:val="222222"/>
            <w:sz w:val="20"/>
            <w:szCs w:val="20"/>
            <w:lang w:val="en-GB"/>
          </w:rPr>
          <w:delText>through automated contact methods</w:delText>
        </w:r>
      </w:del>
      <w:r w:rsidRPr="00C30AEE">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46114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777777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 MARCH 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9364B3" w14:paraId="5BA9FA62" w14:textId="77777777" w:rsidTr="008D4DD0">
        <w:tc>
          <w:tcPr>
            <w:tcW w:w="4814" w:type="dxa"/>
          </w:tcPr>
          <w:p w14:paraId="2DE6D4C6" w14:textId="77777777" w:rsidR="008D4DD0" w:rsidRPr="00504FE8" w:rsidRDefault="008D4DD0" w:rsidP="008D4DD0">
            <w:pPr>
              <w:shd w:val="clear" w:color="auto" w:fill="FFFFFF"/>
              <w:spacing w:line="240" w:lineRule="auto"/>
              <w:jc w:val="both"/>
              <w:rPr>
                <w:rFonts w:ascii="Times New Roman" w:hAnsi="Times New Roman" w:cs="Times New Roman"/>
                <w:b/>
                <w:color w:val="222222"/>
                <w:sz w:val="18"/>
                <w:szCs w:val="18"/>
                <w:lang w:val="de-DE"/>
              </w:rPr>
            </w:pPr>
            <w:r w:rsidRPr="00504FE8">
              <w:rPr>
                <w:rFonts w:ascii="Times New Roman" w:hAnsi="Times New Roman" w:cs="Times New Roman"/>
                <w:b/>
                <w:color w:val="222222"/>
                <w:sz w:val="18"/>
                <w:szCs w:val="18"/>
                <w:lang w:val="de-DE"/>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9364B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privacy@otb.net or otherwise contacting the Company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Data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gnieszka Zwierzyńska" w:date="2020-07-03T12:35:00Z" w:initials="AZ">
    <w:p w14:paraId="26B2A05E" w14:textId="3873936E" w:rsidR="00BD360A" w:rsidRPr="00755159" w:rsidRDefault="00BD360A">
      <w:pPr>
        <w:pStyle w:val="Testocommento"/>
        <w:rPr>
          <w:lang w:val="en-GB"/>
        </w:rPr>
      </w:pPr>
      <w:r>
        <w:rPr>
          <w:rStyle w:val="Rimandocommento"/>
        </w:rPr>
        <w:annotationRef/>
      </w:r>
      <w:r w:rsidR="00346519" w:rsidRPr="00755159">
        <w:rPr>
          <w:rStyle w:val="Rimandocommento"/>
          <w:lang w:val="en-GB"/>
        </w:rPr>
        <w:t>Under</w:t>
      </w:r>
      <w:r w:rsidRPr="00755159">
        <w:rPr>
          <w:lang w:val="en-GB"/>
        </w:rPr>
        <w:t xml:space="preserve"> Polish law, this information should be provided in Polish. </w:t>
      </w:r>
    </w:p>
  </w:comment>
  <w:comment w:id="8" w:author="Fieldfisher" w:date="2020-07-21T17:45:00Z" w:initials="FF">
    <w:p w14:paraId="62180740" w14:textId="77777777" w:rsidR="00755159" w:rsidRDefault="00755159" w:rsidP="00755159">
      <w:pPr>
        <w:pStyle w:val="Testocommento"/>
      </w:pPr>
      <w:r>
        <w:rPr>
          <w:rStyle w:val="Rimandocommento"/>
        </w:rPr>
        <w:annotationRef/>
      </w:r>
      <w:r>
        <w:t>Da verificare a cura del cliente: abbiamo inserito questa frase per evitare le differenze relative al trattamento dei dati dei minori previste dai vari paesi coinvolti, quanto meno in Europa. Se così fosse, dovrebbero essere valutati dei sistemi in grado di individuare l’età di quelli che si iscrivono e bloccare coloro che non hanno 16 anni. Ricordiamo che in base alla normativa italiana, la capacità di agire si acquista a 18 anni. L’esimente dell’art. 8 del GDPR riguarda esclusivamente l’offerta diretta dei servizi della società dell’informazione, quando il trattamento è basato sul consenso.</w:t>
      </w:r>
    </w:p>
  </w:comment>
  <w:comment w:id="10" w:author="Agnieszka Zwierzyńska" w:date="2020-07-03T11:23:00Z" w:initials="AZ">
    <w:p w14:paraId="28B2CA97" w14:textId="4AC38101" w:rsidR="000568F1" w:rsidRPr="00C82676" w:rsidRDefault="000568F1">
      <w:pPr>
        <w:pStyle w:val="Testocommento"/>
        <w:rPr>
          <w:rFonts w:ascii="Courier New" w:eastAsia="Times New Roman" w:hAnsi="Courier New" w:cs="Courier New"/>
          <w:lang w:val="en-US" w:eastAsia="pl-PL"/>
        </w:rPr>
      </w:pPr>
      <w:r>
        <w:rPr>
          <w:rStyle w:val="Rimandocommento"/>
        </w:rPr>
        <w:annotationRef/>
      </w:r>
      <w:r w:rsidR="00F5548B" w:rsidRPr="00755159">
        <w:rPr>
          <w:lang w:val="en-GB"/>
        </w:rPr>
        <w:t>Under</w:t>
      </w:r>
      <w:r w:rsidRPr="00755159">
        <w:rPr>
          <w:lang w:val="en-GB"/>
        </w:rPr>
        <w:t xml:space="preserve"> Polish Law on Providing Services by Electronic Means</w:t>
      </w:r>
      <w:r w:rsidR="00C82676" w:rsidRPr="00755159">
        <w:rPr>
          <w:lang w:val="en-GB"/>
        </w:rPr>
        <w:t xml:space="preserve"> if a loyalty programme is organized on a website (via </w:t>
      </w:r>
      <w:r w:rsidR="00321B00" w:rsidRPr="00755159">
        <w:rPr>
          <w:lang w:val="en-GB"/>
        </w:rPr>
        <w:t>the I</w:t>
      </w:r>
      <w:r w:rsidR="00C82676" w:rsidRPr="00755159">
        <w:rPr>
          <w:lang w:val="en-GB"/>
        </w:rPr>
        <w:t xml:space="preserve">nternet) </w:t>
      </w:r>
      <w:r w:rsidRPr="00755159">
        <w:rPr>
          <w:lang w:val="en-GB"/>
        </w:rPr>
        <w:t>the user</w:t>
      </w:r>
      <w:r w:rsidR="00C82676" w:rsidRPr="00755159">
        <w:rPr>
          <w:lang w:val="en-GB"/>
        </w:rPr>
        <w:t xml:space="preserve">, before joining such </w:t>
      </w:r>
      <w:r w:rsidR="00321B00" w:rsidRPr="00755159">
        <w:rPr>
          <w:lang w:val="en-GB"/>
        </w:rPr>
        <w:t xml:space="preserve">a </w:t>
      </w:r>
      <w:proofErr w:type="spellStart"/>
      <w:r w:rsidR="00C82676" w:rsidRPr="00755159">
        <w:rPr>
          <w:lang w:val="en-GB"/>
        </w:rPr>
        <w:t>programe</w:t>
      </w:r>
      <w:proofErr w:type="spellEnd"/>
      <w:r w:rsidR="00C82676" w:rsidRPr="00755159">
        <w:rPr>
          <w:lang w:val="en-GB"/>
        </w:rPr>
        <w:t xml:space="preserve">, </w:t>
      </w:r>
      <w:r w:rsidRPr="00755159">
        <w:rPr>
          <w:lang w:val="en-GB"/>
        </w:rPr>
        <w:t>should accept the regulations (terms &amp;conditions) of such a program</w:t>
      </w:r>
      <w:r w:rsidR="00421384" w:rsidRPr="00755159">
        <w:rPr>
          <w:lang w:val="en-GB"/>
        </w:rPr>
        <w:t xml:space="preserve">me. </w:t>
      </w:r>
    </w:p>
  </w:comment>
  <w:comment w:id="11" w:author="Agnieszka Zwierzyńska" w:date="2020-07-03T11:45:00Z" w:initials="AZ">
    <w:p w14:paraId="520204C8" w14:textId="075523B9" w:rsidR="00FE09FE" w:rsidRPr="00755159" w:rsidRDefault="00596D97">
      <w:pPr>
        <w:pStyle w:val="Testocommento"/>
        <w:rPr>
          <w:lang w:val="en-GB"/>
        </w:rPr>
      </w:pPr>
      <w:r>
        <w:rPr>
          <w:rStyle w:val="Rimandocommento"/>
        </w:rPr>
        <w:annotationRef/>
      </w:r>
      <w:r w:rsidR="008F7232" w:rsidRPr="00755159">
        <w:rPr>
          <w:lang w:val="en-GB"/>
        </w:rPr>
        <w:t>We have not been provided with the detailed terms and conditions of the loyalty program, but based on the information available, i</w:t>
      </w:r>
      <w:r w:rsidR="00FE09FE" w:rsidRPr="00755159">
        <w:rPr>
          <w:lang w:val="en-GB"/>
        </w:rPr>
        <w:t xml:space="preserve">n our opinion, the basis for data processing for the purposes of participating in the loyalty program should rather be </w:t>
      </w:r>
      <w:r w:rsidR="00BD360A" w:rsidRPr="00755159">
        <w:rPr>
          <w:lang w:val="en-GB"/>
        </w:rPr>
        <w:t>consent (</w:t>
      </w:r>
      <w:r w:rsidR="00321B00" w:rsidRPr="00755159">
        <w:rPr>
          <w:lang w:val="en-GB"/>
        </w:rPr>
        <w:t>A</w:t>
      </w:r>
      <w:r w:rsidR="00BD360A" w:rsidRPr="00755159">
        <w:rPr>
          <w:lang w:val="en-GB"/>
        </w:rPr>
        <w:t xml:space="preserve">rt. 6 (1) a) GDPR or </w:t>
      </w:r>
      <w:r w:rsidR="00FE09FE" w:rsidRPr="00755159">
        <w:rPr>
          <w:lang w:val="en-GB"/>
        </w:rPr>
        <w:t xml:space="preserve">the legitimate interest of the controller (Article 6 (1) (f) GDPR). This program is implemented for marketing purposes of the </w:t>
      </w:r>
      <w:r w:rsidR="00E4780D" w:rsidRPr="00755159">
        <w:rPr>
          <w:lang w:val="en-GB"/>
        </w:rPr>
        <w:t>controller</w:t>
      </w:r>
      <w:r w:rsidR="00321B00" w:rsidRPr="00755159">
        <w:rPr>
          <w:lang w:val="en-GB"/>
        </w:rPr>
        <w:t>.</w:t>
      </w:r>
    </w:p>
    <w:p w14:paraId="34D2E03C" w14:textId="77777777" w:rsidR="00FE09FE" w:rsidRPr="00755159" w:rsidRDefault="00FE09FE">
      <w:pPr>
        <w:pStyle w:val="Testocommento"/>
        <w:rPr>
          <w:lang w:val="en-GB"/>
        </w:rPr>
      </w:pPr>
    </w:p>
    <w:p w14:paraId="36344126" w14:textId="4759C88C" w:rsidR="00421384" w:rsidRPr="00755159" w:rsidRDefault="00596D97">
      <w:pPr>
        <w:pStyle w:val="Testocommento"/>
        <w:rPr>
          <w:lang w:val="en-GB"/>
        </w:rPr>
      </w:pPr>
      <w:r w:rsidRPr="00755159">
        <w:rPr>
          <w:lang w:val="en-GB"/>
        </w:rPr>
        <w:t xml:space="preserve">If a loyalty programme is organized on a website (via </w:t>
      </w:r>
      <w:r w:rsidR="00321B00" w:rsidRPr="00755159">
        <w:rPr>
          <w:lang w:val="en-GB"/>
        </w:rPr>
        <w:t>the I</w:t>
      </w:r>
      <w:r w:rsidRPr="00755159">
        <w:rPr>
          <w:lang w:val="en-GB"/>
        </w:rPr>
        <w:t>nternet), the Polish Law on Providing Services by Electronic Means will apply</w:t>
      </w:r>
      <w:r w:rsidR="00421384" w:rsidRPr="00755159">
        <w:rPr>
          <w:lang w:val="en-GB"/>
        </w:rPr>
        <w:t>.</w:t>
      </w:r>
    </w:p>
    <w:p w14:paraId="64E721FE" w14:textId="0945FB64" w:rsidR="00421384" w:rsidRPr="00755159" w:rsidRDefault="00421384" w:rsidP="00421384">
      <w:pPr>
        <w:pStyle w:val="Testocommento"/>
        <w:rPr>
          <w:lang w:val="en-GB"/>
        </w:rPr>
      </w:pPr>
    </w:p>
    <w:p w14:paraId="120FE83D" w14:textId="38D8A30C" w:rsidR="00421384" w:rsidRPr="00755159" w:rsidRDefault="00421384" w:rsidP="00421384">
      <w:pPr>
        <w:pStyle w:val="Testocommento"/>
        <w:rPr>
          <w:lang w:val="en-GB"/>
        </w:rPr>
      </w:pPr>
      <w:r w:rsidRPr="00755159">
        <w:rPr>
          <w:lang w:val="en-GB"/>
        </w:rPr>
        <w:t>The Polish Act</w:t>
      </w:r>
      <w:r w:rsidR="00321B00" w:rsidRPr="00755159">
        <w:rPr>
          <w:lang w:val="en-GB"/>
        </w:rPr>
        <w:t xml:space="preserve"> </w:t>
      </w:r>
      <w:r w:rsidRPr="00755159">
        <w:rPr>
          <w:lang w:val="en-GB"/>
        </w:rPr>
        <w:t xml:space="preserve">implementing the GDPR has introduced the provision of </w:t>
      </w:r>
      <w:r w:rsidR="00321B00" w:rsidRPr="00755159">
        <w:rPr>
          <w:lang w:val="en-GB"/>
        </w:rPr>
        <w:t>A</w:t>
      </w:r>
      <w:r w:rsidRPr="00755159">
        <w:rPr>
          <w:lang w:val="en-GB"/>
        </w:rPr>
        <w:t>rt. 18</w:t>
      </w:r>
      <w:r w:rsidR="00321B00" w:rsidRPr="00755159">
        <w:rPr>
          <w:lang w:val="en-GB"/>
        </w:rPr>
        <w:t>(</w:t>
      </w:r>
      <w:r w:rsidRPr="00755159">
        <w:rPr>
          <w:lang w:val="en-GB"/>
        </w:rPr>
        <w:t>4</w:t>
      </w:r>
      <w:r w:rsidR="00321B00" w:rsidRPr="00755159">
        <w:rPr>
          <w:lang w:val="en-GB"/>
        </w:rPr>
        <w:t>)</w:t>
      </w:r>
      <w:r w:rsidRPr="00755159">
        <w:rPr>
          <w:lang w:val="en-GB"/>
        </w:rPr>
        <w:t xml:space="preserve"> into the Law on Providing Services by Electronic Means. Some interpret this provision in such a way that the processing of personal data as </w:t>
      </w:r>
      <w:r w:rsidR="00321B00" w:rsidRPr="00755159">
        <w:rPr>
          <w:lang w:val="en-GB"/>
        </w:rPr>
        <w:t xml:space="preserve">a </w:t>
      </w:r>
      <w:r w:rsidRPr="00755159">
        <w:rPr>
          <w:lang w:val="en-GB"/>
        </w:rPr>
        <w:t>part of the provision of electronic services (e.g. via a website) for advertising/marketing purposes can only take place on the basis of the data subject's consent.</w:t>
      </w:r>
    </w:p>
    <w:p w14:paraId="074D3345" w14:textId="0BD24534" w:rsidR="00421384" w:rsidRPr="00421384" w:rsidRDefault="00421384" w:rsidP="00421384">
      <w:pPr>
        <w:pStyle w:val="Testocommento"/>
        <w:rPr>
          <w:rFonts w:ascii="Courier New" w:eastAsia="Times New Roman" w:hAnsi="Courier New" w:cs="Courier New"/>
          <w:lang w:val="en-US" w:eastAsia="pl-PL"/>
        </w:rPr>
      </w:pPr>
      <w:r w:rsidRPr="00755159">
        <w:rPr>
          <w:lang w:val="en-GB"/>
        </w:rPr>
        <w:t xml:space="preserve">However, the position that prevails is that this provision does not constitute a </w:t>
      </w:r>
      <w:proofErr w:type="spellStart"/>
      <w:r w:rsidRPr="00755159">
        <w:rPr>
          <w:lang w:val="en-GB"/>
        </w:rPr>
        <w:t>lex</w:t>
      </w:r>
      <w:proofErr w:type="spellEnd"/>
      <w:r w:rsidRPr="00755159">
        <w:rPr>
          <w:lang w:val="en-GB"/>
        </w:rPr>
        <w:t xml:space="preserve"> </w:t>
      </w:r>
      <w:proofErr w:type="spellStart"/>
      <w:r w:rsidRPr="00755159">
        <w:rPr>
          <w:lang w:val="en-GB"/>
        </w:rPr>
        <w:t>specialis</w:t>
      </w:r>
      <w:proofErr w:type="spellEnd"/>
      <w:r w:rsidRPr="00755159">
        <w:rPr>
          <w:lang w:val="en-GB"/>
        </w:rPr>
        <w:t xml:space="preserve"> in relation to the GDPR and does not formally close the way to invoking other grounds for processing </w:t>
      </w:r>
      <w:r w:rsidR="00321B00" w:rsidRPr="00755159">
        <w:rPr>
          <w:lang w:val="en-GB"/>
        </w:rPr>
        <w:t xml:space="preserve">of </w:t>
      </w:r>
      <w:r w:rsidRPr="00755159">
        <w:rPr>
          <w:lang w:val="en-GB"/>
        </w:rPr>
        <w:t>personal data, such as in particular the legitimate interest of the data controller (Article 1 (f) of the GDPR).</w:t>
      </w:r>
    </w:p>
    <w:p w14:paraId="77AC2B0D" w14:textId="799CB220" w:rsidR="00596D97" w:rsidRPr="00755159" w:rsidRDefault="00596D97">
      <w:pPr>
        <w:pStyle w:val="Testocommento"/>
        <w:rPr>
          <w:lang w:val="en-GB"/>
        </w:rPr>
      </w:pPr>
    </w:p>
  </w:comment>
  <w:comment w:id="12" w:author="Michał Pietrzyk" w:date="2020-07-01T10:41:00Z" w:initials="MP">
    <w:p w14:paraId="7881071A" w14:textId="76F32E0C" w:rsidR="005B4C51" w:rsidRPr="00755159" w:rsidRDefault="005B4C51">
      <w:pPr>
        <w:pStyle w:val="Testocommento"/>
        <w:rPr>
          <w:lang w:val="en-GB"/>
        </w:rPr>
      </w:pPr>
      <w:r>
        <w:rPr>
          <w:rStyle w:val="Rimandocommento"/>
        </w:rPr>
        <w:annotationRef/>
      </w:r>
      <w:r w:rsidR="00CB34BF" w:rsidRPr="00755159">
        <w:rPr>
          <w:lang w:val="en-GB"/>
        </w:rPr>
        <w:t>We have not been provided with details about prize contest, so we cannot definitely ascertain the legal character of prize contest, but please note that g</w:t>
      </w:r>
      <w:r w:rsidR="00007E86" w:rsidRPr="00755159">
        <w:rPr>
          <w:lang w:val="en-GB"/>
        </w:rPr>
        <w:t>enerall</w:t>
      </w:r>
      <w:r w:rsidR="004A0B10" w:rsidRPr="00755159">
        <w:rPr>
          <w:lang w:val="en-GB"/>
        </w:rPr>
        <w:t>y</w:t>
      </w:r>
      <w:r w:rsidR="00007E86" w:rsidRPr="00755159">
        <w:rPr>
          <w:lang w:val="en-GB"/>
        </w:rPr>
        <w:t xml:space="preserve"> i</w:t>
      </w:r>
      <w:r w:rsidRPr="00755159">
        <w:rPr>
          <w:lang w:val="en-GB"/>
        </w:rPr>
        <w:t xml:space="preserve">n Poland participation in a prize contest is not regulated by a contract, but </w:t>
      </w:r>
      <w:r w:rsidR="00007E86" w:rsidRPr="00755159">
        <w:rPr>
          <w:lang w:val="en-GB"/>
        </w:rPr>
        <w:t xml:space="preserve">rather </w:t>
      </w:r>
      <w:r w:rsidRPr="00755159">
        <w:rPr>
          <w:lang w:val="en-GB"/>
        </w:rPr>
        <w:t xml:space="preserve">by a </w:t>
      </w:r>
      <w:r w:rsidR="00321B00" w:rsidRPr="00755159">
        <w:rPr>
          <w:lang w:val="en-GB"/>
        </w:rPr>
        <w:t>unilateral</w:t>
      </w:r>
      <w:r w:rsidRPr="00755159">
        <w:rPr>
          <w:lang w:val="en-GB"/>
        </w:rPr>
        <w:t xml:space="preserve"> declaration of will of the contest organiser</w:t>
      </w:r>
      <w:r w:rsidR="00FE09FE" w:rsidRPr="00755159">
        <w:rPr>
          <w:lang w:val="en-GB"/>
        </w:rPr>
        <w:t xml:space="preserve"> (</w:t>
      </w:r>
      <w:r w:rsidR="00321B00" w:rsidRPr="00755159">
        <w:rPr>
          <w:lang w:val="en-GB"/>
        </w:rPr>
        <w:t xml:space="preserve">the </w:t>
      </w:r>
      <w:r w:rsidR="00FE09FE" w:rsidRPr="00755159">
        <w:rPr>
          <w:lang w:val="en-GB"/>
        </w:rPr>
        <w:t>so</w:t>
      </w:r>
      <w:r w:rsidR="00321B00" w:rsidRPr="00755159">
        <w:rPr>
          <w:lang w:val="en-GB"/>
        </w:rPr>
        <w:t>-</w:t>
      </w:r>
      <w:r w:rsidR="00FE09FE" w:rsidRPr="00755159">
        <w:rPr>
          <w:lang w:val="en-GB"/>
        </w:rPr>
        <w:t>called public</w:t>
      </w:r>
      <w:r w:rsidR="00321B00" w:rsidRPr="00755159">
        <w:rPr>
          <w:lang w:val="en-GB"/>
        </w:rPr>
        <w:t xml:space="preserve"> </w:t>
      </w:r>
      <w:r w:rsidR="00FE09FE" w:rsidRPr="00755159">
        <w:rPr>
          <w:lang w:val="en-GB"/>
        </w:rPr>
        <w:t>promise)</w:t>
      </w:r>
      <w:r w:rsidRPr="00755159">
        <w:rPr>
          <w:lang w:val="en-GB"/>
        </w:rPr>
        <w:t xml:space="preserve">. </w:t>
      </w:r>
      <w:r w:rsidR="00007E86" w:rsidRPr="00755159">
        <w:rPr>
          <w:lang w:val="en-GB"/>
        </w:rPr>
        <w:t xml:space="preserve"> </w:t>
      </w:r>
      <w:r w:rsidRPr="00755159">
        <w:rPr>
          <w:lang w:val="en-GB"/>
        </w:rPr>
        <w:t xml:space="preserve">The basis for processing is </w:t>
      </w:r>
      <w:r w:rsidR="00BD360A" w:rsidRPr="00755159">
        <w:rPr>
          <w:lang w:val="en-GB"/>
        </w:rPr>
        <w:t xml:space="preserve">consent or </w:t>
      </w:r>
      <w:r w:rsidRPr="00755159">
        <w:rPr>
          <w:lang w:val="en-GB"/>
        </w:rPr>
        <w:t>legitimate interest</w:t>
      </w:r>
      <w:r w:rsidR="00FE09FE" w:rsidRPr="00755159">
        <w:rPr>
          <w:lang w:val="en-GB"/>
        </w:rPr>
        <w:t xml:space="preserve"> of the data controller (</w:t>
      </w:r>
      <w:r w:rsidR="00321B00" w:rsidRPr="00755159">
        <w:rPr>
          <w:lang w:val="en-GB"/>
        </w:rPr>
        <w:t>A</w:t>
      </w:r>
      <w:r w:rsidR="00FE09FE" w:rsidRPr="00755159">
        <w:rPr>
          <w:lang w:val="en-GB"/>
        </w:rPr>
        <w:t xml:space="preserve">rt. 6 </w:t>
      </w:r>
      <w:r w:rsidR="00321B00" w:rsidRPr="00755159">
        <w:rPr>
          <w:lang w:val="en-GB"/>
        </w:rPr>
        <w:t>(</w:t>
      </w:r>
      <w:r w:rsidR="00FE09FE" w:rsidRPr="00755159">
        <w:rPr>
          <w:lang w:val="en-GB"/>
        </w:rPr>
        <w:t>1</w:t>
      </w:r>
      <w:r w:rsidR="00321B00" w:rsidRPr="00755159">
        <w:rPr>
          <w:lang w:val="en-GB"/>
        </w:rPr>
        <w:t>)(</w:t>
      </w:r>
      <w:r w:rsidR="00FE09FE" w:rsidRPr="00755159">
        <w:rPr>
          <w:lang w:val="en-GB"/>
        </w:rPr>
        <w:t>f) GDPR)</w:t>
      </w:r>
      <w:r w:rsidRPr="00755159">
        <w:rPr>
          <w:lang w:val="en-GB"/>
        </w:rPr>
        <w:t>. We suggest adding a phrase “and in some countries on the legitimate interests”.</w:t>
      </w:r>
    </w:p>
  </w:comment>
  <w:comment w:id="14" w:author="Michał Pietrzyk" w:date="2020-07-01T10:51:00Z" w:initials="MP">
    <w:p w14:paraId="7B7B32D1" w14:textId="52315AE4" w:rsidR="005B4C51" w:rsidRPr="00755159" w:rsidRDefault="005B4C51">
      <w:pPr>
        <w:pStyle w:val="Testocommento"/>
        <w:rPr>
          <w:lang w:val="en-GB"/>
        </w:rPr>
      </w:pPr>
      <w:r>
        <w:rPr>
          <w:rStyle w:val="Rimandocommento"/>
        </w:rPr>
        <w:annotationRef/>
      </w:r>
      <w:r w:rsidR="00A56F5A" w:rsidRPr="00755159">
        <w:rPr>
          <w:lang w:val="en-GB"/>
        </w:rPr>
        <w:t xml:space="preserve">Please note that in Poland three separate consents are required for marketing via social networks/e-mail/SMS/MMS: 1) consent for sending commercial electronic </w:t>
      </w:r>
      <w:r w:rsidR="00321B00" w:rsidRPr="00755159">
        <w:rPr>
          <w:lang w:val="en-GB"/>
        </w:rPr>
        <w:t>communication</w:t>
      </w:r>
      <w:r w:rsidR="00A56F5A" w:rsidRPr="00755159">
        <w:rPr>
          <w:lang w:val="en-GB"/>
        </w:rPr>
        <w:t xml:space="preserve"> via electronic means</w:t>
      </w:r>
      <w:r w:rsidR="00321B00" w:rsidRPr="00755159">
        <w:rPr>
          <w:lang w:val="en-GB"/>
        </w:rPr>
        <w:t>,</w:t>
      </w:r>
      <w:r w:rsidR="00A56F5A" w:rsidRPr="00755159">
        <w:rPr>
          <w:lang w:val="en-GB"/>
        </w:rPr>
        <w:t xml:space="preserve"> 2) consent for using telecommunication devices for direct marketing 3) consent </w:t>
      </w:r>
      <w:r w:rsidR="00321B00" w:rsidRPr="00755159">
        <w:rPr>
          <w:lang w:val="en-GB"/>
        </w:rPr>
        <w:t>for</w:t>
      </w:r>
      <w:r w:rsidR="00A56F5A" w:rsidRPr="00755159">
        <w:rPr>
          <w:lang w:val="en-GB"/>
        </w:rPr>
        <w:t xml:space="preserve"> personal data processing. Consents 1) and </w:t>
      </w:r>
      <w:proofErr w:type="gramStart"/>
      <w:r w:rsidR="00A56F5A" w:rsidRPr="00755159">
        <w:rPr>
          <w:lang w:val="en-GB"/>
        </w:rPr>
        <w:t>2 )</w:t>
      </w:r>
      <w:proofErr w:type="gramEnd"/>
      <w:r w:rsidR="00A56F5A" w:rsidRPr="00755159">
        <w:rPr>
          <w:lang w:val="en-GB"/>
        </w:rPr>
        <w:t xml:space="preserve"> may be combined.</w:t>
      </w:r>
    </w:p>
  </w:comment>
  <w:comment w:id="15" w:author="Michał Pietrzyk" w:date="2020-07-03T12:57:00Z" w:initials="MP">
    <w:p w14:paraId="56195CC9" w14:textId="508F70BC" w:rsidR="00A56F5A" w:rsidRPr="00755159" w:rsidRDefault="00A56F5A">
      <w:pPr>
        <w:pStyle w:val="Testocommento"/>
        <w:rPr>
          <w:lang w:val="en-GB"/>
        </w:rPr>
      </w:pPr>
      <w:r>
        <w:rPr>
          <w:rStyle w:val="Rimandocommento"/>
        </w:rPr>
        <w:annotationRef/>
      </w:r>
      <w:r w:rsidRPr="00755159">
        <w:rPr>
          <w:lang w:val="en-GB"/>
        </w:rPr>
        <w:t xml:space="preserve">With reference to the previous </w:t>
      </w:r>
      <w:r w:rsidR="00321B00" w:rsidRPr="00755159">
        <w:rPr>
          <w:lang w:val="en-GB"/>
        </w:rPr>
        <w:t>comment</w:t>
      </w:r>
      <w:r w:rsidRPr="00755159">
        <w:rPr>
          <w:lang w:val="en-GB"/>
        </w:rPr>
        <w:t xml:space="preserve"> - </w:t>
      </w:r>
      <w:r>
        <w:rPr>
          <w:rStyle w:val="Rimandocommento"/>
        </w:rPr>
        <w:annotationRef/>
      </w:r>
      <w:r w:rsidRPr="00755159">
        <w:rPr>
          <w:lang w:val="en-GB"/>
        </w:rPr>
        <w:t xml:space="preserve">should be “consents” (3 separate consents are required). </w:t>
      </w:r>
    </w:p>
  </w:comment>
  <w:comment w:id="17" w:author="Agnieszka Zwierzyńska" w:date="2020-07-03T12:34:00Z" w:initials="AZ">
    <w:p w14:paraId="5BE6F896" w14:textId="499D05AF" w:rsidR="00BD360A" w:rsidRPr="00755159" w:rsidRDefault="00BD360A">
      <w:pPr>
        <w:pStyle w:val="Testocommento"/>
        <w:rPr>
          <w:lang w:val="en-GB"/>
        </w:rPr>
      </w:pPr>
      <w:r>
        <w:rPr>
          <w:rStyle w:val="Rimandocommento"/>
        </w:rPr>
        <w:annotationRef/>
      </w:r>
      <w:r w:rsidRPr="00755159">
        <w:rPr>
          <w:lang w:val="en-GB"/>
        </w:rPr>
        <w:t xml:space="preserve">In our opinion, such communication is still “marketing communication”, so if </w:t>
      </w:r>
      <w:r w:rsidR="00321B00" w:rsidRPr="00755159">
        <w:rPr>
          <w:lang w:val="en-GB"/>
        </w:rPr>
        <w:t>a</w:t>
      </w:r>
      <w:r w:rsidRPr="00755159">
        <w:rPr>
          <w:lang w:val="en-GB"/>
        </w:rPr>
        <w:t xml:space="preserve"> person </w:t>
      </w:r>
      <w:proofErr w:type="spellStart"/>
      <w:r w:rsidR="00321B00" w:rsidRPr="00755159">
        <w:rPr>
          <w:lang w:val="en-GB"/>
        </w:rPr>
        <w:t>withdrawas</w:t>
      </w:r>
      <w:proofErr w:type="spellEnd"/>
      <w:r w:rsidRPr="00755159">
        <w:rPr>
          <w:lang w:val="en-GB"/>
        </w:rPr>
        <w:t xml:space="preserve"> consent </w:t>
      </w:r>
      <w:r w:rsidR="00321B00" w:rsidRPr="00755159">
        <w:rPr>
          <w:lang w:val="en-GB"/>
        </w:rPr>
        <w:t>for</w:t>
      </w:r>
      <w:r w:rsidRPr="00755159">
        <w:rPr>
          <w:lang w:val="en-GB"/>
        </w:rPr>
        <w:t xml:space="preserve"> marketing, she/he should not receive such communication. </w:t>
      </w:r>
    </w:p>
  </w:comment>
  <w:comment w:id="20" w:author="Michał Pietrzyk" w:date="2020-07-01T13:53:00Z" w:initials="MP">
    <w:p w14:paraId="269FD2CA" w14:textId="54564A1B" w:rsidR="00904847" w:rsidRPr="00755159" w:rsidRDefault="00904847">
      <w:pPr>
        <w:pStyle w:val="Testocommento"/>
        <w:rPr>
          <w:lang w:val="en-GB"/>
        </w:rPr>
      </w:pPr>
      <w:r>
        <w:rPr>
          <w:rStyle w:val="Rimandocommento"/>
        </w:rPr>
        <w:annotationRef/>
      </w:r>
      <w:r w:rsidR="005971E7" w:rsidRPr="00755159">
        <w:rPr>
          <w:lang w:val="en-GB"/>
        </w:rPr>
        <w:t>In Poland, the statutory term for keeping accounting documents is 5 years</w:t>
      </w:r>
      <w:r w:rsidR="002826FB" w:rsidRPr="00755159">
        <w:rPr>
          <w:lang w:val="en-GB"/>
        </w:rPr>
        <w:t xml:space="preserve"> as of the end of the fiscal year</w:t>
      </w:r>
      <w:r w:rsidR="005971E7" w:rsidRPr="00755159">
        <w:rPr>
          <w:lang w:val="en-GB"/>
        </w:rPr>
        <w:t xml:space="preserve">, so the proposed term might be deemed excessive. </w:t>
      </w:r>
    </w:p>
  </w:comment>
  <w:comment w:id="23" w:author="Agnieszka Zwierzyńska" w:date="2020-07-03T12:47:00Z" w:initials="AZ">
    <w:p w14:paraId="7AAA4EC8" w14:textId="0D0D6139" w:rsidR="00FF4D5C" w:rsidRPr="00755159" w:rsidRDefault="00FF4D5C" w:rsidP="00FF4D5C">
      <w:pPr>
        <w:pStyle w:val="Testocommento"/>
        <w:rPr>
          <w:lang w:val="en-GB"/>
        </w:rPr>
      </w:pPr>
      <w:r>
        <w:rPr>
          <w:rStyle w:val="Rimandocommento"/>
        </w:rPr>
        <w:annotationRef/>
      </w:r>
      <w:r w:rsidRPr="00755159">
        <w:rPr>
          <w:lang w:val="en-GB"/>
        </w:rPr>
        <w:t xml:space="preserve">In Poland, </w:t>
      </w:r>
      <w:proofErr w:type="spellStart"/>
      <w:r w:rsidRPr="00755159">
        <w:rPr>
          <w:lang w:val="en-GB"/>
        </w:rPr>
        <w:t>generaly</w:t>
      </w:r>
      <w:proofErr w:type="spellEnd"/>
      <w:r w:rsidRPr="00755159">
        <w:rPr>
          <w:lang w:val="en-GB"/>
        </w:rPr>
        <w:t xml:space="preserve"> the prescription (limitation) period of claims is 6 years. The end of the limitation period is the last day of the calendar year</w:t>
      </w:r>
      <w:r w:rsidR="00321B00" w:rsidRPr="00755159">
        <w:rPr>
          <w:lang w:val="en-GB"/>
        </w:rPr>
        <w:t>.</w:t>
      </w:r>
    </w:p>
    <w:p w14:paraId="7D92F595" w14:textId="07AB1AB6" w:rsidR="00FF4D5C" w:rsidRPr="00755159" w:rsidRDefault="00FF4D5C">
      <w:pPr>
        <w:pStyle w:val="Testocommento"/>
        <w:rPr>
          <w:lang w:val="en-GB"/>
        </w:rPr>
      </w:pPr>
      <w:proofErr w:type="gramStart"/>
      <w:r w:rsidRPr="00755159">
        <w:rPr>
          <w:lang w:val="en-GB"/>
        </w:rPr>
        <w:t>So</w:t>
      </w:r>
      <w:proofErr w:type="gramEnd"/>
      <w:r w:rsidRPr="00755159">
        <w:rPr>
          <w:lang w:val="en-GB"/>
        </w:rPr>
        <w:t xml:space="preserve"> we propose to add that in each case the data will be processed no longer than</w:t>
      </w:r>
      <w:r w:rsidR="00321B00" w:rsidRPr="00755159">
        <w:rPr>
          <w:lang w:val="en-GB"/>
        </w:rPr>
        <w:t xml:space="preserve"> for</w:t>
      </w:r>
      <w:r w:rsidRPr="00755159">
        <w:rPr>
          <w:lang w:val="en-GB"/>
        </w:rPr>
        <w:t xml:space="preserve"> 7 years. </w:t>
      </w:r>
    </w:p>
  </w:comment>
  <w:comment w:id="25" w:author="Agnieszka Zwierzyńska" w:date="2020-07-03T12:41:00Z" w:initials="AZ">
    <w:p w14:paraId="7EDD0AA3" w14:textId="12037CC6" w:rsidR="00FF4D5C" w:rsidRPr="00755159" w:rsidRDefault="00FF4D5C" w:rsidP="00FF4D5C">
      <w:pPr>
        <w:pStyle w:val="Testocommento"/>
        <w:rPr>
          <w:lang w:val="en-GB"/>
        </w:rPr>
      </w:pPr>
      <w:r>
        <w:rPr>
          <w:rStyle w:val="Rimandocommento"/>
        </w:rPr>
        <w:annotationRef/>
      </w:r>
      <w:r w:rsidRPr="00755159">
        <w:rPr>
          <w:lang w:val="en-GB"/>
        </w:rPr>
        <w:t xml:space="preserve">In Poland, </w:t>
      </w:r>
      <w:proofErr w:type="spellStart"/>
      <w:r w:rsidRPr="00755159">
        <w:rPr>
          <w:lang w:val="en-GB"/>
        </w:rPr>
        <w:t>generaly</w:t>
      </w:r>
      <w:proofErr w:type="spellEnd"/>
      <w:r w:rsidRPr="00755159">
        <w:rPr>
          <w:lang w:val="en-GB"/>
        </w:rPr>
        <w:t xml:space="preserve"> the prescription (limitation) period of claims is 6 years. </w:t>
      </w:r>
    </w:p>
    <w:p w14:paraId="1679BA75" w14:textId="306DC9A2" w:rsidR="00FF4D5C" w:rsidRPr="00755159" w:rsidRDefault="00FF4D5C" w:rsidP="00FF4D5C">
      <w:pPr>
        <w:pStyle w:val="Testocommento"/>
        <w:rPr>
          <w:lang w:val="en-GB"/>
        </w:rPr>
      </w:pPr>
      <w:r w:rsidRPr="00755159">
        <w:rPr>
          <w:lang w:val="en-GB"/>
        </w:rPr>
        <w:t xml:space="preserve">We propose the following wording: </w:t>
      </w:r>
    </w:p>
    <w:p w14:paraId="3E1E3E11" w14:textId="678477FD" w:rsidR="00FF4D5C" w:rsidRPr="00FF4D5C" w:rsidRDefault="00FF4D5C" w:rsidP="00FF4D5C">
      <w:pPr>
        <w:pStyle w:val="Testocommento"/>
        <w:rPr>
          <w:rFonts w:ascii="Courier New" w:eastAsia="Times New Roman" w:hAnsi="Courier New" w:cs="Courier New"/>
          <w:lang w:val="en-US" w:eastAsia="pl-PL"/>
        </w:rPr>
      </w:pPr>
      <w:r w:rsidRPr="00755159">
        <w:rPr>
          <w:lang w:val="en-GB"/>
        </w:rPr>
        <w:t xml:space="preserve">“if you have provided your consent, the data processed for </w:t>
      </w:r>
      <w:r w:rsidR="002662ED" w:rsidRPr="00755159">
        <w:rPr>
          <w:lang w:val="en-GB"/>
        </w:rPr>
        <w:t xml:space="preserve">the </w:t>
      </w:r>
      <w:r w:rsidRPr="00755159">
        <w:rPr>
          <w:lang w:val="en-GB"/>
        </w:rPr>
        <w:t xml:space="preserve">purposes of marketing and profiling </w:t>
      </w:r>
      <w:r w:rsidRPr="00755159">
        <w:rPr>
          <w:color w:val="FF0000"/>
          <w:lang w:val="en-GB"/>
        </w:rPr>
        <w:t xml:space="preserve">will be stored until </w:t>
      </w:r>
      <w:r w:rsidR="002662ED" w:rsidRPr="00755159">
        <w:rPr>
          <w:color w:val="FF0000"/>
          <w:lang w:val="en-GB"/>
        </w:rPr>
        <w:t xml:space="preserve">the </w:t>
      </w:r>
      <w:r w:rsidRPr="00755159">
        <w:rPr>
          <w:color w:val="FF0000"/>
          <w:lang w:val="en-GB"/>
        </w:rPr>
        <w:t>consent is withdrawn</w:t>
      </w:r>
      <w:r w:rsidRPr="00755159">
        <w:rPr>
          <w:lang w:val="en-GB"/>
        </w:rPr>
        <w:t>, but no longer than</w:t>
      </w:r>
      <w:r w:rsidR="002662ED" w:rsidRPr="00755159">
        <w:rPr>
          <w:lang w:val="en-GB"/>
        </w:rPr>
        <w:t xml:space="preserve"> for</w:t>
      </w:r>
      <w:r w:rsidRPr="00755159">
        <w:rPr>
          <w:lang w:val="en-GB"/>
        </w:rPr>
        <w:t xml:space="preserve"> 7 years”.</w:t>
      </w:r>
      <w:r>
        <w:rPr>
          <w:rFonts w:ascii="Courier New" w:eastAsia="Times New Roman" w:hAnsi="Courier New" w:cs="Courier New"/>
          <w:lang w:val="en" w:eastAsia="pl-PL"/>
        </w:rPr>
        <w:t xml:space="preserve"> </w:t>
      </w:r>
    </w:p>
    <w:p w14:paraId="02E87144" w14:textId="293FEF63" w:rsidR="00FF4D5C" w:rsidRPr="00FF4D5C" w:rsidRDefault="00FF4D5C">
      <w:pPr>
        <w:pStyle w:val="Testocommento"/>
        <w:rPr>
          <w:lang w:val="en-US"/>
        </w:rPr>
      </w:pPr>
    </w:p>
  </w:comment>
  <w:comment w:id="26" w:author="Fieldfisher" w:date="2020-08-07T12:42:00Z" w:initials="FF">
    <w:p w14:paraId="25433AD9" w14:textId="4366F07E" w:rsidR="00772D2D" w:rsidRDefault="00772D2D">
      <w:pPr>
        <w:pStyle w:val="Testocommento"/>
      </w:pPr>
      <w:r>
        <w:rPr>
          <w:rStyle w:val="Rimandocommento"/>
        </w:rPr>
        <w:annotationRef/>
      </w:r>
      <w:r>
        <w:t>Abbiamo modificato il termine con l’aggiunta del riferimento alla verifica preliminare</w:t>
      </w:r>
    </w:p>
  </w:comment>
  <w:comment w:id="34" w:author="Agnieszka Zwierzyńska" w:date="2020-07-03T12:37:00Z" w:initials="AZ">
    <w:p w14:paraId="325C61DD" w14:textId="14688C5C" w:rsidR="00BD360A" w:rsidRPr="00755159" w:rsidRDefault="00BD360A">
      <w:pPr>
        <w:pStyle w:val="Testocommento"/>
        <w:rPr>
          <w:lang w:val="en-GB"/>
        </w:rPr>
      </w:pPr>
      <w:r>
        <w:rPr>
          <w:rStyle w:val="Rimandocommento"/>
        </w:rPr>
        <w:annotationRef/>
      </w:r>
      <w:bookmarkStart w:id="35" w:name="_Hlk47696808"/>
      <w:r w:rsidR="00851F1E" w:rsidRPr="00755159">
        <w:rPr>
          <w:lang w:val="en-GB"/>
        </w:rPr>
        <w:t xml:space="preserve">Please note that in Poland three separate consents are required for marketing via social networks/e-mail/SMS/MMS: 1) consent for sending commercial electronic communication via electronic means, 2) consent for using telecommunication devices for direct marketing 3) consent for personal data processing. Consents 1) and </w:t>
      </w:r>
      <w:proofErr w:type="gramStart"/>
      <w:r w:rsidR="00851F1E" w:rsidRPr="00755159">
        <w:rPr>
          <w:lang w:val="en-GB"/>
        </w:rPr>
        <w:t>2 )</w:t>
      </w:r>
      <w:proofErr w:type="gramEnd"/>
      <w:r w:rsidR="00851F1E" w:rsidRPr="00755159">
        <w:rPr>
          <w:lang w:val="en-GB"/>
        </w:rPr>
        <w:t xml:space="preserve"> may be combined</w:t>
      </w:r>
      <w:r w:rsidRPr="00755159">
        <w:rPr>
          <w:lang w:val="en-GB"/>
        </w:rPr>
        <w:t>.</w:t>
      </w:r>
    </w:p>
    <w:p w14:paraId="6AA89F12" w14:textId="77777777" w:rsidR="00BD360A" w:rsidRPr="00755159" w:rsidRDefault="00BD360A">
      <w:pPr>
        <w:pStyle w:val="Testocommento"/>
        <w:rPr>
          <w:lang w:val="en-GB"/>
        </w:rPr>
      </w:pPr>
    </w:p>
    <w:p w14:paraId="48A653D3" w14:textId="4471E70F" w:rsidR="00BD360A" w:rsidRPr="00755159" w:rsidRDefault="00851F1E">
      <w:pPr>
        <w:pStyle w:val="Testocommento"/>
        <w:rPr>
          <w:lang w:val="en-GB"/>
        </w:rPr>
      </w:pPr>
      <w:r w:rsidRPr="00755159">
        <w:rPr>
          <w:lang w:val="en-GB"/>
        </w:rPr>
        <w:t>GDPR applies to</w:t>
      </w:r>
      <w:r w:rsidR="00BD360A" w:rsidRPr="00755159">
        <w:rPr>
          <w:lang w:val="en-GB"/>
        </w:rPr>
        <w:t xml:space="preserve"> consents 1) and 2). This means that the right to withdraw the consent also includes consents </w:t>
      </w:r>
      <w:proofErr w:type="gramStart"/>
      <w:r w:rsidR="00BD360A" w:rsidRPr="00755159">
        <w:rPr>
          <w:lang w:val="en-GB"/>
        </w:rPr>
        <w:t>1( and</w:t>
      </w:r>
      <w:proofErr w:type="gramEnd"/>
      <w:r w:rsidR="00BD360A" w:rsidRPr="00755159">
        <w:rPr>
          <w:lang w:val="en-GB"/>
        </w:rPr>
        <w:t xml:space="preserve"> 2). </w:t>
      </w:r>
      <w:bookmarkEnd w:id="3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B2A05E" w15:done="0"/>
  <w15:commentEx w15:paraId="62180740" w15:done="0"/>
  <w15:commentEx w15:paraId="28B2CA97" w15:done="0"/>
  <w15:commentEx w15:paraId="77AC2B0D" w15:done="0"/>
  <w15:commentEx w15:paraId="7881071A" w15:done="0"/>
  <w15:commentEx w15:paraId="7B7B32D1" w15:done="0"/>
  <w15:commentEx w15:paraId="56195CC9" w15:done="0"/>
  <w15:commentEx w15:paraId="5BE6F896" w15:done="0"/>
  <w15:commentEx w15:paraId="269FD2CA" w15:done="0"/>
  <w15:commentEx w15:paraId="7D92F595" w15:done="0"/>
  <w15:commentEx w15:paraId="02E87144" w15:done="0"/>
  <w15:commentEx w15:paraId="25433AD9" w15:paraIdParent="02E87144" w15:done="0"/>
  <w15:commentEx w15:paraId="48A65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A47F" w16cex:dateUtc="2020-07-03T10:35:00Z"/>
  <w16cex:commentExtensible w16cex:durableId="22C1A830" w16cex:dateUtc="2020-07-21T15:45:00Z"/>
  <w16cex:commentExtensible w16cex:durableId="22A9939D" w16cex:dateUtc="2020-07-03T09:23:00Z"/>
  <w16cex:commentExtensible w16cex:durableId="22A998C8" w16cex:dateUtc="2020-07-03T09:45:00Z"/>
  <w16cex:commentExtensible w16cex:durableId="22A6E6DD" w16cex:dateUtc="2020-07-01T08:41:00Z"/>
  <w16cex:commentExtensible w16cex:durableId="22A6E923" w16cex:dateUtc="2020-07-01T08:51:00Z"/>
  <w16cex:commentExtensible w16cex:durableId="22A9A9CC" w16cex:dateUtc="2020-07-03T10:57:00Z"/>
  <w16cex:commentExtensible w16cex:durableId="22A9A440" w16cex:dateUtc="2020-07-03T10:34:00Z"/>
  <w16cex:commentExtensible w16cex:durableId="22A713C7" w16cex:dateUtc="2020-07-01T11:53:00Z"/>
  <w16cex:commentExtensible w16cex:durableId="22A9A761" w16cex:dateUtc="2020-07-03T10:47:00Z"/>
  <w16cex:commentExtensible w16cex:durableId="22A9A607" w16cex:dateUtc="2020-07-03T10:41:00Z"/>
  <w16cex:commentExtensible w16cex:durableId="22D7CAC5" w16cex:dateUtc="2020-08-07T10:42:00Z"/>
  <w16cex:commentExtensible w16cex:durableId="22A9A513" w16cex:dateUtc="2020-07-03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B2A05E" w16cid:durableId="22A9A47F"/>
  <w16cid:commentId w16cid:paraId="62180740" w16cid:durableId="22C1A830"/>
  <w16cid:commentId w16cid:paraId="28B2CA97" w16cid:durableId="22A9939D"/>
  <w16cid:commentId w16cid:paraId="77AC2B0D" w16cid:durableId="22A998C8"/>
  <w16cid:commentId w16cid:paraId="7881071A" w16cid:durableId="22A6E6DD"/>
  <w16cid:commentId w16cid:paraId="7B7B32D1" w16cid:durableId="22A6E923"/>
  <w16cid:commentId w16cid:paraId="56195CC9" w16cid:durableId="22A9A9CC"/>
  <w16cid:commentId w16cid:paraId="5BE6F896" w16cid:durableId="22A9A440"/>
  <w16cid:commentId w16cid:paraId="269FD2CA" w16cid:durableId="22A713C7"/>
  <w16cid:commentId w16cid:paraId="7D92F595" w16cid:durableId="22A9A761"/>
  <w16cid:commentId w16cid:paraId="02E87144" w16cid:durableId="22A9A607"/>
  <w16cid:commentId w16cid:paraId="25433AD9" w16cid:durableId="22D7CAC5"/>
  <w16cid:commentId w16cid:paraId="48A653D3" w16cid:durableId="22A9A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258CE" w14:textId="77777777" w:rsidR="000A1DB0" w:rsidRDefault="000A1DB0" w:rsidP="003379CE">
      <w:pPr>
        <w:spacing w:after="0" w:line="240" w:lineRule="auto"/>
      </w:pPr>
      <w:r>
        <w:separator/>
      </w:r>
    </w:p>
  </w:endnote>
  <w:endnote w:type="continuationSeparator" w:id="0">
    <w:p w14:paraId="2FDE0159" w14:textId="77777777" w:rsidR="000A1DB0" w:rsidRDefault="000A1DB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DDF6B" w14:textId="77777777" w:rsidR="000A1DB0" w:rsidRDefault="000A1DB0" w:rsidP="003379CE">
      <w:pPr>
        <w:spacing w:after="0" w:line="240" w:lineRule="auto"/>
      </w:pPr>
      <w:r>
        <w:separator/>
      </w:r>
    </w:p>
  </w:footnote>
  <w:footnote w:type="continuationSeparator" w:id="0">
    <w:p w14:paraId="6B0F65B3" w14:textId="77777777" w:rsidR="000A1DB0" w:rsidRDefault="000A1DB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gnieszka Zwierzyńska">
    <w15:presenceInfo w15:providerId="None" w15:userId="Agnieszka Zwierzyńska"/>
  </w15:person>
  <w15:person w15:author="Fieldfisher">
    <w15:presenceInfo w15:providerId="None" w15:userId="Fieldfisher"/>
  </w15:person>
  <w15:person w15:author="Michał Pietrzyk">
    <w15:presenceInfo w15:providerId="AD" w15:userId="S::michal.pietrzyk@laszczuk.onmicrosoft.com::c639aa9f-2805-4aec-9ff1-9c0773f06a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E86"/>
    <w:rsid w:val="000137DC"/>
    <w:rsid w:val="00022699"/>
    <w:rsid w:val="00037625"/>
    <w:rsid w:val="00046080"/>
    <w:rsid w:val="000568F1"/>
    <w:rsid w:val="000663F2"/>
    <w:rsid w:val="0006670E"/>
    <w:rsid w:val="00081E1B"/>
    <w:rsid w:val="0008475C"/>
    <w:rsid w:val="00093686"/>
    <w:rsid w:val="000A1DB0"/>
    <w:rsid w:val="000A7F30"/>
    <w:rsid w:val="000C0DB9"/>
    <w:rsid w:val="000F2C92"/>
    <w:rsid w:val="000F37CC"/>
    <w:rsid w:val="000F4399"/>
    <w:rsid w:val="00104627"/>
    <w:rsid w:val="00114245"/>
    <w:rsid w:val="00116694"/>
    <w:rsid w:val="001166F7"/>
    <w:rsid w:val="00145B46"/>
    <w:rsid w:val="00157442"/>
    <w:rsid w:val="001617C5"/>
    <w:rsid w:val="00171B56"/>
    <w:rsid w:val="00182BB4"/>
    <w:rsid w:val="001832C5"/>
    <w:rsid w:val="00185013"/>
    <w:rsid w:val="0019177A"/>
    <w:rsid w:val="001A7F8C"/>
    <w:rsid w:val="001B497B"/>
    <w:rsid w:val="001C271D"/>
    <w:rsid w:val="001C2768"/>
    <w:rsid w:val="001D34D3"/>
    <w:rsid w:val="001F117B"/>
    <w:rsid w:val="001F3D49"/>
    <w:rsid w:val="001F768D"/>
    <w:rsid w:val="002044C1"/>
    <w:rsid w:val="00207273"/>
    <w:rsid w:val="002105D1"/>
    <w:rsid w:val="00216731"/>
    <w:rsid w:val="00242E0C"/>
    <w:rsid w:val="0025450E"/>
    <w:rsid w:val="00260247"/>
    <w:rsid w:val="002662ED"/>
    <w:rsid w:val="002826FB"/>
    <w:rsid w:val="002A552C"/>
    <w:rsid w:val="002B431F"/>
    <w:rsid w:val="002B56E2"/>
    <w:rsid w:val="002C037C"/>
    <w:rsid w:val="002D5113"/>
    <w:rsid w:val="002F4565"/>
    <w:rsid w:val="0030137A"/>
    <w:rsid w:val="00305B89"/>
    <w:rsid w:val="00314A00"/>
    <w:rsid w:val="00320E5F"/>
    <w:rsid w:val="00321B00"/>
    <w:rsid w:val="003379CE"/>
    <w:rsid w:val="00346519"/>
    <w:rsid w:val="00355772"/>
    <w:rsid w:val="00360AA9"/>
    <w:rsid w:val="00365A9E"/>
    <w:rsid w:val="00371008"/>
    <w:rsid w:val="00375BA6"/>
    <w:rsid w:val="003810DA"/>
    <w:rsid w:val="00386871"/>
    <w:rsid w:val="003958A4"/>
    <w:rsid w:val="003A4EE8"/>
    <w:rsid w:val="003B5C0E"/>
    <w:rsid w:val="003E3A7D"/>
    <w:rsid w:val="003E7B5C"/>
    <w:rsid w:val="00407AE3"/>
    <w:rsid w:val="004101E7"/>
    <w:rsid w:val="00410609"/>
    <w:rsid w:val="004153B3"/>
    <w:rsid w:val="00415B79"/>
    <w:rsid w:val="00421384"/>
    <w:rsid w:val="00425F6A"/>
    <w:rsid w:val="00445908"/>
    <w:rsid w:val="004635E1"/>
    <w:rsid w:val="0046460F"/>
    <w:rsid w:val="00475571"/>
    <w:rsid w:val="004A0B10"/>
    <w:rsid w:val="004A0F05"/>
    <w:rsid w:val="004B76DC"/>
    <w:rsid w:val="004D342C"/>
    <w:rsid w:val="004E64C7"/>
    <w:rsid w:val="004F3EDF"/>
    <w:rsid w:val="004F4F4D"/>
    <w:rsid w:val="00504FE8"/>
    <w:rsid w:val="00517E42"/>
    <w:rsid w:val="00526DE6"/>
    <w:rsid w:val="00534534"/>
    <w:rsid w:val="00540325"/>
    <w:rsid w:val="005715B9"/>
    <w:rsid w:val="00590C1E"/>
    <w:rsid w:val="00596D97"/>
    <w:rsid w:val="005971E7"/>
    <w:rsid w:val="005B4C51"/>
    <w:rsid w:val="005B5F13"/>
    <w:rsid w:val="005E218E"/>
    <w:rsid w:val="005F3C5B"/>
    <w:rsid w:val="00606E92"/>
    <w:rsid w:val="00610A58"/>
    <w:rsid w:val="006160E1"/>
    <w:rsid w:val="00617456"/>
    <w:rsid w:val="006217F2"/>
    <w:rsid w:val="0062424D"/>
    <w:rsid w:val="00632578"/>
    <w:rsid w:val="00645425"/>
    <w:rsid w:val="00650B76"/>
    <w:rsid w:val="00691B30"/>
    <w:rsid w:val="006E72D3"/>
    <w:rsid w:val="006F7960"/>
    <w:rsid w:val="00700D88"/>
    <w:rsid w:val="00711204"/>
    <w:rsid w:val="00711BBB"/>
    <w:rsid w:val="007264D1"/>
    <w:rsid w:val="00755159"/>
    <w:rsid w:val="00755822"/>
    <w:rsid w:val="0077105C"/>
    <w:rsid w:val="00772D2D"/>
    <w:rsid w:val="007A52CA"/>
    <w:rsid w:val="007D614F"/>
    <w:rsid w:val="00816CE5"/>
    <w:rsid w:val="00834875"/>
    <w:rsid w:val="00843B02"/>
    <w:rsid w:val="00847814"/>
    <w:rsid w:val="00851CF6"/>
    <w:rsid w:val="00851F1E"/>
    <w:rsid w:val="00854EEC"/>
    <w:rsid w:val="008751EB"/>
    <w:rsid w:val="00876AFE"/>
    <w:rsid w:val="00894240"/>
    <w:rsid w:val="008A41D5"/>
    <w:rsid w:val="008C5110"/>
    <w:rsid w:val="008D027F"/>
    <w:rsid w:val="008D4123"/>
    <w:rsid w:val="008D4DD0"/>
    <w:rsid w:val="008D7612"/>
    <w:rsid w:val="008D7866"/>
    <w:rsid w:val="008F0C22"/>
    <w:rsid w:val="008F7232"/>
    <w:rsid w:val="00900A22"/>
    <w:rsid w:val="00904847"/>
    <w:rsid w:val="0091267D"/>
    <w:rsid w:val="009364B3"/>
    <w:rsid w:val="009650E0"/>
    <w:rsid w:val="0097713B"/>
    <w:rsid w:val="00981EA1"/>
    <w:rsid w:val="009E1725"/>
    <w:rsid w:val="00A1054B"/>
    <w:rsid w:val="00A12271"/>
    <w:rsid w:val="00A31827"/>
    <w:rsid w:val="00A3271A"/>
    <w:rsid w:val="00A40415"/>
    <w:rsid w:val="00A43383"/>
    <w:rsid w:val="00A56F5A"/>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02E9"/>
    <w:rsid w:val="00BA15E2"/>
    <w:rsid w:val="00BC5558"/>
    <w:rsid w:val="00BD360A"/>
    <w:rsid w:val="00BF62FE"/>
    <w:rsid w:val="00C02865"/>
    <w:rsid w:val="00C0634A"/>
    <w:rsid w:val="00C227CD"/>
    <w:rsid w:val="00C30AEE"/>
    <w:rsid w:val="00C35387"/>
    <w:rsid w:val="00C55B9E"/>
    <w:rsid w:val="00C5719C"/>
    <w:rsid w:val="00C665E6"/>
    <w:rsid w:val="00C77AD5"/>
    <w:rsid w:val="00C82676"/>
    <w:rsid w:val="00C84D46"/>
    <w:rsid w:val="00C85CB8"/>
    <w:rsid w:val="00CB2044"/>
    <w:rsid w:val="00CB34BF"/>
    <w:rsid w:val="00CB5B2F"/>
    <w:rsid w:val="00CB66D5"/>
    <w:rsid w:val="00CC0C5E"/>
    <w:rsid w:val="00CD5201"/>
    <w:rsid w:val="00D06D8B"/>
    <w:rsid w:val="00D24698"/>
    <w:rsid w:val="00D51F26"/>
    <w:rsid w:val="00D53C17"/>
    <w:rsid w:val="00D74563"/>
    <w:rsid w:val="00D751DD"/>
    <w:rsid w:val="00D91FDC"/>
    <w:rsid w:val="00D928F2"/>
    <w:rsid w:val="00D947E0"/>
    <w:rsid w:val="00DA272A"/>
    <w:rsid w:val="00DB3647"/>
    <w:rsid w:val="00DB4C39"/>
    <w:rsid w:val="00DB5678"/>
    <w:rsid w:val="00DC58E7"/>
    <w:rsid w:val="00DE1774"/>
    <w:rsid w:val="00DF6727"/>
    <w:rsid w:val="00E03B13"/>
    <w:rsid w:val="00E4780D"/>
    <w:rsid w:val="00E550E9"/>
    <w:rsid w:val="00E640F4"/>
    <w:rsid w:val="00E6791F"/>
    <w:rsid w:val="00E977FB"/>
    <w:rsid w:val="00ED6D87"/>
    <w:rsid w:val="00F10D86"/>
    <w:rsid w:val="00F11276"/>
    <w:rsid w:val="00F228E8"/>
    <w:rsid w:val="00F5548B"/>
    <w:rsid w:val="00F67164"/>
    <w:rsid w:val="00F70058"/>
    <w:rsid w:val="00FA4553"/>
    <w:rsid w:val="00FB15F1"/>
    <w:rsid w:val="00FC5EE3"/>
    <w:rsid w:val="00FE09FE"/>
    <w:rsid w:val="00FE2324"/>
    <w:rsid w:val="00FE48A1"/>
    <w:rsid w:val="00FF464C"/>
    <w:rsid w:val="00FF4D5C"/>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568F1"/>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0568F1"/>
    <w:rPr>
      <w:rFonts w:ascii="Consolas" w:hAnsi="Consola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231350435">
      <w:bodyDiv w:val="1"/>
      <w:marLeft w:val="0"/>
      <w:marRight w:val="0"/>
      <w:marTop w:val="0"/>
      <w:marBottom w:val="0"/>
      <w:divBdr>
        <w:top w:val="none" w:sz="0" w:space="0" w:color="auto"/>
        <w:left w:val="none" w:sz="0" w:space="0" w:color="auto"/>
        <w:bottom w:val="none" w:sz="0" w:space="0" w:color="auto"/>
        <w:right w:val="none" w:sz="0" w:space="0" w:color="auto"/>
      </w:divBdr>
    </w:div>
    <w:div w:id="925269394">
      <w:bodyDiv w:val="1"/>
      <w:marLeft w:val="0"/>
      <w:marRight w:val="0"/>
      <w:marTop w:val="0"/>
      <w:marBottom w:val="0"/>
      <w:divBdr>
        <w:top w:val="none" w:sz="0" w:space="0" w:color="auto"/>
        <w:left w:val="none" w:sz="0" w:space="0" w:color="auto"/>
        <w:bottom w:val="none" w:sz="0" w:space="0" w:color="auto"/>
        <w:right w:val="none" w:sz="0" w:space="0" w:color="auto"/>
      </w:divBdr>
      <w:divsChild>
        <w:div w:id="130943829">
          <w:marLeft w:val="0"/>
          <w:marRight w:val="0"/>
          <w:marTop w:val="0"/>
          <w:marBottom w:val="0"/>
          <w:divBdr>
            <w:top w:val="none" w:sz="0" w:space="0" w:color="auto"/>
            <w:left w:val="none" w:sz="0" w:space="0" w:color="auto"/>
            <w:bottom w:val="none" w:sz="0" w:space="0" w:color="auto"/>
            <w:right w:val="none" w:sz="0" w:space="0" w:color="auto"/>
          </w:divBdr>
          <w:divsChild>
            <w:div w:id="417824694">
              <w:marLeft w:val="0"/>
              <w:marRight w:val="0"/>
              <w:marTop w:val="0"/>
              <w:marBottom w:val="0"/>
              <w:divBdr>
                <w:top w:val="none" w:sz="0" w:space="0" w:color="auto"/>
                <w:left w:val="none" w:sz="0" w:space="0" w:color="auto"/>
                <w:bottom w:val="none" w:sz="0" w:space="0" w:color="auto"/>
                <w:right w:val="none" w:sz="0" w:space="0" w:color="auto"/>
              </w:divBdr>
              <w:divsChild>
                <w:div w:id="1615015586">
                  <w:marLeft w:val="0"/>
                  <w:marRight w:val="0"/>
                  <w:marTop w:val="0"/>
                  <w:marBottom w:val="0"/>
                  <w:divBdr>
                    <w:top w:val="none" w:sz="0" w:space="0" w:color="auto"/>
                    <w:left w:val="none" w:sz="0" w:space="0" w:color="auto"/>
                    <w:bottom w:val="none" w:sz="0" w:space="0" w:color="auto"/>
                    <w:right w:val="none" w:sz="0" w:space="0" w:color="auto"/>
                  </w:divBdr>
                  <w:divsChild>
                    <w:div w:id="12330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137991150">
      <w:bodyDiv w:val="1"/>
      <w:marLeft w:val="0"/>
      <w:marRight w:val="0"/>
      <w:marTop w:val="0"/>
      <w:marBottom w:val="0"/>
      <w:divBdr>
        <w:top w:val="none" w:sz="0" w:space="0" w:color="auto"/>
        <w:left w:val="none" w:sz="0" w:space="0" w:color="auto"/>
        <w:bottom w:val="none" w:sz="0" w:space="0" w:color="auto"/>
        <w:right w:val="none" w:sz="0" w:space="0" w:color="auto"/>
      </w:divBdr>
      <w:divsChild>
        <w:div w:id="1571307506">
          <w:marLeft w:val="0"/>
          <w:marRight w:val="0"/>
          <w:marTop w:val="0"/>
          <w:marBottom w:val="0"/>
          <w:divBdr>
            <w:top w:val="none" w:sz="0" w:space="0" w:color="auto"/>
            <w:left w:val="none" w:sz="0" w:space="0" w:color="auto"/>
            <w:bottom w:val="none" w:sz="0" w:space="0" w:color="auto"/>
            <w:right w:val="none" w:sz="0" w:space="0" w:color="auto"/>
          </w:divBdr>
          <w:divsChild>
            <w:div w:id="649208863">
              <w:marLeft w:val="0"/>
              <w:marRight w:val="0"/>
              <w:marTop w:val="0"/>
              <w:marBottom w:val="0"/>
              <w:divBdr>
                <w:top w:val="none" w:sz="0" w:space="0" w:color="auto"/>
                <w:left w:val="none" w:sz="0" w:space="0" w:color="auto"/>
                <w:bottom w:val="none" w:sz="0" w:space="0" w:color="auto"/>
                <w:right w:val="none" w:sz="0" w:space="0" w:color="auto"/>
              </w:divBdr>
              <w:divsChild>
                <w:div w:id="1344091314">
                  <w:marLeft w:val="0"/>
                  <w:marRight w:val="0"/>
                  <w:marTop w:val="0"/>
                  <w:marBottom w:val="0"/>
                  <w:divBdr>
                    <w:top w:val="none" w:sz="0" w:space="0" w:color="auto"/>
                    <w:left w:val="none" w:sz="0" w:space="0" w:color="auto"/>
                    <w:bottom w:val="none" w:sz="0" w:space="0" w:color="auto"/>
                    <w:right w:val="none" w:sz="0" w:space="0" w:color="auto"/>
                  </w:divBdr>
                  <w:divsChild>
                    <w:div w:id="210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920913">
      <w:bodyDiv w:val="1"/>
      <w:marLeft w:val="0"/>
      <w:marRight w:val="0"/>
      <w:marTop w:val="0"/>
      <w:marBottom w:val="0"/>
      <w:divBdr>
        <w:top w:val="none" w:sz="0" w:space="0" w:color="auto"/>
        <w:left w:val="none" w:sz="0" w:space="0" w:color="auto"/>
        <w:bottom w:val="none" w:sz="0" w:space="0" w:color="auto"/>
        <w:right w:val="none" w:sz="0" w:space="0" w:color="auto"/>
      </w:divBdr>
      <w:divsChild>
        <w:div w:id="1864243841">
          <w:marLeft w:val="0"/>
          <w:marRight w:val="0"/>
          <w:marTop w:val="0"/>
          <w:marBottom w:val="0"/>
          <w:divBdr>
            <w:top w:val="none" w:sz="0" w:space="0" w:color="auto"/>
            <w:left w:val="none" w:sz="0" w:space="0" w:color="auto"/>
            <w:bottom w:val="none" w:sz="0" w:space="0" w:color="auto"/>
            <w:right w:val="none" w:sz="0" w:space="0" w:color="auto"/>
          </w:divBdr>
          <w:divsChild>
            <w:div w:id="1072773684">
              <w:marLeft w:val="0"/>
              <w:marRight w:val="0"/>
              <w:marTop w:val="0"/>
              <w:marBottom w:val="0"/>
              <w:divBdr>
                <w:top w:val="none" w:sz="0" w:space="0" w:color="auto"/>
                <w:left w:val="none" w:sz="0" w:space="0" w:color="auto"/>
                <w:bottom w:val="none" w:sz="0" w:space="0" w:color="auto"/>
                <w:right w:val="none" w:sz="0" w:space="0" w:color="auto"/>
              </w:divBdr>
              <w:divsChild>
                <w:div w:id="1005859481">
                  <w:marLeft w:val="0"/>
                  <w:marRight w:val="0"/>
                  <w:marTop w:val="0"/>
                  <w:marBottom w:val="0"/>
                  <w:divBdr>
                    <w:top w:val="none" w:sz="0" w:space="0" w:color="auto"/>
                    <w:left w:val="none" w:sz="0" w:space="0" w:color="auto"/>
                    <w:bottom w:val="none" w:sz="0" w:space="0" w:color="auto"/>
                    <w:right w:val="none" w:sz="0" w:space="0" w:color="auto"/>
                  </w:divBdr>
                  <w:divsChild>
                    <w:div w:id="11718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68620229">
      <w:bodyDiv w:val="1"/>
      <w:marLeft w:val="0"/>
      <w:marRight w:val="0"/>
      <w:marTop w:val="0"/>
      <w:marBottom w:val="0"/>
      <w:divBdr>
        <w:top w:val="none" w:sz="0" w:space="0" w:color="auto"/>
        <w:left w:val="none" w:sz="0" w:space="0" w:color="auto"/>
        <w:bottom w:val="none" w:sz="0" w:space="0" w:color="auto"/>
        <w:right w:val="none" w:sz="0" w:space="0" w:color="auto"/>
      </w:divBdr>
      <w:divsChild>
        <w:div w:id="436022951">
          <w:marLeft w:val="0"/>
          <w:marRight w:val="0"/>
          <w:marTop w:val="0"/>
          <w:marBottom w:val="0"/>
          <w:divBdr>
            <w:top w:val="none" w:sz="0" w:space="0" w:color="auto"/>
            <w:left w:val="none" w:sz="0" w:space="0" w:color="auto"/>
            <w:bottom w:val="none" w:sz="0" w:space="0" w:color="auto"/>
            <w:right w:val="none" w:sz="0" w:space="0" w:color="auto"/>
          </w:divBdr>
        </w:div>
        <w:div w:id="1663855916">
          <w:marLeft w:val="0"/>
          <w:marRight w:val="0"/>
          <w:marTop w:val="0"/>
          <w:marBottom w:val="0"/>
          <w:divBdr>
            <w:top w:val="none" w:sz="0" w:space="0" w:color="auto"/>
            <w:left w:val="none" w:sz="0" w:space="0" w:color="auto"/>
            <w:bottom w:val="none" w:sz="0" w:space="0" w:color="auto"/>
            <w:right w:val="none" w:sz="0" w:space="0" w:color="auto"/>
          </w:divBdr>
        </w:div>
        <w:div w:id="1821998304">
          <w:marLeft w:val="0"/>
          <w:marRight w:val="0"/>
          <w:marTop w:val="0"/>
          <w:marBottom w:val="0"/>
          <w:divBdr>
            <w:top w:val="none" w:sz="0" w:space="0" w:color="auto"/>
            <w:left w:val="none" w:sz="0" w:space="0" w:color="auto"/>
            <w:bottom w:val="none" w:sz="0" w:space="0" w:color="auto"/>
            <w:right w:val="none" w:sz="0" w:space="0" w:color="auto"/>
          </w:divBdr>
        </w:div>
      </w:divsChild>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1949311553">
      <w:bodyDiv w:val="1"/>
      <w:marLeft w:val="0"/>
      <w:marRight w:val="0"/>
      <w:marTop w:val="0"/>
      <w:marBottom w:val="0"/>
      <w:divBdr>
        <w:top w:val="none" w:sz="0" w:space="0" w:color="auto"/>
        <w:left w:val="none" w:sz="0" w:space="0" w:color="auto"/>
        <w:bottom w:val="none" w:sz="0" w:space="0" w:color="auto"/>
        <w:right w:val="none" w:sz="0" w:space="0" w:color="auto"/>
      </w:divBdr>
      <w:divsChild>
        <w:div w:id="851454181">
          <w:marLeft w:val="0"/>
          <w:marRight w:val="0"/>
          <w:marTop w:val="0"/>
          <w:marBottom w:val="0"/>
          <w:divBdr>
            <w:top w:val="none" w:sz="0" w:space="0" w:color="auto"/>
            <w:left w:val="none" w:sz="0" w:space="0" w:color="auto"/>
            <w:bottom w:val="none" w:sz="0" w:space="0" w:color="auto"/>
            <w:right w:val="none" w:sz="0" w:space="0" w:color="auto"/>
          </w:divBdr>
          <w:divsChild>
            <w:div w:id="2097049582">
              <w:marLeft w:val="0"/>
              <w:marRight w:val="0"/>
              <w:marTop w:val="0"/>
              <w:marBottom w:val="0"/>
              <w:divBdr>
                <w:top w:val="none" w:sz="0" w:space="0" w:color="auto"/>
                <w:left w:val="none" w:sz="0" w:space="0" w:color="auto"/>
                <w:bottom w:val="none" w:sz="0" w:space="0" w:color="auto"/>
                <w:right w:val="none" w:sz="0" w:space="0" w:color="auto"/>
              </w:divBdr>
              <w:divsChild>
                <w:div w:id="1113088227">
                  <w:marLeft w:val="0"/>
                  <w:marRight w:val="0"/>
                  <w:marTop w:val="0"/>
                  <w:marBottom w:val="0"/>
                  <w:divBdr>
                    <w:top w:val="none" w:sz="0" w:space="0" w:color="auto"/>
                    <w:left w:val="none" w:sz="0" w:space="0" w:color="auto"/>
                    <w:bottom w:val="none" w:sz="0" w:space="0" w:color="auto"/>
                    <w:right w:val="none" w:sz="0" w:space="0" w:color="auto"/>
                  </w:divBdr>
                  <w:divsChild>
                    <w:div w:id="1303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diesel.com"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7F826AAA-0DB9-4D3D-AD11-4C4DADC61DC2}"/>
</file>

<file path=customXml/itemProps3.xml><?xml version="1.0" encoding="utf-8"?>
<ds:datastoreItem xmlns:ds="http://schemas.openxmlformats.org/officeDocument/2006/customXml" ds:itemID="{22B0A0A9-2FE9-44CF-AC1E-3D15307CAD03}"/>
</file>

<file path=customXml/itemProps4.xml><?xml version="1.0" encoding="utf-8"?>
<ds:datastoreItem xmlns:ds="http://schemas.openxmlformats.org/officeDocument/2006/customXml" ds:itemID="{59D73863-4D9F-4F7A-874E-1BF4C6EFD6EA}"/>
</file>

<file path=docProps/app.xml><?xml version="1.0" encoding="utf-8"?>
<Properties xmlns="http://schemas.openxmlformats.org/officeDocument/2006/extended-properties" xmlns:vt="http://schemas.openxmlformats.org/officeDocument/2006/docPropsVTypes">
  <Template>Normal</Template>
  <TotalTime>42</TotalTime>
  <Pages>7</Pages>
  <Words>4522</Words>
  <Characters>25780</Characters>
  <Application>Microsoft Office Word</Application>
  <DocSecurity>0</DocSecurity>
  <Lines>214</Lines>
  <Paragraphs>60</Paragraphs>
  <ScaleCrop>false</ScaleCrop>
  <HeadingPairs>
    <vt:vector size="4" baseType="variant">
      <vt:variant>
        <vt:lpstr>Titolo</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7</cp:revision>
  <cp:lastPrinted>2020-06-22T15:21:00Z</cp:lastPrinted>
  <dcterms:created xsi:type="dcterms:W3CDTF">2020-07-03T13:56:00Z</dcterms:created>
  <dcterms:modified xsi:type="dcterms:W3CDTF">2020-08-07T11:05:00Z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