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B38F4" w14:textId="77777777" w:rsidR="00D928F2" w:rsidRPr="009246AF" w:rsidRDefault="00B012D7"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9246AF">
        <w:rPr>
          <w:rFonts w:ascii="Times New Roman" w:hAnsi="Times New Roman" w:cs="Times New Roman"/>
          <w:b/>
          <w:i/>
          <w:color w:val="808080" w:themeColor="background1" w:themeShade="80"/>
          <w:sz w:val="28"/>
          <w:szCs w:val="28"/>
          <w:lang w:val="en-GB"/>
        </w:rPr>
        <w:t xml:space="preserve">DRAFT </w:t>
      </w:r>
      <w:r w:rsidRPr="009246AF">
        <w:rPr>
          <w:rFonts w:ascii="Times New Roman" w:hAnsi="Times New Roman" w:cs="Times New Roman"/>
          <w:b/>
          <w:i/>
          <w:color w:val="808080" w:themeColor="background1" w:themeShade="80"/>
          <w:sz w:val="28"/>
          <w:szCs w:val="28"/>
          <w:lang w:val="en-GB"/>
        </w:rPr>
        <w:t>INFORMATION NOTICE</w:t>
      </w:r>
      <w:r w:rsidRPr="009246AF">
        <w:rPr>
          <w:rFonts w:ascii="Times New Roman" w:hAnsi="Times New Roman" w:cs="Times New Roman"/>
          <w:b/>
          <w:i/>
          <w:color w:val="808080" w:themeColor="background1" w:themeShade="80"/>
          <w:sz w:val="28"/>
          <w:szCs w:val="28"/>
          <w:lang w:val="en-GB"/>
        </w:rPr>
        <w:t xml:space="preserve"> OMNICHANNEL</w:t>
      </w:r>
    </w:p>
    <w:p w14:paraId="4E64AE06" w14:textId="77777777" w:rsidR="00242E0C" w:rsidRPr="009246AF" w:rsidRDefault="00B012D7" w:rsidP="00C30AEE">
      <w:pPr>
        <w:shd w:val="clear" w:color="auto" w:fill="FFFFFF"/>
        <w:spacing w:line="240" w:lineRule="auto"/>
        <w:jc w:val="center"/>
        <w:rPr>
          <w:rFonts w:ascii="Times New Roman" w:hAnsi="Times New Roman" w:cs="Times New Roman"/>
          <w:b/>
          <w:i/>
          <w:color w:val="808080" w:themeColor="background1" w:themeShade="80"/>
          <w:sz w:val="20"/>
          <w:szCs w:val="20"/>
          <w:lang w:val="en-GB"/>
        </w:rPr>
      </w:pPr>
      <w:r w:rsidRPr="009246AF">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0774FDAA" w14:textId="77777777" w:rsidR="00D928F2"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p>
    <w:p w14:paraId="2E34224C"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bookmarkStart w:id="0" w:name="_Hlk47699824"/>
      <w:commentRangeStart w:id="1"/>
      <w:r w:rsidRPr="009246AF">
        <w:rPr>
          <w:rFonts w:ascii="Times New Roman" w:hAnsi="Times New Roman" w:cs="Times New Roman"/>
          <w:b/>
          <w:color w:val="222222"/>
          <w:sz w:val="20"/>
          <w:szCs w:val="20"/>
          <w:lang w:val="en-GB"/>
        </w:rPr>
        <w:t xml:space="preserve">INFORMATION </w:t>
      </w:r>
      <w:r w:rsidRPr="009246AF">
        <w:rPr>
          <w:rFonts w:ascii="Times New Roman" w:hAnsi="Times New Roman" w:cs="Times New Roman"/>
          <w:b/>
          <w:color w:val="222222"/>
          <w:sz w:val="20"/>
          <w:szCs w:val="20"/>
          <w:lang w:val="en-GB"/>
        </w:rPr>
        <w:t>NOTICE</w:t>
      </w:r>
      <w:commentRangeEnd w:id="1"/>
      <w:r w:rsidRPr="009246AF">
        <w:rPr>
          <w:rStyle w:val="Rimandocommento"/>
        </w:rPr>
        <w:commentReference w:id="1"/>
      </w:r>
      <w:r w:rsidRPr="009246AF">
        <w:rPr>
          <w:rFonts w:ascii="Times New Roman" w:hAnsi="Times New Roman" w:cs="Times New Roman"/>
          <w:b/>
          <w:color w:val="222222"/>
          <w:sz w:val="20"/>
          <w:szCs w:val="20"/>
          <w:lang w:val="en-GB"/>
        </w:rPr>
        <w:t xml:space="preserve"> </w:t>
      </w:r>
      <w:bookmarkEnd w:id="0"/>
      <w:r w:rsidRPr="009246AF">
        <w:rPr>
          <w:rFonts w:ascii="Times New Roman" w:hAnsi="Times New Roman" w:cs="Times New Roman"/>
          <w:b/>
          <w:color w:val="222222"/>
          <w:sz w:val="20"/>
          <w:szCs w:val="20"/>
          <w:lang w:val="en-GB"/>
        </w:rPr>
        <w:t xml:space="preserve">ON THE PROCESSING OF PERSONAL DATA PURSUANT TO ARTICLES 13 AND 14 OF EU REGULATION 679/2016 </w:t>
      </w:r>
      <w:r w:rsidRPr="009246AF">
        <w:rPr>
          <w:rFonts w:ascii="Times New Roman" w:hAnsi="Times New Roman" w:cs="Times New Roman"/>
          <w:b/>
          <w:color w:val="222222"/>
          <w:sz w:val="20"/>
          <w:szCs w:val="20"/>
          <w:lang w:val="en-GB"/>
        </w:rPr>
        <w:t>(“GDPR”)</w:t>
      </w:r>
    </w:p>
    <w:p w14:paraId="211498A6"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p>
    <w:p w14:paraId="2E30E662"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Your privacy is extremely important</w:t>
      </w:r>
      <w:r w:rsidRPr="009246AF">
        <w:rPr>
          <w:rFonts w:ascii="Times New Roman" w:hAnsi="Times New Roman" w:cs="Times New Roman"/>
          <w:color w:val="222222"/>
          <w:sz w:val="20"/>
          <w:szCs w:val="20"/>
          <w:lang w:val="en-GB"/>
        </w:rPr>
        <w:t xml:space="preserve"> to us</w:t>
      </w:r>
      <w:r w:rsidRPr="009246AF">
        <w:rPr>
          <w:rFonts w:ascii="Times New Roman" w:hAnsi="Times New Roman" w:cs="Times New Roman"/>
          <w:color w:val="222222"/>
          <w:sz w:val="20"/>
          <w:szCs w:val="20"/>
          <w:lang w:val="en-GB"/>
        </w:rPr>
        <w:t xml:space="preserve">, please read this </w:t>
      </w:r>
      <w:r w:rsidRPr="009246AF">
        <w:rPr>
          <w:rFonts w:ascii="Times New Roman" w:hAnsi="Times New Roman" w:cs="Times New Roman"/>
          <w:color w:val="222222"/>
          <w:sz w:val="20"/>
          <w:szCs w:val="20"/>
          <w:lang w:val="en-GB"/>
        </w:rPr>
        <w:t xml:space="preserve">information notice </w:t>
      </w:r>
      <w:r w:rsidRPr="009246AF">
        <w:rPr>
          <w:rFonts w:ascii="Times New Roman" w:hAnsi="Times New Roman" w:cs="Times New Roman"/>
          <w:color w:val="222222"/>
          <w:sz w:val="20"/>
          <w:szCs w:val="20"/>
          <w:lang w:val="en-GB"/>
        </w:rPr>
        <w:t>carefully.</w:t>
      </w:r>
    </w:p>
    <w:p w14:paraId="2502FB6B"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We wish to inform you in a complete and transparent manner about the personal data processing that the </w:t>
      </w:r>
      <w:r w:rsidRPr="009246AF">
        <w:rPr>
          <w:rFonts w:ascii="Times New Roman" w:hAnsi="Times New Roman" w:cs="Times New Roman"/>
          <w:color w:val="222222"/>
          <w:sz w:val="20"/>
          <w:szCs w:val="20"/>
          <w:lang w:val="en-GB"/>
        </w:rPr>
        <w:t>companies listed in paragraph 1 below</w:t>
      </w:r>
      <w:r w:rsidRPr="009246AF">
        <w:rPr>
          <w:rFonts w:ascii="Times New Roman" w:hAnsi="Times New Roman" w:cs="Times New Roman"/>
          <w:color w:val="222222"/>
          <w:sz w:val="20"/>
          <w:szCs w:val="20"/>
          <w:lang w:val="en-GB"/>
        </w:rPr>
        <w:t xml:space="preserve"> will carry out </w:t>
      </w:r>
      <w:r w:rsidRPr="009246AF">
        <w:rPr>
          <w:rFonts w:ascii="Times New Roman" w:hAnsi="Times New Roman" w:cs="Times New Roman"/>
          <w:color w:val="222222"/>
          <w:sz w:val="20"/>
          <w:szCs w:val="20"/>
          <w:lang w:val="en-GB"/>
        </w:rPr>
        <w:t xml:space="preserve">on your personal data provided by you and/or collected in the context of the contacts you </w:t>
      </w:r>
      <w:r w:rsidRPr="009246AF">
        <w:rPr>
          <w:rFonts w:ascii="Times New Roman" w:hAnsi="Times New Roman" w:cs="Times New Roman"/>
          <w:color w:val="222222"/>
          <w:sz w:val="20"/>
          <w:szCs w:val="20"/>
          <w:lang w:val="en-GB"/>
        </w:rPr>
        <w:t>will possibly</w:t>
      </w:r>
      <w:r w:rsidRPr="009246AF">
        <w:rPr>
          <w:rFonts w:ascii="Times New Roman" w:hAnsi="Times New Roman" w:cs="Times New Roman"/>
          <w:color w:val="222222"/>
          <w:sz w:val="20"/>
          <w:szCs w:val="20"/>
          <w:lang w:val="en-GB"/>
        </w:rPr>
        <w:t xml:space="preserve"> have with us</w:t>
      </w:r>
      <w:r w:rsidRPr="009246AF">
        <w:rPr>
          <w:rFonts w:ascii="Times New Roman" w:hAnsi="Times New Roman" w:cs="Times New Roman"/>
          <w:color w:val="222222"/>
          <w:sz w:val="20"/>
          <w:szCs w:val="20"/>
          <w:lang w:val="en-GB"/>
        </w:rPr>
        <w:t xml:space="preserve">, including </w:t>
      </w:r>
      <w:r w:rsidRPr="009246AF">
        <w:rPr>
          <w:rFonts w:ascii="Times New Roman" w:hAnsi="Times New Roman" w:cs="Times New Roman"/>
          <w:color w:val="222222"/>
          <w:sz w:val="20"/>
          <w:szCs w:val="20"/>
          <w:lang w:val="en-GB"/>
        </w:rPr>
        <w:t xml:space="preserve">for example </w:t>
      </w:r>
      <w:r w:rsidRPr="009246AF">
        <w:rPr>
          <w:rFonts w:ascii="Times New Roman" w:hAnsi="Times New Roman" w:cs="Times New Roman"/>
          <w:color w:val="222222"/>
          <w:sz w:val="20"/>
          <w:szCs w:val="20"/>
          <w:lang w:val="en-GB"/>
        </w:rPr>
        <w:t xml:space="preserve"> the following</w:t>
      </w:r>
      <w:r w:rsidRPr="009246AF">
        <w:rPr>
          <w:rFonts w:ascii="Times New Roman" w:hAnsi="Times New Roman" w:cs="Times New Roman"/>
          <w:color w:val="222222"/>
          <w:sz w:val="20"/>
          <w:szCs w:val="20"/>
          <w:lang w:val="en-GB"/>
        </w:rPr>
        <w:t>:</w:t>
      </w:r>
    </w:p>
    <w:p w14:paraId="7E740C16" w14:textId="77777777" w:rsidR="00037625" w:rsidRPr="009246AF" w:rsidRDefault="00B012D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visiting our stores </w:t>
      </w:r>
    </w:p>
    <w:p w14:paraId="4500AE7D" w14:textId="77777777" w:rsidR="00037625" w:rsidRPr="009246AF" w:rsidRDefault="00B012D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contacting our Customer Service;</w:t>
      </w:r>
    </w:p>
    <w:p w14:paraId="4632CD0C" w14:textId="77777777" w:rsidR="00037625" w:rsidRPr="009246AF" w:rsidRDefault="00B012D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visiting the website </w:t>
      </w:r>
      <w:hyperlink r:id="rId9" w:tgtFrame="_blank" w:history="1">
        <w:r w:rsidRPr="009246AF">
          <w:rPr>
            <w:rStyle w:val="Collegamentoipertestuale"/>
            <w:rFonts w:ascii="Times New Roman" w:hAnsi="Times New Roman" w:cs="Times New Roman"/>
            <w:b w:val="0"/>
            <w:color w:val="1155CC"/>
            <w:sz w:val="20"/>
            <w:szCs w:val="20"/>
            <w:lang w:val="en-GB"/>
          </w:rPr>
          <w:t>www.diesel.com</w:t>
        </w:r>
      </w:hyperlink>
      <w:r w:rsidRPr="009246AF">
        <w:rPr>
          <w:rFonts w:ascii="Times New Roman" w:hAnsi="Times New Roman" w:cs="Times New Roman"/>
          <w:b w:val="0"/>
          <w:color w:val="222222"/>
          <w:sz w:val="20"/>
          <w:szCs w:val="20"/>
          <w:lang w:val="en-GB"/>
        </w:rPr>
        <w:t> (hereinafter the “</w:t>
      </w:r>
      <w:r w:rsidRPr="009246AF">
        <w:rPr>
          <w:rFonts w:ascii="Times New Roman" w:hAnsi="Times New Roman" w:cs="Times New Roman"/>
          <w:color w:val="222222"/>
          <w:sz w:val="20"/>
          <w:szCs w:val="20"/>
          <w:lang w:val="en-GB"/>
        </w:rPr>
        <w:t>Site</w:t>
      </w:r>
      <w:r w:rsidRPr="009246AF">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sidRPr="009246AF">
        <w:rPr>
          <w:rFonts w:ascii="Times New Roman" w:hAnsi="Times New Roman" w:cs="Times New Roman"/>
          <w:b w:val="0"/>
          <w:color w:val="222222"/>
          <w:sz w:val="20"/>
          <w:szCs w:val="20"/>
          <w:lang w:val="en-GB"/>
        </w:rPr>
        <w:t>eg.</w:t>
      </w:r>
      <w:proofErr w:type="spellEnd"/>
      <w:r w:rsidRPr="009246AF">
        <w:rPr>
          <w:rFonts w:ascii="Times New Roman" w:hAnsi="Times New Roman" w:cs="Times New Roman"/>
          <w:b w:val="0"/>
          <w:color w:val="222222"/>
          <w:sz w:val="20"/>
          <w:szCs w:val="20"/>
          <w:lang w:val="en-GB"/>
        </w:rPr>
        <w:t xml:space="preserve"> Facebook, Twitter, Instagram, we chat, etc.);</w:t>
      </w:r>
    </w:p>
    <w:p w14:paraId="25F124D2" w14:textId="77777777" w:rsidR="00145B46" w:rsidRPr="009246AF" w:rsidRDefault="00B012D7"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2F1E4F80"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w:t>
      </w:r>
    </w:p>
    <w:p w14:paraId="38DCB8B8"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1. WHO COLL</w:t>
      </w:r>
      <w:r w:rsidRPr="009246AF">
        <w:rPr>
          <w:rFonts w:ascii="Times New Roman" w:hAnsi="Times New Roman" w:cs="Times New Roman"/>
          <w:b/>
          <w:color w:val="222222"/>
          <w:sz w:val="20"/>
          <w:szCs w:val="20"/>
          <w:lang w:val="en-GB"/>
        </w:rPr>
        <w:t>ECT YOUR PERSONAL DATA</w:t>
      </w:r>
    </w:p>
    <w:p w14:paraId="06A72ECF"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The companies collecting and processing personal data as autonomous data controllers (hereinafter the “</w:t>
      </w:r>
      <w:r w:rsidRPr="009246AF">
        <w:rPr>
          <w:rFonts w:ascii="Times New Roman" w:hAnsi="Times New Roman" w:cs="Times New Roman"/>
          <w:b/>
          <w:color w:val="222222"/>
          <w:sz w:val="20"/>
          <w:szCs w:val="20"/>
          <w:lang w:val="en-GB"/>
        </w:rPr>
        <w:t>Data Controllers</w:t>
      </w:r>
      <w:r w:rsidRPr="009246AF">
        <w:rPr>
          <w:rFonts w:ascii="Times New Roman" w:hAnsi="Times New Roman" w:cs="Times New Roman"/>
          <w:color w:val="222222"/>
          <w:sz w:val="20"/>
          <w:szCs w:val="20"/>
          <w:lang w:val="en-GB"/>
        </w:rPr>
        <w:t>” or the “</w:t>
      </w:r>
      <w:r w:rsidRPr="009246AF">
        <w:rPr>
          <w:rFonts w:ascii="Times New Roman" w:hAnsi="Times New Roman" w:cs="Times New Roman"/>
          <w:b/>
          <w:color w:val="222222"/>
          <w:sz w:val="20"/>
          <w:szCs w:val="20"/>
          <w:lang w:val="en-GB"/>
        </w:rPr>
        <w:t>Companies</w:t>
      </w:r>
      <w:r w:rsidRPr="009246AF">
        <w:rPr>
          <w:rFonts w:ascii="Times New Roman" w:hAnsi="Times New Roman" w:cs="Times New Roman"/>
          <w:color w:val="222222"/>
          <w:sz w:val="20"/>
          <w:szCs w:val="20"/>
          <w:lang w:val="en-GB"/>
        </w:rPr>
        <w:t>”) or as joint controllers are:</w:t>
      </w:r>
    </w:p>
    <w:p w14:paraId="56BB6502"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Cs/>
          <w:color w:val="222222"/>
          <w:sz w:val="20"/>
          <w:szCs w:val="20"/>
          <w:lang w:val="en-GB"/>
        </w:rPr>
        <w:t>OTB S.p.A.</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color w:val="222222"/>
          <w:sz w:val="20"/>
          <w:szCs w:val="20"/>
          <w:lang w:val="en-GB"/>
        </w:rPr>
        <w:t>OTB</w:t>
      </w:r>
      <w:r w:rsidRPr="009246AF">
        <w:rPr>
          <w:rFonts w:ascii="Times New Roman" w:hAnsi="Times New Roman" w:cs="Times New Roman"/>
          <w:b w:val="0"/>
          <w:color w:val="222222"/>
          <w:sz w:val="20"/>
          <w:szCs w:val="20"/>
          <w:lang w:val="en-GB"/>
        </w:rPr>
        <w:t xml:space="preserve">”), with registered office in Italy, </w:t>
      </w:r>
      <w:proofErr w:type="spellStart"/>
      <w:r w:rsidRPr="009246AF">
        <w:rPr>
          <w:rFonts w:ascii="Times New Roman" w:hAnsi="Times New Roman" w:cs="Times New Roman"/>
          <w:b w:val="0"/>
          <w:color w:val="222222"/>
          <w:sz w:val="20"/>
          <w:szCs w:val="20"/>
          <w:lang w:val="en-GB"/>
        </w:rPr>
        <w:t>Breganze</w:t>
      </w:r>
      <w:proofErr w:type="spellEnd"/>
      <w:r w:rsidRPr="009246AF">
        <w:rPr>
          <w:rFonts w:ascii="Times New Roman" w:hAnsi="Times New Roman" w:cs="Times New Roman"/>
          <w:b w:val="0"/>
          <w:color w:val="222222"/>
          <w:sz w:val="20"/>
          <w:szCs w:val="20"/>
          <w:lang w:val="en-GB"/>
        </w:rPr>
        <w:t xml:space="preserve"> (Vi), Via </w:t>
      </w:r>
      <w:proofErr w:type="spellStart"/>
      <w:r w:rsidRPr="009246AF">
        <w:rPr>
          <w:rFonts w:ascii="Times New Roman" w:hAnsi="Times New Roman" w:cs="Times New Roman"/>
          <w:b w:val="0"/>
          <w:color w:val="222222"/>
          <w:sz w:val="20"/>
          <w:szCs w:val="20"/>
          <w:lang w:val="en-GB"/>
        </w:rPr>
        <w:t>dell’Industria</w:t>
      </w:r>
      <w:proofErr w:type="spellEnd"/>
      <w:r w:rsidRPr="009246AF">
        <w:rPr>
          <w:rFonts w:ascii="Times New Roman" w:hAnsi="Times New Roman" w:cs="Times New Roman"/>
          <w:b w:val="0"/>
          <w:color w:val="222222"/>
          <w:sz w:val="20"/>
          <w:szCs w:val="20"/>
          <w:lang w:val="en-GB"/>
        </w:rPr>
        <w:t xml:space="preserve"> 2, 36042, telephone +390445306555</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email </w:t>
      </w:r>
      <w:hyperlink r:id="rId10" w:tgtFrame="_blank" w:history="1">
        <w:r w:rsidRPr="009246AF">
          <w:rPr>
            <w:rStyle w:val="Collegamentoipertestuale"/>
            <w:rFonts w:ascii="Times New Roman" w:hAnsi="Times New Roman" w:cs="Times New Roman"/>
            <w:b w:val="0"/>
            <w:color w:val="1155CC"/>
            <w:sz w:val="20"/>
            <w:szCs w:val="20"/>
            <w:lang w:val="en-GB"/>
          </w:rPr>
          <w:t>privacy@otb.net</w:t>
        </w:r>
      </w:hyperlink>
      <w:r w:rsidRPr="009246AF">
        <w:rPr>
          <w:rFonts w:ascii="Times New Roman" w:hAnsi="Times New Roman" w:cs="Times New Roman"/>
          <w:b w:val="0"/>
          <w:color w:val="222222"/>
          <w:sz w:val="20"/>
          <w:szCs w:val="20"/>
          <w:lang w:val="en-GB"/>
        </w:rPr>
        <w:t>; OTB’s Data Protection Officer (“</w:t>
      </w:r>
      <w:r w:rsidRPr="009246AF">
        <w:rPr>
          <w:rFonts w:ascii="Times New Roman" w:hAnsi="Times New Roman" w:cs="Times New Roman"/>
          <w:color w:val="222222"/>
          <w:sz w:val="20"/>
          <w:szCs w:val="20"/>
          <w:lang w:val="en-GB"/>
        </w:rPr>
        <w:t>DPO</w:t>
      </w:r>
      <w:r w:rsidRPr="009246AF">
        <w:rPr>
          <w:rFonts w:ascii="Times New Roman" w:hAnsi="Times New Roman" w:cs="Times New Roman"/>
          <w:b w:val="0"/>
          <w:color w:val="222222"/>
          <w:sz w:val="20"/>
          <w:szCs w:val="20"/>
          <w:lang w:val="en-GB"/>
        </w:rPr>
        <w:t>”</w:t>
      </w:r>
      <w:r w:rsidRPr="009246AF">
        <w:rPr>
          <w:rFonts w:ascii="Times New Roman" w:hAnsi="Times New Roman" w:cs="Times New Roman"/>
          <w:b w:val="0"/>
          <w:color w:val="222222"/>
          <w:sz w:val="20"/>
          <w:szCs w:val="20"/>
          <w:lang w:val="en-GB"/>
        </w:rPr>
        <w:t>) can be contacted at </w:t>
      </w:r>
      <w:hyperlink r:id="rId11" w:tgtFrame="_blank" w:history="1">
        <w:r w:rsidRPr="009246AF">
          <w:rPr>
            <w:rStyle w:val="Collegamentoipertestuale"/>
            <w:rFonts w:ascii="Times New Roman" w:hAnsi="Times New Roman" w:cs="Times New Roman"/>
            <w:b w:val="0"/>
            <w:color w:val="1155CC"/>
            <w:sz w:val="20"/>
            <w:szCs w:val="20"/>
            <w:lang w:val="en-GB"/>
          </w:rPr>
          <w:t>dpo@otb.net</w:t>
        </w:r>
      </w:hyperlink>
      <w:r w:rsidRPr="009246AF">
        <w:rPr>
          <w:rFonts w:ascii="Times New Roman" w:hAnsi="Times New Roman" w:cs="Times New Roman"/>
          <w:b w:val="0"/>
          <w:sz w:val="20"/>
          <w:szCs w:val="20"/>
          <w:lang w:val="en-GB"/>
        </w:rPr>
        <w:t>;</w:t>
      </w:r>
    </w:p>
    <w:p w14:paraId="6E1EE533"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Cs/>
          <w:color w:val="222222"/>
          <w:sz w:val="20"/>
          <w:szCs w:val="20"/>
          <w:lang w:val="en-GB"/>
        </w:rPr>
        <w:t>Diesel S.p.A.</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color w:val="222222"/>
          <w:sz w:val="20"/>
          <w:szCs w:val="20"/>
          <w:lang w:val="en-GB"/>
        </w:rPr>
        <w:t>Diesel</w:t>
      </w:r>
      <w:r w:rsidRPr="009246AF">
        <w:rPr>
          <w:rFonts w:ascii="Times New Roman" w:hAnsi="Times New Roman" w:cs="Times New Roman"/>
          <w:b w:val="0"/>
          <w:color w:val="222222"/>
          <w:sz w:val="20"/>
          <w:szCs w:val="20"/>
          <w:lang w:val="en-GB"/>
        </w:rPr>
        <w:t xml:space="preserve">”), with registered office in Italy, </w:t>
      </w:r>
      <w:proofErr w:type="spellStart"/>
      <w:r w:rsidRPr="009246AF">
        <w:rPr>
          <w:rFonts w:ascii="Times New Roman" w:hAnsi="Times New Roman" w:cs="Times New Roman"/>
          <w:b w:val="0"/>
          <w:color w:val="222222"/>
          <w:sz w:val="20"/>
          <w:szCs w:val="20"/>
          <w:lang w:val="en-GB"/>
        </w:rPr>
        <w:t>Breganze</w:t>
      </w:r>
      <w:proofErr w:type="spellEnd"/>
      <w:r w:rsidRPr="009246AF">
        <w:rPr>
          <w:rFonts w:ascii="Times New Roman" w:hAnsi="Times New Roman" w:cs="Times New Roman"/>
          <w:b w:val="0"/>
          <w:color w:val="222222"/>
          <w:sz w:val="20"/>
          <w:szCs w:val="20"/>
          <w:lang w:val="en-GB"/>
        </w:rPr>
        <w:t xml:space="preserve"> (Vi), Via </w:t>
      </w:r>
      <w:proofErr w:type="spellStart"/>
      <w:r w:rsidRPr="009246AF">
        <w:rPr>
          <w:rFonts w:ascii="Times New Roman" w:hAnsi="Times New Roman" w:cs="Times New Roman"/>
          <w:b w:val="0"/>
          <w:color w:val="222222"/>
          <w:sz w:val="20"/>
          <w:szCs w:val="20"/>
          <w:lang w:val="en-GB"/>
        </w:rPr>
        <w:t>dell’Industria</w:t>
      </w:r>
      <w:proofErr w:type="spellEnd"/>
      <w:r w:rsidRPr="009246AF">
        <w:rPr>
          <w:rFonts w:ascii="Times New Roman" w:hAnsi="Times New Roman" w:cs="Times New Roman"/>
          <w:b w:val="0"/>
          <w:color w:val="222222"/>
          <w:sz w:val="20"/>
          <w:szCs w:val="20"/>
          <w:lang w:val="en-GB"/>
        </w:rPr>
        <w:t xml:space="preserve"> 4-6, 36042, telephone +390424477555, email </w:t>
      </w:r>
      <w:hyperlink r:id="rId12" w:tgtFrame="_blank" w:history="1">
        <w:r w:rsidRPr="009246AF">
          <w:rPr>
            <w:rStyle w:val="Collegamentoipertestuale"/>
            <w:rFonts w:ascii="Times New Roman" w:hAnsi="Times New Roman" w:cs="Times New Roman"/>
            <w:b w:val="0"/>
            <w:color w:val="1155CC"/>
            <w:sz w:val="20"/>
            <w:szCs w:val="20"/>
            <w:lang w:val="en-GB"/>
          </w:rPr>
          <w:t>privacy@diesel.com</w:t>
        </w:r>
      </w:hyperlink>
      <w:r w:rsidRPr="009246AF">
        <w:rPr>
          <w:rFonts w:ascii="Times New Roman" w:hAnsi="Times New Roman" w:cs="Times New Roman"/>
          <w:b w:val="0"/>
          <w:color w:val="222222"/>
          <w:sz w:val="20"/>
          <w:szCs w:val="20"/>
          <w:lang w:val="en-GB"/>
        </w:rPr>
        <w:t>; the Diesel Data Protection Officer (“</w:t>
      </w:r>
      <w:r w:rsidRPr="009246AF">
        <w:rPr>
          <w:rFonts w:ascii="Times New Roman" w:hAnsi="Times New Roman" w:cs="Times New Roman"/>
          <w:color w:val="222222"/>
          <w:sz w:val="20"/>
          <w:szCs w:val="20"/>
          <w:lang w:val="en-GB"/>
        </w:rPr>
        <w:t>DPO</w:t>
      </w:r>
      <w:r w:rsidRPr="009246AF">
        <w:rPr>
          <w:rFonts w:ascii="Times New Roman" w:hAnsi="Times New Roman" w:cs="Times New Roman"/>
          <w:b w:val="0"/>
          <w:color w:val="222222"/>
          <w:sz w:val="20"/>
          <w:szCs w:val="20"/>
          <w:lang w:val="en-GB"/>
        </w:rPr>
        <w:t>”) can be contacted at </w:t>
      </w:r>
      <w:hyperlink r:id="rId13" w:tgtFrame="_blank" w:history="1">
        <w:r w:rsidRPr="009246AF">
          <w:rPr>
            <w:rStyle w:val="Collegamentoipertestuale"/>
            <w:rFonts w:ascii="Times New Roman" w:hAnsi="Times New Roman" w:cs="Times New Roman"/>
            <w:b w:val="0"/>
            <w:color w:val="1155CC"/>
            <w:sz w:val="20"/>
            <w:szCs w:val="20"/>
            <w:lang w:val="en-GB"/>
          </w:rPr>
          <w:t>dpo@otb.net</w:t>
        </w:r>
      </w:hyperlink>
      <w:r w:rsidRPr="009246AF">
        <w:rPr>
          <w:rFonts w:ascii="Times New Roman" w:hAnsi="Times New Roman" w:cs="Times New Roman"/>
          <w:b w:val="0"/>
          <w:sz w:val="20"/>
          <w:szCs w:val="20"/>
          <w:lang w:val="en-GB"/>
        </w:rPr>
        <w:t>;</w:t>
      </w:r>
    </w:p>
    <w:p w14:paraId="324BCFD0" w14:textId="1EA35086" w:rsidR="0046460F"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2" w:name="_Hlk47699842"/>
      <w:commentRangeStart w:id="3"/>
      <w:r w:rsidRPr="009246AF">
        <w:rPr>
          <w:rFonts w:ascii="Times New Roman" w:hAnsi="Times New Roman" w:cs="Times New Roman"/>
          <w:b w:val="0"/>
          <w:color w:val="222222"/>
          <w:sz w:val="20"/>
          <w:szCs w:val="20"/>
          <w:lang w:val="en-GB"/>
        </w:rPr>
        <w:t xml:space="preserve">the </w:t>
      </w:r>
      <w:r w:rsidRPr="009246AF">
        <w:rPr>
          <w:rFonts w:ascii="Times New Roman" w:hAnsi="Times New Roman" w:cs="Times New Roman"/>
          <w:bCs/>
          <w:color w:val="222222"/>
          <w:sz w:val="20"/>
          <w:szCs w:val="20"/>
          <w:lang w:val="en-GB"/>
        </w:rPr>
        <w:t xml:space="preserve">local affiliate </w:t>
      </w:r>
      <w:r w:rsidRPr="009246AF">
        <w:rPr>
          <w:rFonts w:ascii="Times New Roman" w:hAnsi="Times New Roman" w:cs="Times New Roman"/>
          <w:bCs/>
          <w:color w:val="222222"/>
          <w:sz w:val="20"/>
          <w:szCs w:val="20"/>
          <w:lang w:val="en-GB"/>
        </w:rPr>
        <w:t>of Diesel S.p.A</w:t>
      </w:r>
      <w:r w:rsidRPr="009246AF">
        <w:rPr>
          <w:rFonts w:ascii="Times New Roman" w:hAnsi="Times New Roman" w:cs="Times New Roman"/>
          <w:b w:val="0"/>
          <w:color w:val="222222"/>
          <w:sz w:val="20"/>
          <w:szCs w:val="20"/>
          <w:lang w:val="en-GB"/>
        </w:rPr>
        <w:t>. (“</w:t>
      </w:r>
      <w:r w:rsidRPr="009246AF">
        <w:rPr>
          <w:rFonts w:ascii="Times New Roman" w:hAnsi="Times New Roman" w:cs="Times New Roman"/>
          <w:color w:val="222222"/>
          <w:sz w:val="20"/>
          <w:szCs w:val="20"/>
          <w:lang w:val="en-GB"/>
        </w:rPr>
        <w:t xml:space="preserve">Diesel </w:t>
      </w:r>
      <w:r w:rsidRPr="009246AF">
        <w:rPr>
          <w:rFonts w:ascii="Times New Roman" w:hAnsi="Times New Roman" w:cs="Times New Roman"/>
          <w:color w:val="222222"/>
          <w:sz w:val="20"/>
          <w:szCs w:val="20"/>
          <w:lang w:val="en-GB"/>
        </w:rPr>
        <w:t>Affiliate</w:t>
      </w:r>
      <w:r w:rsidRPr="009246AF">
        <w:rPr>
          <w:rFonts w:ascii="Times New Roman" w:hAnsi="Times New Roman" w:cs="Times New Roman"/>
          <w:b w:val="0"/>
          <w:color w:val="222222"/>
          <w:sz w:val="20"/>
          <w:szCs w:val="20"/>
          <w:lang w:val="en-GB"/>
        </w:rPr>
        <w:t xml:space="preserve">”) of the country where you buy our products or use our services (the list of </w:t>
      </w:r>
      <w:r>
        <w:rPr>
          <w:rFonts w:ascii="Times New Roman" w:hAnsi="Times New Roman" w:cs="Times New Roman"/>
          <w:b w:val="0"/>
          <w:color w:val="222222"/>
          <w:sz w:val="20"/>
          <w:szCs w:val="20"/>
          <w:lang w:val="en-GB"/>
        </w:rPr>
        <w:t>affiliates</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is available [</w:t>
      </w:r>
      <w:r w:rsidRPr="009246AF">
        <w:rPr>
          <w:rFonts w:ascii="Times New Roman" w:hAnsi="Times New Roman" w:cs="Times New Roman"/>
          <w:b w:val="0"/>
          <w:i/>
          <w:color w:val="222222"/>
          <w:sz w:val="20"/>
          <w:szCs w:val="20"/>
          <w:lang w:val="en-GB"/>
        </w:rPr>
        <w:t>here</w:t>
      </w:r>
      <w:r w:rsidRPr="009246AF">
        <w:rPr>
          <w:rFonts w:ascii="Times New Roman" w:hAnsi="Times New Roman" w:cs="Times New Roman"/>
          <w:b w:val="0"/>
          <w:i/>
          <w:color w:val="222222"/>
          <w:sz w:val="20"/>
          <w:szCs w:val="20"/>
          <w:lang w:val="en-GB"/>
        </w:rPr>
        <w:t>-link</w:t>
      </w:r>
      <w:r w:rsidRPr="009246AF">
        <w:rPr>
          <w:rFonts w:ascii="Times New Roman" w:hAnsi="Times New Roman" w:cs="Times New Roman"/>
          <w:b w:val="0"/>
          <w:color w:val="222222"/>
          <w:sz w:val="20"/>
          <w:szCs w:val="20"/>
          <w:lang w:val="en-GB"/>
        </w:rPr>
        <w:t>]).</w:t>
      </w:r>
      <w:commentRangeEnd w:id="3"/>
      <w:r w:rsidRPr="009246AF">
        <w:rPr>
          <w:rStyle w:val="Rimandocommento"/>
          <w:b w:val="0"/>
        </w:rPr>
        <w:commentReference w:id="3"/>
      </w:r>
    </w:p>
    <w:bookmarkEnd w:id="2"/>
    <w:p w14:paraId="217022D3" w14:textId="77777777" w:rsidR="0046460F" w:rsidRPr="009246AF" w:rsidRDefault="00B012D7"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5F4BE55" w14:textId="77777777" w:rsidR="00145B46" w:rsidRPr="009246AF" w:rsidRDefault="00B012D7"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9246AF">
        <w:rPr>
          <w:rFonts w:ascii="Times New Roman" w:hAnsi="Times New Roman" w:cs="Times New Roman"/>
          <w:b/>
          <w:color w:val="222222"/>
          <w:sz w:val="20"/>
          <w:szCs w:val="20"/>
          <w:lang w:val="en-GB"/>
        </w:rPr>
        <w:t>Joint Controllers</w:t>
      </w:r>
      <w:r w:rsidRPr="009246AF">
        <w:rPr>
          <w:rFonts w:ascii="Times New Roman" w:hAnsi="Times New Roman" w:cs="Times New Roman"/>
          <w:color w:val="222222"/>
          <w:sz w:val="20"/>
          <w:szCs w:val="20"/>
          <w:lang w:val="en-GB"/>
        </w:rPr>
        <w:t xml:space="preserve">” means Diesel and OTB jointly considered when </w:t>
      </w:r>
      <w:r w:rsidRPr="009246AF">
        <w:rPr>
          <w:rFonts w:ascii="Times New Roman" w:hAnsi="Times New Roman" w:cs="Times New Roman"/>
          <w:color w:val="222222"/>
          <w:sz w:val="20"/>
          <w:szCs w:val="20"/>
          <w:lang w:val="en-GB"/>
        </w:rPr>
        <w:t>they process data as joint controllers.</w:t>
      </w:r>
    </w:p>
    <w:p w14:paraId="7936C03B" w14:textId="77777777" w:rsidR="0046460F" w:rsidRPr="009246AF" w:rsidRDefault="00B012D7"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44799337" w14:textId="6F572084" w:rsidR="00145B46"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9246AF">
        <w:rPr>
          <w:rFonts w:ascii="Times New Roman" w:hAnsi="Times New Roman" w:cs="Times New Roman"/>
          <w:color w:val="222222"/>
          <w:sz w:val="20"/>
          <w:szCs w:val="20"/>
          <w:lang w:val="en-GB"/>
        </w:rPr>
        <w:t>above mentioned</w:t>
      </w:r>
      <w:proofErr w:type="gramEnd"/>
      <w:r w:rsidRPr="009246AF">
        <w:rPr>
          <w:rFonts w:ascii="Times New Roman" w:hAnsi="Times New Roman" w:cs="Times New Roman"/>
          <w:color w:val="222222"/>
          <w:sz w:val="20"/>
          <w:szCs w:val="20"/>
          <w:lang w:val="en-GB"/>
        </w:rPr>
        <w:t xml:space="preserve"> subjects as Controllers or Joint Controllers, we have prepared this document explaining which processing activities ar</w:t>
      </w:r>
      <w:r w:rsidRPr="009246AF">
        <w:rPr>
          <w:rFonts w:ascii="Times New Roman" w:hAnsi="Times New Roman" w:cs="Times New Roman"/>
          <w:color w:val="222222"/>
          <w:sz w:val="20"/>
          <w:szCs w:val="20"/>
          <w:lang w:val="en-GB"/>
        </w:rPr>
        <w:t>e carried out autonomously by each company.</w:t>
      </w:r>
    </w:p>
    <w:p w14:paraId="1E893FB7" w14:textId="77777777" w:rsidR="00B269B3" w:rsidRPr="00C30AEE" w:rsidRDefault="00B269B3" w:rsidP="00B269B3">
      <w:pPr>
        <w:shd w:val="clear" w:color="auto" w:fill="FFFFFF"/>
        <w:spacing w:line="240" w:lineRule="auto"/>
        <w:jc w:val="both"/>
        <w:rPr>
          <w:ins w:id="6" w:author="Fieldfisher" w:date="2020-08-07T13:12:00Z"/>
          <w:rFonts w:ascii="Times New Roman" w:hAnsi="Times New Roman" w:cs="Times New Roman"/>
          <w:color w:val="222222"/>
          <w:sz w:val="20"/>
          <w:szCs w:val="20"/>
          <w:lang w:val="en-GB"/>
        </w:rPr>
      </w:pPr>
      <w:bookmarkStart w:id="7" w:name="_Hlk46314306"/>
      <w:commentRangeStart w:id="8"/>
      <w:ins w:id="9" w:author="Fieldfisher" w:date="2020-08-07T13:12:00Z">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data.</w:t>
        </w:r>
        <w:commentRangeEnd w:id="8"/>
        <w:r>
          <w:rPr>
            <w:rStyle w:val="Rimandocommento"/>
          </w:rPr>
          <w:commentReference w:id="8"/>
        </w:r>
        <w:bookmarkEnd w:id="7"/>
      </w:ins>
    </w:p>
    <w:p w14:paraId="7C876754" w14:textId="77777777" w:rsidR="00B269B3" w:rsidRPr="009246AF" w:rsidRDefault="00B269B3" w:rsidP="00C30AEE">
      <w:pPr>
        <w:shd w:val="clear" w:color="auto" w:fill="FFFFFF"/>
        <w:spacing w:line="240" w:lineRule="auto"/>
        <w:jc w:val="both"/>
        <w:rPr>
          <w:rFonts w:ascii="Times New Roman" w:hAnsi="Times New Roman" w:cs="Times New Roman"/>
          <w:color w:val="222222"/>
          <w:sz w:val="20"/>
          <w:szCs w:val="20"/>
          <w:lang w:val="en-GB"/>
        </w:rPr>
      </w:pPr>
    </w:p>
    <w:p w14:paraId="07118185"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color w:val="222222"/>
          <w:sz w:val="20"/>
          <w:szCs w:val="20"/>
          <w:lang w:val="en-GB"/>
        </w:rPr>
        <w:t> </w:t>
      </w:r>
      <w:r w:rsidRPr="009246AF">
        <w:rPr>
          <w:rFonts w:ascii="Times New Roman" w:hAnsi="Times New Roman" w:cs="Times New Roman"/>
          <w:b/>
          <w:color w:val="222222"/>
          <w:sz w:val="20"/>
          <w:szCs w:val="20"/>
          <w:lang w:val="en-GB"/>
        </w:rPr>
        <w:t xml:space="preserve">2. </w:t>
      </w:r>
      <w:bookmarkStart w:id="10" w:name="_Hlk47699927"/>
      <w:commentRangeStart w:id="11"/>
      <w:r w:rsidRPr="009246AF">
        <w:rPr>
          <w:rFonts w:ascii="Times New Roman" w:hAnsi="Times New Roman" w:cs="Times New Roman"/>
          <w:b/>
          <w:color w:val="222222"/>
          <w:sz w:val="20"/>
          <w:szCs w:val="20"/>
          <w:lang w:val="en-GB"/>
        </w:rPr>
        <w:t>WHAT PERSONAL DATA WE PROCESS</w:t>
      </w:r>
      <w:commentRangeEnd w:id="11"/>
      <w:r w:rsidRPr="009246AF">
        <w:rPr>
          <w:rStyle w:val="Rimandocommento"/>
        </w:rPr>
        <w:commentReference w:id="11"/>
      </w:r>
      <w:bookmarkEnd w:id="10"/>
    </w:p>
    <w:p w14:paraId="45A28B4E"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Each Company collects different categories of personal data according to the purpose for which it processes them.</w:t>
      </w:r>
    </w:p>
    <w:p w14:paraId="07C70DD3"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Herein below we specify which categories of personal data are</w:t>
      </w:r>
      <w:r w:rsidRPr="009246AF">
        <w:rPr>
          <w:rFonts w:ascii="Times New Roman" w:hAnsi="Times New Roman" w:cs="Times New Roman"/>
          <w:color w:val="222222"/>
          <w:sz w:val="20"/>
          <w:szCs w:val="20"/>
          <w:lang w:val="en-GB"/>
        </w:rPr>
        <w:t xml:space="preserve"> collected; in the following paragraph we will explain for what purposes each category of data is processed by each Data Controller or by the Joint Controllers as appropriate (hereinafter also “</w:t>
      </w:r>
      <w:r w:rsidRPr="009246AF">
        <w:rPr>
          <w:rFonts w:ascii="Times New Roman" w:hAnsi="Times New Roman" w:cs="Times New Roman"/>
          <w:b/>
          <w:color w:val="222222"/>
          <w:sz w:val="20"/>
          <w:szCs w:val="20"/>
          <w:lang w:val="en-GB"/>
        </w:rPr>
        <w:t>Personal Data</w:t>
      </w:r>
      <w:r w:rsidRPr="009246AF">
        <w:rPr>
          <w:rFonts w:ascii="Times New Roman" w:hAnsi="Times New Roman" w:cs="Times New Roman"/>
          <w:color w:val="222222"/>
          <w:sz w:val="20"/>
          <w:szCs w:val="20"/>
          <w:lang w:val="en-GB"/>
        </w:rPr>
        <w:t>” if processed jointly).</w:t>
      </w:r>
    </w:p>
    <w:p w14:paraId="7A6A0D00"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Biographical Dat</w:t>
      </w:r>
      <w:r w:rsidRPr="009246AF">
        <w:rPr>
          <w:rFonts w:ascii="Times New Roman" w:hAnsi="Times New Roman" w:cs="Times New Roman"/>
          <w:color w:val="222222"/>
          <w:sz w:val="20"/>
          <w:szCs w:val="20"/>
          <w:lang w:val="en-GB"/>
        </w:rPr>
        <w:t>a</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name, middle name, surname, date of birth, gender</w:t>
      </w:r>
      <w:r w:rsidRPr="009246AF">
        <w:rPr>
          <w:rFonts w:ascii="Times New Roman" w:hAnsi="Times New Roman" w:cs="Times New Roman"/>
          <w:b w:val="0"/>
          <w:color w:val="222222"/>
          <w:sz w:val="20"/>
          <w:szCs w:val="20"/>
          <w:lang w:val="en-GB"/>
        </w:rPr>
        <w:t>;</w:t>
      </w:r>
    </w:p>
    <w:p w14:paraId="51819F6D"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lastRenderedPageBreak/>
        <w:t xml:space="preserve">Contact </w:t>
      </w:r>
      <w:r w:rsidRPr="009246AF">
        <w:rPr>
          <w:rFonts w:ascii="Times New Roman" w:hAnsi="Times New Roman" w:cs="Times New Roman"/>
          <w:color w:val="222222"/>
          <w:sz w:val="20"/>
          <w:szCs w:val="20"/>
          <w:lang w:val="en-GB"/>
        </w:rPr>
        <w:t>Data</w:t>
      </w:r>
      <w:r w:rsidRPr="009246AF">
        <w:rPr>
          <w:rFonts w:ascii="Times New Roman" w:hAnsi="Times New Roman" w:cs="Times New Roman"/>
          <w:b w:val="0"/>
          <w:color w:val="222222"/>
          <w:sz w:val="20"/>
          <w:szCs w:val="20"/>
          <w:lang w:val="en-GB"/>
        </w:rPr>
        <w:t>: address of residence (street,</w:t>
      </w:r>
      <w:r w:rsidRPr="009246AF">
        <w:rPr>
          <w:rFonts w:ascii="Times New Roman" w:hAnsi="Times New Roman" w:cs="Times New Roman"/>
          <w:b w:val="0"/>
          <w:color w:val="222222"/>
          <w:sz w:val="20"/>
          <w:szCs w:val="20"/>
          <w:lang w:val="en-GB"/>
        </w:rPr>
        <w:t xml:space="preserve"> city</w:t>
      </w:r>
      <w:r w:rsidRPr="009246AF">
        <w:rPr>
          <w:rFonts w:ascii="Times New Roman" w:hAnsi="Times New Roman" w:cs="Times New Roman"/>
          <w:b w:val="0"/>
          <w:color w:val="222222"/>
          <w:sz w:val="20"/>
          <w:szCs w:val="20"/>
          <w:lang w:val="en-GB"/>
        </w:rPr>
        <w:t>,</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province, state</w:t>
      </w:r>
      <w:r w:rsidRPr="009246AF">
        <w:rPr>
          <w:rFonts w:ascii="Times New Roman" w:hAnsi="Times New Roman" w:cs="Times New Roman"/>
          <w:b w:val="0"/>
          <w:color w:val="222222"/>
          <w:sz w:val="20"/>
          <w:szCs w:val="20"/>
          <w:lang w:val="en-GB"/>
        </w:rPr>
        <w:t>, zip code</w:t>
      </w:r>
      <w:r w:rsidRPr="009246AF">
        <w:rPr>
          <w:rFonts w:ascii="Times New Roman" w:hAnsi="Times New Roman" w:cs="Times New Roman"/>
          <w:b w:val="0"/>
          <w:color w:val="222222"/>
          <w:sz w:val="20"/>
          <w:szCs w:val="20"/>
          <w:lang w:val="en-GB"/>
        </w:rPr>
        <w:t>)</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 xml:space="preserve">domicile, </w:t>
      </w:r>
      <w:r w:rsidRPr="009246AF">
        <w:rPr>
          <w:rFonts w:ascii="Times New Roman" w:hAnsi="Times New Roman" w:cs="Times New Roman"/>
          <w:b w:val="0"/>
          <w:color w:val="222222"/>
          <w:sz w:val="20"/>
          <w:szCs w:val="20"/>
          <w:lang w:val="en-GB"/>
        </w:rPr>
        <w:t>email address, telephone number, mobile number;</w:t>
      </w:r>
    </w:p>
    <w:p w14:paraId="74CDFE1F"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Sales Data</w:t>
      </w:r>
      <w:r w:rsidRPr="009246AF">
        <w:rPr>
          <w:rFonts w:ascii="Times New Roman" w:hAnsi="Times New Roman" w:cs="Times New Roman"/>
          <w:b w:val="0"/>
          <w:color w:val="222222"/>
          <w:sz w:val="20"/>
          <w:szCs w:val="20"/>
          <w:lang w:val="en-GB"/>
        </w:rPr>
        <w:t>: shipping and billing address, method of delivery and paym</w:t>
      </w:r>
      <w:r w:rsidRPr="009246AF">
        <w:rPr>
          <w:rFonts w:ascii="Times New Roman" w:hAnsi="Times New Roman" w:cs="Times New Roman"/>
          <w:b w:val="0"/>
          <w:color w:val="222222"/>
          <w:sz w:val="20"/>
          <w:szCs w:val="20"/>
          <w:lang w:val="en-GB"/>
        </w:rPr>
        <w:t>ent, name of the credit card holder and expiry date of the card, information requested by the customer service</w:t>
      </w:r>
      <w:r w:rsidRPr="009246AF">
        <w:rPr>
          <w:rFonts w:ascii="Times New Roman" w:hAnsi="Times New Roman" w:cs="Times New Roman"/>
          <w:b w:val="0"/>
          <w:color w:val="222222"/>
          <w:sz w:val="20"/>
          <w:szCs w:val="20"/>
          <w:lang w:val="en-GB"/>
        </w:rPr>
        <w:t>, VAT number and/or tax code, passport number, Global Blue card number</w:t>
      </w:r>
      <w:r w:rsidRPr="009246AF">
        <w:rPr>
          <w:rFonts w:ascii="Times New Roman" w:hAnsi="Times New Roman" w:cs="Times New Roman"/>
          <w:b w:val="0"/>
          <w:color w:val="222222"/>
          <w:sz w:val="20"/>
          <w:szCs w:val="20"/>
          <w:lang w:val="en-GB"/>
        </w:rPr>
        <w:t>;</w:t>
      </w:r>
    </w:p>
    <w:p w14:paraId="1D9AF030" w14:textId="77777777" w:rsidR="005F3C5B" w:rsidRPr="009246AF" w:rsidRDefault="00B012D7"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9246AF">
        <w:rPr>
          <w:rFonts w:ascii="Times New Roman" w:hAnsi="Times New Roman" w:cs="Times New Roman"/>
          <w:color w:val="222222"/>
          <w:sz w:val="20"/>
          <w:szCs w:val="20"/>
          <w:lang w:val="en"/>
        </w:rPr>
        <w:t xml:space="preserve">Tracking of Newsletters and Actions Data: </w:t>
      </w:r>
      <w:r w:rsidRPr="009246AF">
        <w:rPr>
          <w:rFonts w:ascii="Times New Roman" w:hAnsi="Times New Roman" w:cs="Times New Roman"/>
          <w:b w:val="0"/>
          <w:bCs/>
          <w:color w:val="222222"/>
          <w:sz w:val="20"/>
          <w:szCs w:val="20"/>
          <w:lang w:val="en"/>
        </w:rPr>
        <w:t>information relating to the opening of newsletters or links</w:t>
      </w:r>
    </w:p>
    <w:p w14:paraId="5BFD1DE7"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Data collected in the shop</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birthday, presumed age group,  in some countries the social network ID, gender, method and date of registration, store and sa</w:t>
      </w:r>
      <w:r w:rsidRPr="009246AF">
        <w:rPr>
          <w:rFonts w:ascii="Times New Roman" w:hAnsi="Times New Roman" w:cs="Times New Roman"/>
          <w:b w:val="0"/>
          <w:color w:val="222222"/>
          <w:sz w:val="20"/>
          <w:szCs w:val="20"/>
          <w:lang w:val="en-GB"/>
        </w:rPr>
        <w:t xml:space="preserve">les assistant preferences, language, product categories of interest, methods of use services, preferences on services possibly noted in the shop, redemption campaign, events attendance, </w:t>
      </w:r>
      <w:r w:rsidRPr="009246AF">
        <w:rPr>
          <w:rFonts w:ascii="Times New Roman" w:hAnsi="Times New Roman" w:cs="Times New Roman"/>
          <w:b w:val="0"/>
          <w:color w:val="222222"/>
          <w:sz w:val="20"/>
          <w:szCs w:val="20"/>
          <w:lang w:val="en-GB"/>
        </w:rPr>
        <w:t xml:space="preserve">other brands purchased, </w:t>
      </w:r>
      <w:r w:rsidRPr="009246AF">
        <w:rPr>
          <w:rFonts w:ascii="Times New Roman" w:hAnsi="Times New Roman" w:cs="Times New Roman"/>
          <w:b w:val="0"/>
          <w:color w:val="222222"/>
          <w:sz w:val="20"/>
          <w:szCs w:val="20"/>
          <w:lang w:val="en-GB"/>
        </w:rPr>
        <w:t>products tried in the dressing room but not pu</w:t>
      </w:r>
      <w:r w:rsidRPr="009246AF">
        <w:rPr>
          <w:rFonts w:ascii="Times New Roman" w:hAnsi="Times New Roman" w:cs="Times New Roman"/>
          <w:b w:val="0"/>
          <w:color w:val="222222"/>
          <w:sz w:val="20"/>
          <w:szCs w:val="20"/>
          <w:lang w:val="en-GB"/>
        </w:rPr>
        <w:t>rchased;</w:t>
      </w:r>
    </w:p>
    <w:p w14:paraId="1871172A"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Purchase Data</w:t>
      </w:r>
      <w:r w:rsidRPr="009246AF">
        <w:rPr>
          <w:rFonts w:ascii="Times New Roman" w:hAnsi="Times New Roman" w:cs="Times New Roman"/>
          <w:b w:val="0"/>
          <w:color w:val="222222"/>
          <w:sz w:val="20"/>
          <w:szCs w:val="20"/>
          <w:lang w:val="en-GB"/>
        </w:rPr>
        <w:t xml:space="preserve">: detail of the purchased </w:t>
      </w:r>
      <w:r w:rsidRPr="009246AF">
        <w:rPr>
          <w:rFonts w:ascii="Times New Roman" w:hAnsi="Times New Roman" w:cs="Times New Roman"/>
          <w:b w:val="0"/>
          <w:color w:val="222222"/>
          <w:sz w:val="20"/>
          <w:szCs w:val="20"/>
          <w:lang w:val="en-GB"/>
        </w:rPr>
        <w:t xml:space="preserve">products </w:t>
      </w:r>
      <w:r w:rsidRPr="009246AF">
        <w:rPr>
          <w:rFonts w:ascii="Times New Roman" w:hAnsi="Times New Roman" w:cs="Times New Roman"/>
          <w:b w:val="0"/>
          <w:color w:val="222222"/>
          <w:sz w:val="20"/>
          <w:szCs w:val="20"/>
          <w:lang w:val="en-GB"/>
        </w:rPr>
        <w:t>online or in the shop</w:t>
      </w:r>
      <w:r w:rsidRPr="009246AF">
        <w:rPr>
          <w:rFonts w:ascii="Times New Roman" w:hAnsi="Times New Roman" w:cs="Times New Roman"/>
          <w:b w:val="0"/>
          <w:color w:val="222222"/>
          <w:sz w:val="20"/>
          <w:szCs w:val="20"/>
          <w:lang w:val="en-GB"/>
        </w:rPr>
        <w:t xml:space="preserve"> (</w:t>
      </w:r>
      <w:proofErr w:type="spellStart"/>
      <w:r w:rsidRPr="009246AF">
        <w:rPr>
          <w:rFonts w:ascii="Times New Roman" w:hAnsi="Times New Roman" w:cs="Times New Roman"/>
          <w:b w:val="0"/>
          <w:color w:val="222222"/>
          <w:sz w:val="20"/>
          <w:szCs w:val="20"/>
          <w:lang w:val="en-GB"/>
        </w:rPr>
        <w:t>eg.</w:t>
      </w:r>
      <w:proofErr w:type="spellEnd"/>
      <w:r w:rsidRPr="009246AF">
        <w:rPr>
          <w:rFonts w:ascii="Times New Roman" w:hAnsi="Times New Roman" w:cs="Times New Roman"/>
          <w:b w:val="0"/>
          <w:color w:val="222222"/>
          <w:sz w:val="20"/>
          <w:szCs w:val="20"/>
          <w:lang w:val="en-GB"/>
        </w:rPr>
        <w:t xml:space="preserve"> size, price, discount, model, collection, calculated spending level, abandoned cart</w:t>
      </w:r>
      <w:r w:rsidRPr="009246AF">
        <w:rPr>
          <w:rFonts w:ascii="Times New Roman" w:hAnsi="Times New Roman" w:cs="Times New Roman"/>
          <w:b w:val="0"/>
          <w:color w:val="222222"/>
          <w:sz w:val="20"/>
          <w:szCs w:val="20"/>
          <w:lang w:val="en-GB"/>
        </w:rPr>
        <w:t>, etc.)</w:t>
      </w:r>
      <w:r w:rsidRPr="009246AF">
        <w:rPr>
          <w:rFonts w:ascii="Times New Roman" w:hAnsi="Times New Roman" w:cs="Times New Roman"/>
          <w:b w:val="0"/>
          <w:color w:val="222222"/>
          <w:sz w:val="20"/>
          <w:szCs w:val="20"/>
          <w:lang w:val="en-GB"/>
        </w:rPr>
        <w:t>;</w:t>
      </w:r>
    </w:p>
    <w:p w14:paraId="45925D7B"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Navigation Data</w:t>
      </w:r>
      <w:r w:rsidRPr="009246AF">
        <w:rPr>
          <w:rFonts w:ascii="Times New Roman" w:hAnsi="Times New Roman" w:cs="Times New Roman"/>
          <w:b w:val="0"/>
          <w:color w:val="222222"/>
          <w:sz w:val="20"/>
          <w:szCs w:val="20"/>
          <w:lang w:val="en-GB"/>
        </w:rPr>
        <w:t xml:space="preserve">: data relating to browsing </w:t>
      </w:r>
      <w:r w:rsidRPr="009246AF">
        <w:rPr>
          <w:rFonts w:ascii="Times New Roman" w:hAnsi="Times New Roman" w:cs="Times New Roman"/>
          <w:b w:val="0"/>
          <w:color w:val="222222"/>
          <w:sz w:val="20"/>
          <w:szCs w:val="20"/>
          <w:lang w:val="en-GB"/>
        </w:rPr>
        <w:t>behaviour</w:t>
      </w:r>
      <w:r w:rsidRPr="009246AF">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9246AF">
        <w:rPr>
          <w:rFonts w:ascii="Times New Roman" w:hAnsi="Times New Roman" w:cs="Times New Roman"/>
          <w:b w:val="0"/>
          <w:color w:val="222222"/>
          <w:sz w:val="20"/>
          <w:szCs w:val="20"/>
          <w:lang w:val="en-GB"/>
        </w:rPr>
        <w:t>wishlist</w:t>
      </w:r>
      <w:proofErr w:type="spellEnd"/>
      <w:r w:rsidRPr="009246AF">
        <w:rPr>
          <w:rFonts w:ascii="Times New Roman" w:hAnsi="Times New Roman" w:cs="Times New Roman"/>
          <w:b w:val="0"/>
          <w:color w:val="222222"/>
          <w:sz w:val="20"/>
          <w:szCs w:val="20"/>
          <w:lang w:val="en-GB"/>
        </w:rPr>
        <w:t xml:space="preserve"> collected while browsing or when shopping on the online store. As for the</w:t>
      </w:r>
      <w:r w:rsidRPr="009246AF">
        <w:rPr>
          <w:rFonts w:ascii="Times New Roman" w:hAnsi="Times New Roman" w:cs="Times New Roman"/>
          <w:b w:val="0"/>
          <w:color w:val="222222"/>
          <w:sz w:val="20"/>
          <w:szCs w:val="20"/>
          <w:lang w:val="en-GB"/>
        </w:rPr>
        <w:t xml:space="preserve"> use of cookies, please refer to the Cookie Policy available at the following [</w:t>
      </w:r>
      <w:r w:rsidRPr="009246AF">
        <w:rPr>
          <w:rFonts w:ascii="Times New Roman" w:hAnsi="Times New Roman" w:cs="Times New Roman"/>
          <w:b w:val="0"/>
          <w:i/>
          <w:color w:val="222222"/>
          <w:sz w:val="20"/>
          <w:szCs w:val="20"/>
          <w:lang w:val="en-GB"/>
        </w:rPr>
        <w:t>link</w:t>
      </w:r>
      <w:r w:rsidRPr="009246AF">
        <w:rPr>
          <w:rFonts w:ascii="Times New Roman" w:hAnsi="Times New Roman" w:cs="Times New Roman"/>
          <w:b w:val="0"/>
          <w:color w:val="222222"/>
          <w:sz w:val="20"/>
          <w:szCs w:val="20"/>
          <w:lang w:val="en-GB"/>
        </w:rPr>
        <w:t>].</w:t>
      </w:r>
    </w:p>
    <w:p w14:paraId="1B190C81"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w:t>
      </w:r>
    </w:p>
    <w:p w14:paraId="2B017C05"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3. FOR WHAT PURPOSE</w:t>
      </w:r>
      <w:r w:rsidRPr="009246AF">
        <w:rPr>
          <w:rFonts w:ascii="Times New Roman" w:hAnsi="Times New Roman" w:cs="Times New Roman"/>
          <w:b/>
          <w:color w:val="222222"/>
          <w:sz w:val="20"/>
          <w:szCs w:val="20"/>
          <w:lang w:val="en-GB"/>
        </w:rPr>
        <w:t>S</w:t>
      </w:r>
      <w:r w:rsidRPr="009246AF">
        <w:rPr>
          <w:rFonts w:ascii="Times New Roman" w:hAnsi="Times New Roman" w:cs="Times New Roman"/>
          <w:b/>
          <w:color w:val="222222"/>
          <w:sz w:val="20"/>
          <w:szCs w:val="20"/>
          <w:lang w:val="en-GB"/>
        </w:rPr>
        <w:t xml:space="preserve"> WE PROCESS YOUR PERSONAL DATA</w:t>
      </w:r>
    </w:p>
    <w:p w14:paraId="72FF8668"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In this paragraph we explain for what purposes each category of data is processed by each Data Controller</w:t>
      </w:r>
      <w:r w:rsidRPr="009246AF">
        <w:rPr>
          <w:rFonts w:ascii="Times New Roman" w:hAnsi="Times New Roman" w:cs="Times New Roman"/>
          <w:color w:val="222222"/>
          <w:sz w:val="20"/>
          <w:szCs w:val="20"/>
          <w:lang w:val="en-GB"/>
        </w:rPr>
        <w:t xml:space="preserve"> or Joint Controller</w:t>
      </w:r>
      <w:r w:rsidRPr="009246AF">
        <w:rPr>
          <w:rFonts w:ascii="Times New Roman" w:hAnsi="Times New Roman" w:cs="Times New Roman"/>
          <w:color w:val="222222"/>
          <w:sz w:val="20"/>
          <w:szCs w:val="20"/>
          <w:lang w:val="en-GB"/>
        </w:rPr>
        <w:t>.</w:t>
      </w:r>
    </w:p>
    <w:p w14:paraId="4FD445A2"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3.1 PURPOSE</w:t>
      </w:r>
      <w:r w:rsidRPr="009246AF">
        <w:rPr>
          <w:rFonts w:ascii="Times New Roman" w:hAnsi="Times New Roman" w:cs="Times New Roman"/>
          <w:b/>
          <w:color w:val="222222"/>
          <w:sz w:val="20"/>
          <w:szCs w:val="20"/>
          <w:lang w:val="en-GB"/>
        </w:rPr>
        <w:t>S</w:t>
      </w:r>
      <w:r w:rsidRPr="009246AF">
        <w:rPr>
          <w:rFonts w:ascii="Times New Roman" w:hAnsi="Times New Roman" w:cs="Times New Roman"/>
          <w:b/>
          <w:color w:val="222222"/>
          <w:sz w:val="20"/>
          <w:szCs w:val="20"/>
          <w:lang w:val="en-GB"/>
        </w:rPr>
        <w:t xml:space="preserve"> OF DIESEL S.P.A. </w:t>
      </w:r>
    </w:p>
    <w:p w14:paraId="1D802973"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Diesel is the company that designs, sells and promotes the Brand’s products. It is the company maintaining the contacts with you if you decide to purchase the products through the</w:t>
      </w:r>
      <w:r w:rsidRPr="009246AF">
        <w:rPr>
          <w:rFonts w:ascii="Times New Roman" w:hAnsi="Times New Roman" w:cs="Times New Roman"/>
          <w:color w:val="222222"/>
          <w:sz w:val="20"/>
          <w:szCs w:val="20"/>
          <w:lang w:val="en-GB"/>
        </w:rPr>
        <w:t xml:space="preserve"> Site or other</w:t>
      </w:r>
      <w:r w:rsidRPr="009246AF">
        <w:rPr>
          <w:rFonts w:ascii="Times New Roman" w:hAnsi="Times New Roman" w:cs="Times New Roman"/>
          <w:color w:val="222222"/>
          <w:sz w:val="20"/>
          <w:szCs w:val="20"/>
          <w:lang w:val="en-GB"/>
        </w:rPr>
        <w:t xml:space="preserve"> websites </w:t>
      </w:r>
      <w:r w:rsidRPr="009246AF">
        <w:rPr>
          <w:rFonts w:ascii="Times New Roman" w:hAnsi="Times New Roman" w:cs="Times New Roman"/>
          <w:color w:val="222222"/>
          <w:sz w:val="20"/>
          <w:szCs w:val="20"/>
          <w:lang w:val="en-GB"/>
        </w:rPr>
        <w:t xml:space="preserve">controlled by Diesel, if you participate in initiatives promoted by Diesel as prize competitions or other promotional initiatives; Diesel is </w:t>
      </w:r>
      <w:r w:rsidRPr="009246AF">
        <w:rPr>
          <w:rFonts w:ascii="Times New Roman" w:hAnsi="Times New Roman" w:cs="Times New Roman"/>
          <w:color w:val="222222"/>
          <w:sz w:val="20"/>
          <w:szCs w:val="20"/>
          <w:lang w:val="en-GB"/>
        </w:rPr>
        <w:t xml:space="preserve">also </w:t>
      </w:r>
      <w:r w:rsidRPr="009246AF">
        <w:rPr>
          <w:rFonts w:ascii="Times New Roman" w:hAnsi="Times New Roman" w:cs="Times New Roman"/>
          <w:color w:val="222222"/>
          <w:sz w:val="20"/>
          <w:szCs w:val="20"/>
          <w:lang w:val="en-GB"/>
        </w:rPr>
        <w:t>the company managing the loyalty program that you can sign in. Diesel will process Personal Data for the follo</w:t>
      </w:r>
      <w:r w:rsidRPr="009246AF">
        <w:rPr>
          <w:rFonts w:ascii="Times New Roman" w:hAnsi="Times New Roman" w:cs="Times New Roman"/>
          <w:color w:val="222222"/>
          <w:sz w:val="20"/>
          <w:szCs w:val="20"/>
          <w:lang w:val="en-GB"/>
        </w:rPr>
        <w:t>wing purposes.</w:t>
      </w:r>
    </w:p>
    <w:p w14:paraId="58C2F333"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a) Sales activities and response to other requests made by customers</w:t>
      </w:r>
    </w:p>
    <w:p w14:paraId="49F8BDE0"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If you purchase Diesel products through the e-commerce service on the Site</w:t>
      </w:r>
      <w:r w:rsidRPr="009246AF">
        <w:rPr>
          <w:rFonts w:ascii="Times New Roman" w:hAnsi="Times New Roman" w:cs="Times New Roman"/>
          <w:color w:val="222222"/>
          <w:sz w:val="20"/>
          <w:szCs w:val="20"/>
          <w:lang w:val="en-GB"/>
        </w:rPr>
        <w:t xml:space="preserve"> or in shops</w:t>
      </w:r>
      <w:r w:rsidRPr="009246AF">
        <w:rPr>
          <w:rFonts w:ascii="Times New Roman" w:hAnsi="Times New Roman" w:cs="Times New Roman"/>
          <w:color w:val="222222"/>
          <w:sz w:val="20"/>
          <w:szCs w:val="20"/>
          <w:lang w:val="en-GB"/>
        </w:rPr>
        <w:t xml:space="preserve">, Diesel will process your Biographical Data, Contact Data and Purchase Data to </w:t>
      </w:r>
      <w:r w:rsidRPr="009246AF">
        <w:rPr>
          <w:rFonts w:ascii="Times New Roman" w:hAnsi="Times New Roman" w:cs="Times New Roman"/>
          <w:color w:val="222222"/>
          <w:sz w:val="20"/>
          <w:szCs w:val="20"/>
          <w:lang w:val="en-GB"/>
        </w:rPr>
        <w:t>conclude the sale, as well as for all activities strictly connected and related to it, such as delivery or other administrative and accounting obligations.</w:t>
      </w:r>
    </w:p>
    <w:p w14:paraId="669905C0" w14:textId="77777777" w:rsidR="008C5110" w:rsidRPr="009246AF" w:rsidRDefault="00B012D7" w:rsidP="00A43383">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Similarly, Diesel may need to </w:t>
      </w:r>
      <w:r w:rsidRPr="009246AF">
        <w:rPr>
          <w:rFonts w:ascii="Times New Roman" w:hAnsi="Times New Roman" w:cs="Times New Roman"/>
          <w:color w:val="222222"/>
          <w:sz w:val="20"/>
          <w:szCs w:val="20"/>
          <w:lang w:val="en-GB"/>
        </w:rPr>
        <w:t>verify the requirements for participating to special discount programs</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i/>
          <w:color w:val="222222"/>
          <w:sz w:val="20"/>
          <w:szCs w:val="20"/>
          <w:lang w:val="en-GB"/>
        </w:rPr>
        <w:t>e.g.</w:t>
      </w:r>
      <w:r w:rsidRPr="009246AF">
        <w:rPr>
          <w:rFonts w:ascii="Times New Roman" w:hAnsi="Times New Roman" w:cs="Times New Roman"/>
          <w:color w:val="222222"/>
          <w:sz w:val="20"/>
          <w:szCs w:val="20"/>
          <w:lang w:val="en-GB"/>
        </w:rPr>
        <w:t xml:space="preserve"> verifying if the purchase made is a first purchase</w:t>
      </w:r>
      <w:r w:rsidRPr="009246AF">
        <w:rPr>
          <w:rFonts w:ascii="Times New Roman" w:hAnsi="Times New Roman" w:cs="Times New Roman"/>
          <w:color w:val="222222"/>
          <w:sz w:val="20"/>
          <w:szCs w:val="20"/>
          <w:lang w:val="en-GB"/>
        </w:rPr>
        <w:t xml:space="preserve"> or other requirements of the regulation</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and to </w:t>
      </w:r>
      <w:r w:rsidRPr="009246AF">
        <w:rPr>
          <w:rFonts w:ascii="Times New Roman" w:hAnsi="Times New Roman" w:cs="Times New Roman"/>
          <w:color w:val="222222"/>
          <w:sz w:val="20"/>
          <w:szCs w:val="20"/>
          <w:lang w:val="en-GB"/>
        </w:rPr>
        <w:t>process your Biographical Data or Contact Data to respond to any further requests that you may formulate through the Site</w:t>
      </w:r>
      <w:r w:rsidRPr="009246AF">
        <w:rPr>
          <w:rFonts w:ascii="Times New Roman" w:hAnsi="Times New Roman" w:cs="Times New Roman"/>
          <w:color w:val="222222"/>
          <w:sz w:val="20"/>
          <w:szCs w:val="20"/>
          <w:lang w:val="en-GB"/>
        </w:rPr>
        <w:t xml:space="preserve"> or through the Customer Serv</w:t>
      </w:r>
      <w:r w:rsidRPr="009246AF">
        <w:rPr>
          <w:rFonts w:ascii="Times New Roman" w:hAnsi="Times New Roman" w:cs="Times New Roman"/>
          <w:color w:val="222222"/>
          <w:sz w:val="20"/>
          <w:szCs w:val="20"/>
          <w:lang w:val="en-GB"/>
        </w:rPr>
        <w:t>ice, through telephone or chat</w:t>
      </w:r>
      <w:r w:rsidRPr="009246AF">
        <w:rPr>
          <w:rFonts w:ascii="Times New Roman" w:hAnsi="Times New Roman" w:cs="Times New Roman"/>
          <w:color w:val="222222"/>
          <w:sz w:val="20"/>
          <w:szCs w:val="20"/>
          <w:lang w:val="en-GB"/>
        </w:rPr>
        <w:t xml:space="preserve">, such as information </w:t>
      </w:r>
      <w:r w:rsidRPr="009246AF">
        <w:rPr>
          <w:rFonts w:ascii="Times New Roman" w:hAnsi="Times New Roman" w:cs="Times New Roman"/>
          <w:color w:val="222222"/>
          <w:sz w:val="20"/>
          <w:szCs w:val="20"/>
          <w:lang w:val="en-GB"/>
        </w:rPr>
        <w:t xml:space="preserve">or assistance </w:t>
      </w:r>
      <w:r w:rsidRPr="009246AF">
        <w:rPr>
          <w:rFonts w:ascii="Times New Roman" w:hAnsi="Times New Roman" w:cs="Times New Roman"/>
          <w:color w:val="222222"/>
          <w:sz w:val="20"/>
          <w:szCs w:val="20"/>
          <w:lang w:val="en-GB"/>
        </w:rPr>
        <w:t>requests.</w:t>
      </w:r>
    </w:p>
    <w:p w14:paraId="177E8C9D"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performance of a purchase contract </w:t>
      </w:r>
      <w:r w:rsidRPr="009246AF">
        <w:rPr>
          <w:rFonts w:ascii="Times New Roman" w:hAnsi="Times New Roman" w:cs="Times New Roman"/>
          <w:color w:val="222222"/>
          <w:sz w:val="20"/>
          <w:szCs w:val="20"/>
          <w:lang w:val="en-GB"/>
        </w:rPr>
        <w:t>to</w:t>
      </w:r>
      <w:r w:rsidRPr="009246AF">
        <w:rPr>
          <w:rFonts w:ascii="Times New Roman" w:hAnsi="Times New Roman" w:cs="Times New Roman"/>
          <w:color w:val="222222"/>
          <w:sz w:val="20"/>
          <w:szCs w:val="20"/>
          <w:lang w:val="en-GB"/>
        </w:rPr>
        <w:t xml:space="preserve"> which you are a part</w:t>
      </w:r>
      <w:r w:rsidRPr="009246AF">
        <w:rPr>
          <w:rFonts w:ascii="Times New Roman" w:hAnsi="Times New Roman" w:cs="Times New Roman"/>
          <w:color w:val="222222"/>
          <w:sz w:val="20"/>
          <w:szCs w:val="20"/>
          <w:lang w:val="en-GB"/>
        </w:rPr>
        <w:t>y</w:t>
      </w:r>
      <w:r w:rsidRPr="009246AF">
        <w:rPr>
          <w:rFonts w:ascii="Times New Roman" w:hAnsi="Times New Roman" w:cs="Times New Roman"/>
          <w:color w:val="222222"/>
          <w:sz w:val="20"/>
          <w:szCs w:val="20"/>
          <w:lang w:val="en-GB"/>
        </w:rPr>
        <w:t xml:space="preserve">; the provision of the personal data listed above is necessary for this </w:t>
      </w:r>
      <w:r w:rsidRPr="009246AF">
        <w:rPr>
          <w:rFonts w:ascii="Times New Roman" w:hAnsi="Times New Roman" w:cs="Times New Roman"/>
          <w:color w:val="222222"/>
          <w:sz w:val="20"/>
          <w:szCs w:val="20"/>
          <w:lang w:val="en-GB"/>
        </w:rPr>
        <w:t>purpose, since otherwise Diesel will not be able to process your request.</w:t>
      </w:r>
    </w:p>
    <w:p w14:paraId="6CE53228"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b) </w:t>
      </w:r>
      <w:r w:rsidRPr="009246AF">
        <w:rPr>
          <w:rFonts w:ascii="Times New Roman" w:hAnsi="Times New Roman" w:cs="Times New Roman"/>
          <w:b/>
          <w:color w:val="222222"/>
          <w:sz w:val="20"/>
          <w:szCs w:val="20"/>
          <w:lang w:val="en-GB"/>
        </w:rPr>
        <w:t>L</w:t>
      </w:r>
      <w:r w:rsidRPr="009246AF">
        <w:rPr>
          <w:rFonts w:ascii="Times New Roman" w:hAnsi="Times New Roman" w:cs="Times New Roman"/>
          <w:b/>
          <w:color w:val="222222"/>
          <w:sz w:val="20"/>
          <w:szCs w:val="20"/>
          <w:lang w:val="en-GB"/>
        </w:rPr>
        <w:t>oyalty program</w:t>
      </w:r>
      <w:r w:rsidRPr="009246AF">
        <w:rPr>
          <w:rFonts w:ascii="Times New Roman" w:hAnsi="Times New Roman" w:cs="Times New Roman"/>
          <w:b/>
          <w:color w:val="222222"/>
          <w:sz w:val="20"/>
          <w:szCs w:val="20"/>
          <w:lang w:val="en-GB"/>
        </w:rPr>
        <w:t xml:space="preserve"> Registration</w:t>
      </w:r>
    </w:p>
    <w:p w14:paraId="2FC2218B" w14:textId="77777777" w:rsidR="004635E1" w:rsidRPr="009246AF" w:rsidRDefault="00B012D7" w:rsidP="00854EEC">
      <w:pPr>
        <w:shd w:val="clear" w:color="auto" w:fill="FFFFFF"/>
        <w:spacing w:after="120"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Biographical Data and Contact Data</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9246AF">
        <w:rPr>
          <w:rFonts w:ascii="Times New Roman" w:hAnsi="Times New Roman" w:cs="Times New Roman"/>
          <w:color w:val="222222"/>
          <w:sz w:val="20"/>
          <w:szCs w:val="20"/>
          <w:lang w:val="en-GB"/>
        </w:rPr>
        <w:t>D:Code</w:t>
      </w:r>
      <w:proofErr w:type="spellEnd"/>
      <w:proofErr w:type="gramEnd"/>
      <w:r w:rsidRPr="009246AF">
        <w:rPr>
          <w:rFonts w:ascii="Times New Roman" w:hAnsi="Times New Roman" w:cs="Times New Roman"/>
          <w:color w:val="222222"/>
          <w:sz w:val="20"/>
          <w:szCs w:val="20"/>
          <w:lang w:val="en-GB"/>
        </w:rPr>
        <w:t>). These data will b</w:t>
      </w:r>
      <w:r w:rsidRPr="009246AF">
        <w:rPr>
          <w:rFonts w:ascii="Times New Roman" w:hAnsi="Times New Roman" w:cs="Times New Roman"/>
          <w:color w:val="222222"/>
          <w:sz w:val="20"/>
          <w:szCs w:val="20"/>
          <w:lang w:val="en-GB"/>
        </w:rPr>
        <w:t>e processed both to complete your membership and for all purposes strictly connected to it, instrumental or connected, including - firstly - all the activities provided for in the loyalty program. Registration could take place both online through the Site,</w:t>
      </w:r>
      <w:r w:rsidRPr="009246AF">
        <w:rPr>
          <w:rFonts w:ascii="Times New Roman" w:hAnsi="Times New Roman" w:cs="Times New Roman"/>
          <w:color w:val="222222"/>
          <w:sz w:val="20"/>
          <w:szCs w:val="20"/>
          <w:lang w:val="en-GB"/>
        </w:rPr>
        <w:t xml:space="preserve"> and offline in the shop, by completing the application form present in electronic (tablet or other smart tool) or paper (form) format.</w:t>
      </w:r>
    </w:p>
    <w:p w14:paraId="458D9275" w14:textId="77777777" w:rsidR="004635E1" w:rsidRPr="009246AF" w:rsidRDefault="00B012D7" w:rsidP="00854EEC">
      <w:pPr>
        <w:shd w:val="clear" w:color="auto" w:fill="FFFFFF"/>
        <w:spacing w:after="120"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Furthermore, by creating an account on the website in the reserved area, the User will become part of the Diesel Loyalty</w:t>
      </w:r>
      <w:r w:rsidRPr="009246AF">
        <w:rPr>
          <w:rFonts w:ascii="Times New Roman" w:hAnsi="Times New Roman" w:cs="Times New Roman"/>
          <w:color w:val="222222"/>
          <w:sz w:val="20"/>
          <w:szCs w:val="20"/>
          <w:lang w:val="en-GB"/>
        </w:rPr>
        <w:t xml:space="preserve"> Program</w:t>
      </w:r>
    </w:p>
    <w:p w14:paraId="63387ED9"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performance of a contract for joining the loyalty program </w:t>
      </w:r>
      <w:r w:rsidRPr="009246AF">
        <w:rPr>
          <w:rFonts w:ascii="Times New Roman" w:hAnsi="Times New Roman" w:cs="Times New Roman"/>
          <w:color w:val="222222"/>
          <w:sz w:val="20"/>
          <w:szCs w:val="20"/>
          <w:lang w:val="en-GB"/>
        </w:rPr>
        <w:t>to</w:t>
      </w:r>
      <w:r w:rsidRPr="009246AF">
        <w:rPr>
          <w:rFonts w:ascii="Times New Roman" w:hAnsi="Times New Roman" w:cs="Times New Roman"/>
          <w:color w:val="222222"/>
          <w:sz w:val="20"/>
          <w:szCs w:val="20"/>
          <w:lang w:val="en-GB"/>
        </w:rPr>
        <w:t xml:space="preserve"> which you are a part</w:t>
      </w:r>
      <w:r w:rsidRPr="009246AF">
        <w:rPr>
          <w:rFonts w:ascii="Times New Roman" w:hAnsi="Times New Roman" w:cs="Times New Roman"/>
          <w:color w:val="222222"/>
          <w:sz w:val="20"/>
          <w:szCs w:val="20"/>
          <w:lang w:val="en-GB"/>
        </w:rPr>
        <w:t>y</w:t>
      </w:r>
      <w:r w:rsidRPr="009246AF">
        <w:rPr>
          <w:rFonts w:ascii="Times New Roman" w:hAnsi="Times New Roman" w:cs="Times New Roman"/>
          <w:color w:val="222222"/>
          <w:sz w:val="20"/>
          <w:szCs w:val="20"/>
          <w:lang w:val="en-GB"/>
        </w:rPr>
        <w:t xml:space="preserve">; the provision of the Personal Data listed above is necessary for this purpose, since otherwise Diesel will not be </w:t>
      </w:r>
      <w:r w:rsidRPr="009246AF">
        <w:rPr>
          <w:rFonts w:ascii="Times New Roman" w:hAnsi="Times New Roman" w:cs="Times New Roman"/>
          <w:color w:val="222222"/>
          <w:sz w:val="20"/>
          <w:szCs w:val="20"/>
          <w:lang w:val="en-GB"/>
        </w:rPr>
        <w:t>able to process your request.</w:t>
      </w:r>
    </w:p>
    <w:p w14:paraId="09673DB3"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US"/>
        </w:rPr>
      </w:pPr>
      <w:r w:rsidRPr="009246AF">
        <w:rPr>
          <w:rFonts w:ascii="Times New Roman" w:hAnsi="Times New Roman" w:cs="Times New Roman"/>
          <w:b/>
          <w:color w:val="222222"/>
          <w:sz w:val="20"/>
          <w:szCs w:val="20"/>
          <w:lang w:val="en-US"/>
        </w:rPr>
        <w:t>c</w:t>
      </w:r>
      <w:r w:rsidRPr="009246AF">
        <w:rPr>
          <w:rFonts w:ascii="Times New Roman" w:hAnsi="Times New Roman" w:cs="Times New Roman"/>
          <w:b/>
          <w:color w:val="222222"/>
          <w:sz w:val="20"/>
          <w:szCs w:val="20"/>
          <w:lang w:val="en-US"/>
        </w:rPr>
        <w:t>)</w:t>
      </w:r>
      <w:r w:rsidRPr="009246AF">
        <w:rPr>
          <w:rFonts w:ascii="Times New Roman" w:hAnsi="Times New Roman" w:cs="Times New Roman"/>
          <w:b/>
          <w:color w:val="222222"/>
          <w:sz w:val="20"/>
          <w:szCs w:val="20"/>
          <w:lang w:val="en-US"/>
        </w:rPr>
        <w:t xml:space="preserve"> Participation in prize </w:t>
      </w:r>
      <w:r w:rsidRPr="009246AF">
        <w:rPr>
          <w:rFonts w:ascii="Times New Roman" w:hAnsi="Times New Roman" w:cs="Times New Roman"/>
          <w:b/>
          <w:color w:val="222222"/>
          <w:sz w:val="20"/>
          <w:szCs w:val="20"/>
          <w:lang w:val="en-US"/>
        </w:rPr>
        <w:t>contests</w:t>
      </w:r>
    </w:p>
    <w:p w14:paraId="58B6C0F6"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Diesel will be able to process your Biographical Data to allow you to participate in prize </w:t>
      </w:r>
      <w:r w:rsidRPr="009246AF">
        <w:rPr>
          <w:rFonts w:ascii="Times New Roman" w:hAnsi="Times New Roman" w:cs="Times New Roman"/>
          <w:color w:val="222222"/>
          <w:sz w:val="20"/>
          <w:szCs w:val="20"/>
          <w:lang w:val="en-GB"/>
        </w:rPr>
        <w:t xml:space="preserve">contest </w:t>
      </w:r>
      <w:r w:rsidRPr="009246AF">
        <w:rPr>
          <w:rFonts w:ascii="Times New Roman" w:hAnsi="Times New Roman" w:cs="Times New Roman"/>
          <w:color w:val="222222"/>
          <w:sz w:val="20"/>
          <w:szCs w:val="20"/>
          <w:lang w:val="en-GB"/>
        </w:rPr>
        <w:t xml:space="preserve">that Diesel could organize. In certain situations, for example to proceed with the delivery </w:t>
      </w:r>
      <w:r w:rsidRPr="009246AF">
        <w:rPr>
          <w:rFonts w:ascii="Times New Roman" w:hAnsi="Times New Roman" w:cs="Times New Roman"/>
          <w:color w:val="222222"/>
          <w:sz w:val="20"/>
          <w:szCs w:val="20"/>
          <w:lang w:val="en-GB"/>
        </w:rPr>
        <w:t xml:space="preserve">of the prize, your Contact Data could also be </w:t>
      </w:r>
      <w:r w:rsidRPr="009246AF">
        <w:rPr>
          <w:rFonts w:ascii="Times New Roman" w:hAnsi="Times New Roman" w:cs="Times New Roman"/>
          <w:color w:val="222222"/>
          <w:sz w:val="20"/>
          <w:szCs w:val="20"/>
          <w:lang w:val="en-GB"/>
        </w:rPr>
        <w:lastRenderedPageBreak/>
        <w:t>processed. If participation in the co</w:t>
      </w:r>
      <w:r w:rsidRPr="009246AF">
        <w:rPr>
          <w:rFonts w:ascii="Times New Roman" w:hAnsi="Times New Roman" w:cs="Times New Roman"/>
          <w:color w:val="222222"/>
          <w:sz w:val="20"/>
          <w:szCs w:val="20"/>
          <w:lang w:val="en-GB"/>
        </w:rPr>
        <w:t>ntest</w:t>
      </w:r>
      <w:r w:rsidRPr="009246AF">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76157B66"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performance of a contract for attending the relevant </w:t>
      </w:r>
      <w:r w:rsidRPr="009246AF">
        <w:rPr>
          <w:rFonts w:ascii="Times New Roman" w:hAnsi="Times New Roman" w:cs="Times New Roman"/>
          <w:color w:val="222222"/>
          <w:sz w:val="20"/>
          <w:szCs w:val="20"/>
          <w:lang w:val="en-GB"/>
        </w:rPr>
        <w:t xml:space="preserve">prize </w:t>
      </w:r>
      <w:r w:rsidRPr="009246AF">
        <w:rPr>
          <w:rFonts w:ascii="Times New Roman" w:hAnsi="Times New Roman" w:cs="Times New Roman"/>
          <w:color w:val="222222"/>
          <w:sz w:val="20"/>
          <w:szCs w:val="20"/>
          <w:lang w:val="en-GB"/>
        </w:rPr>
        <w:t>co</w:t>
      </w:r>
      <w:r w:rsidRPr="009246AF">
        <w:rPr>
          <w:rFonts w:ascii="Times New Roman" w:hAnsi="Times New Roman" w:cs="Times New Roman"/>
          <w:color w:val="222222"/>
          <w:sz w:val="20"/>
          <w:szCs w:val="20"/>
          <w:lang w:val="en-GB"/>
        </w:rPr>
        <w:t>ntest</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to which you are a party</w:t>
      </w:r>
      <w:r w:rsidRPr="009246AF">
        <w:rPr>
          <w:rFonts w:ascii="Times New Roman" w:hAnsi="Times New Roman" w:cs="Times New Roman"/>
          <w:color w:val="222222"/>
          <w:sz w:val="20"/>
          <w:szCs w:val="20"/>
          <w:lang w:val="en-GB"/>
        </w:rPr>
        <w:t xml:space="preserve">; the provision of the Personal Data listed above is necessary for this purpose, since otherwise Diesel will not be able to process </w:t>
      </w:r>
      <w:r w:rsidRPr="009246AF">
        <w:rPr>
          <w:rFonts w:ascii="Times New Roman" w:hAnsi="Times New Roman" w:cs="Times New Roman"/>
          <w:color w:val="222222"/>
          <w:sz w:val="20"/>
          <w:szCs w:val="20"/>
          <w:lang w:val="en-GB"/>
        </w:rPr>
        <w:t>your request.</w:t>
      </w:r>
    </w:p>
    <w:p w14:paraId="312BF6AF"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d</w:t>
      </w:r>
      <w:r w:rsidRPr="009246AF">
        <w:rPr>
          <w:rFonts w:ascii="Times New Roman" w:hAnsi="Times New Roman" w:cs="Times New Roman"/>
          <w:b/>
          <w:color w:val="222222"/>
          <w:sz w:val="20"/>
          <w:szCs w:val="20"/>
          <w:lang w:val="en-GB"/>
        </w:rPr>
        <w:t>)</w:t>
      </w:r>
      <w:r w:rsidRPr="009246AF">
        <w:rPr>
          <w:rFonts w:ascii="Times New Roman" w:hAnsi="Times New Roman" w:cs="Times New Roman"/>
          <w:b/>
          <w:color w:val="222222"/>
          <w:sz w:val="20"/>
          <w:szCs w:val="20"/>
          <w:lang w:val="en-GB"/>
        </w:rPr>
        <w:t xml:space="preserve"> Marketing</w:t>
      </w:r>
    </w:p>
    <w:p w14:paraId="7EA37083"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Only with your consent, Diesel will process the Biographical Data</w:t>
      </w:r>
      <w:r w:rsidRPr="009246AF">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 xml:space="preserve"> Contact Data </w:t>
      </w:r>
      <w:r w:rsidRPr="009246AF">
        <w:rPr>
          <w:rFonts w:ascii="Times New Roman" w:hAnsi="Times New Roman" w:cs="Times New Roman"/>
          <w:color w:val="222222"/>
          <w:sz w:val="20"/>
          <w:szCs w:val="20"/>
          <w:lang w:val="en-GB"/>
        </w:rPr>
        <w:t xml:space="preserve">and Purchase Data </w:t>
      </w:r>
      <w:r w:rsidRPr="009246AF">
        <w:rPr>
          <w:rFonts w:ascii="Times New Roman" w:hAnsi="Times New Roman" w:cs="Times New Roman"/>
          <w:color w:val="222222"/>
          <w:sz w:val="20"/>
          <w:szCs w:val="20"/>
          <w:lang w:val="en-GB"/>
        </w:rPr>
        <w:t>for marketing purposes</w:t>
      </w:r>
      <w:r w:rsidRPr="009246AF">
        <w:rPr>
          <w:rFonts w:ascii="Times New Roman" w:hAnsi="Times New Roman" w:cs="Times New Roman"/>
          <w:color w:val="222222"/>
          <w:sz w:val="20"/>
          <w:szCs w:val="20"/>
          <w:lang w:val="en-GB"/>
        </w:rPr>
        <w:t>, that is</w:t>
      </w:r>
      <w:r w:rsidRPr="009246AF">
        <w:rPr>
          <w:rFonts w:ascii="Times New Roman" w:hAnsi="Times New Roman" w:cs="Times New Roman"/>
          <w:color w:val="222222"/>
          <w:sz w:val="20"/>
          <w:szCs w:val="20"/>
          <w:lang w:val="en-GB"/>
        </w:rPr>
        <w:t xml:space="preserve"> for advertising on social networks to which you are registered or sending advertising or direct sal</w:t>
      </w:r>
      <w:r w:rsidRPr="009246AF">
        <w:rPr>
          <w:rFonts w:ascii="Times New Roman" w:hAnsi="Times New Roman" w:cs="Times New Roman"/>
          <w:color w:val="222222"/>
          <w:sz w:val="20"/>
          <w:szCs w:val="20"/>
          <w:lang w:val="en-GB"/>
        </w:rPr>
        <w:t xml:space="preserve">es material, carrying out market research, commercial communication with automated contact methods (e-mail, </w:t>
      </w:r>
      <w:r w:rsidRPr="009246AF">
        <w:rPr>
          <w:rFonts w:ascii="Times New Roman" w:hAnsi="Times New Roman" w:cs="Times New Roman"/>
          <w:color w:val="222222"/>
          <w:sz w:val="20"/>
          <w:szCs w:val="20"/>
          <w:lang w:val="en-GB"/>
        </w:rPr>
        <w:t xml:space="preserve">newsletter, </w:t>
      </w:r>
      <w:r w:rsidRPr="009246AF">
        <w:rPr>
          <w:rFonts w:ascii="Times New Roman" w:hAnsi="Times New Roman" w:cs="Times New Roman"/>
          <w:color w:val="222222"/>
          <w:sz w:val="20"/>
          <w:szCs w:val="20"/>
          <w:lang w:val="en-GB"/>
        </w:rPr>
        <w:t xml:space="preserve">SMS, MMS, </w:t>
      </w:r>
      <w:r w:rsidRPr="009246AF">
        <w:rPr>
          <w:rFonts w:ascii="Times New Roman" w:hAnsi="Times New Roman" w:cs="Times New Roman"/>
          <w:color w:val="222222"/>
          <w:sz w:val="20"/>
          <w:szCs w:val="20"/>
          <w:lang w:val="en-GB"/>
        </w:rPr>
        <w:t xml:space="preserve">online </w:t>
      </w:r>
      <w:r w:rsidRPr="009246AF">
        <w:rPr>
          <w:rFonts w:ascii="Times New Roman" w:hAnsi="Times New Roman" w:cs="Times New Roman"/>
          <w:color w:val="222222"/>
          <w:sz w:val="20"/>
          <w:szCs w:val="20"/>
          <w:lang w:val="en-GB"/>
        </w:rPr>
        <w:t>messaging platforms, etc.) and traditional contact methods (mail).</w:t>
      </w:r>
      <w:r w:rsidRPr="009246AF">
        <w:rPr>
          <w:rFonts w:ascii="Times New Roman" w:hAnsi="Times New Roman" w:cs="Times New Roman"/>
          <w:color w:val="222222"/>
          <w:sz w:val="20"/>
          <w:szCs w:val="20"/>
          <w:lang w:val="en-GB"/>
        </w:rPr>
        <w:t xml:space="preserve"> </w:t>
      </w:r>
    </w:p>
    <w:p w14:paraId="5F2042BB"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w:t>
      </w:r>
      <w:r w:rsidRPr="009246AF">
        <w:rPr>
          <w:rFonts w:ascii="Times New Roman" w:hAnsi="Times New Roman" w:cs="Times New Roman"/>
          <w:color w:val="222222"/>
          <w:sz w:val="20"/>
          <w:szCs w:val="20"/>
          <w:lang w:val="en-GB"/>
        </w:rPr>
        <w:t xml:space="preserve"> Anniversary Gift or </w:t>
      </w:r>
      <w:r w:rsidRPr="009246AF">
        <w:rPr>
          <w:rFonts w:ascii="Times New Roman" w:hAnsi="Times New Roman" w:cs="Times New Roman"/>
          <w:color w:val="222222"/>
          <w:sz w:val="20"/>
          <w:szCs w:val="20"/>
          <w:lang w:val="en-GB"/>
        </w:rPr>
        <w:t xml:space="preserve">preview </w:t>
      </w:r>
      <w:r w:rsidRPr="009246AF">
        <w:rPr>
          <w:rFonts w:ascii="Times New Roman" w:hAnsi="Times New Roman" w:cs="Times New Roman"/>
          <w:color w:val="222222"/>
          <w:sz w:val="20"/>
          <w:szCs w:val="20"/>
          <w:lang w:val="en-GB"/>
        </w:rPr>
        <w:t>access to the new collections</w:t>
      </w:r>
      <w:r w:rsidRPr="009246AF">
        <w:rPr>
          <w:rFonts w:ascii="Times New Roman" w:hAnsi="Times New Roman" w:cs="Times New Roman"/>
          <w:color w:val="222222"/>
          <w:sz w:val="20"/>
          <w:szCs w:val="20"/>
          <w:lang w:val="en-GB"/>
        </w:rPr>
        <w:t xml:space="preserve"> and promotions only reserved to members</w:t>
      </w:r>
      <w:r w:rsidRPr="009246AF">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w:t>
      </w:r>
      <w:r w:rsidRPr="009246AF">
        <w:rPr>
          <w:rFonts w:ascii="Times New Roman" w:hAnsi="Times New Roman" w:cs="Times New Roman"/>
          <w:color w:val="222222"/>
          <w:sz w:val="20"/>
          <w:szCs w:val="20"/>
          <w:lang w:val="en-GB"/>
        </w:rPr>
        <w:t>rom the loyalty program will also result in the cancellation of your online account, if you have one.</w:t>
      </w:r>
    </w:p>
    <w:p w14:paraId="73ACE48F" w14:textId="77777777" w:rsidR="008C511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You can at any time withdraw your consent to receive the above</w:t>
      </w:r>
      <w:r w:rsidRPr="009246AF">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mentioned communications by clicking on the appropriate option in each</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marketing </w:t>
      </w:r>
      <w:r w:rsidRPr="009246AF">
        <w:rPr>
          <w:rFonts w:ascii="Times New Roman" w:hAnsi="Times New Roman" w:cs="Times New Roman"/>
          <w:color w:val="222222"/>
          <w:sz w:val="20"/>
          <w:szCs w:val="20"/>
          <w:lang w:val="en-GB"/>
        </w:rPr>
        <w:t>email rece</w:t>
      </w:r>
      <w:r w:rsidRPr="009246AF">
        <w:rPr>
          <w:rFonts w:ascii="Times New Roman" w:hAnsi="Times New Roman" w:cs="Times New Roman"/>
          <w:color w:val="222222"/>
          <w:sz w:val="20"/>
          <w:szCs w:val="20"/>
          <w:lang w:val="en-GB"/>
        </w:rPr>
        <w:t xml:space="preserve">ived, as well as by writing to the address privacy@diesel.com, or otherwise by contacting the Company at the addresses indicated in paragraph </w:t>
      </w:r>
      <w:r w:rsidRPr="009246AF">
        <w:rPr>
          <w:rFonts w:ascii="Times New Roman" w:hAnsi="Times New Roman" w:cs="Times New Roman"/>
          <w:color w:val="222222"/>
          <w:sz w:val="20"/>
          <w:szCs w:val="20"/>
          <w:lang w:val="en-GB"/>
        </w:rPr>
        <w:t>1</w:t>
      </w:r>
      <w:r w:rsidRPr="009246AF">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 xml:space="preserve"> The withdraw of consent regards only marketing emails and doesn’t regard benefit emails.</w:t>
      </w:r>
    </w:p>
    <w:p w14:paraId="4AC93FFA" w14:textId="77777777" w:rsidR="00185013" w:rsidRPr="009246AF" w:rsidRDefault="00B012D7" w:rsidP="00B17FF0">
      <w:pPr>
        <w:shd w:val="clear" w:color="auto" w:fill="FFFFFF"/>
        <w:spacing w:line="240" w:lineRule="auto"/>
        <w:jc w:val="both"/>
        <w:rPr>
          <w:rFonts w:ascii="Times New Roman" w:hAnsi="Times New Roman" w:cs="Times New Roman"/>
          <w:b/>
          <w:bCs/>
          <w:color w:val="222222"/>
          <w:sz w:val="20"/>
          <w:szCs w:val="20"/>
          <w:lang w:val="en-GB"/>
        </w:rPr>
      </w:pPr>
    </w:p>
    <w:p w14:paraId="25A847BE"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3.2 PURPOSES OF THE JOINT DATA CONTROLLERS (DIESEL AND OTB)</w:t>
      </w:r>
    </w:p>
    <w:p w14:paraId="43D50968"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Diesel and OTB operate as joint controllers on the basis of a specific agreement for the purpose </w:t>
      </w:r>
      <w:r w:rsidRPr="009246AF">
        <w:rPr>
          <w:rFonts w:ascii="Times New Roman" w:hAnsi="Times New Roman" w:cs="Times New Roman"/>
          <w:color w:val="222222"/>
          <w:sz w:val="20"/>
          <w:szCs w:val="20"/>
          <w:lang w:val="en-GB"/>
        </w:rPr>
        <w:t>indicated below.</w:t>
      </w:r>
    </w:p>
    <w:p w14:paraId="5ED6BC43"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a) Customer </w:t>
      </w:r>
      <w:r w:rsidRPr="009246AF">
        <w:rPr>
          <w:rFonts w:ascii="Times New Roman" w:hAnsi="Times New Roman" w:cs="Times New Roman"/>
          <w:b/>
          <w:color w:val="222222"/>
          <w:sz w:val="20"/>
          <w:szCs w:val="20"/>
          <w:lang w:val="en-GB"/>
        </w:rPr>
        <w:t>profiling</w:t>
      </w:r>
    </w:p>
    <w:p w14:paraId="6F013C3D"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With your consent, the Joint Data Controllers will be entitled to process Biographical Data, Contact </w:t>
      </w:r>
      <w:r w:rsidRPr="009246AF">
        <w:rPr>
          <w:rFonts w:ascii="Times New Roman" w:hAnsi="Times New Roman" w:cs="Times New Roman"/>
          <w:color w:val="222222"/>
          <w:sz w:val="20"/>
          <w:szCs w:val="20"/>
          <w:lang w:val="en-GB"/>
        </w:rPr>
        <w:t>Data</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Sales Data, </w:t>
      </w:r>
      <w:r w:rsidRPr="009246AF">
        <w:rPr>
          <w:rFonts w:ascii="Times New Roman" w:hAnsi="Times New Roman" w:cs="Times New Roman"/>
          <w:color w:val="222222"/>
          <w:sz w:val="20"/>
          <w:szCs w:val="20"/>
          <w:lang w:val="en-GB"/>
        </w:rPr>
        <w:t>the Data collected in the shop, the Purchase Data</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
        </w:rPr>
        <w:t xml:space="preserve">Tracking of Newsletters Data and Actions </w:t>
      </w:r>
      <w:r w:rsidRPr="009246AF">
        <w:rPr>
          <w:rFonts w:ascii="Times New Roman" w:hAnsi="Times New Roman" w:cs="Times New Roman"/>
          <w:color w:val="222222"/>
          <w:sz w:val="20"/>
          <w:szCs w:val="20"/>
          <w:lang w:val="en"/>
        </w:rPr>
        <w:t>Data</w:t>
      </w:r>
      <w:r w:rsidRPr="009246AF">
        <w:rPr>
          <w:rFonts w:ascii="Times New Roman" w:hAnsi="Times New Roman" w:cs="Times New Roman"/>
          <w:color w:val="222222"/>
          <w:sz w:val="20"/>
          <w:szCs w:val="20"/>
          <w:lang w:val="en-GB"/>
        </w:rPr>
        <w:t xml:space="preserve"> and the Navigation Data for profiling purposes</w:t>
      </w:r>
      <w:r w:rsidRPr="009246AF">
        <w:rPr>
          <w:rFonts w:ascii="Times New Roman" w:hAnsi="Times New Roman" w:cs="Times New Roman"/>
          <w:color w:val="222222"/>
          <w:sz w:val="20"/>
          <w:szCs w:val="20"/>
          <w:lang w:val="en-GB"/>
        </w:rPr>
        <w:t xml:space="preserve"> and</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for business analysis, </w:t>
      </w:r>
      <w:r w:rsidRPr="009246AF">
        <w:rPr>
          <w:rFonts w:ascii="Times New Roman" w:hAnsi="Times New Roman" w:cs="Times New Roman"/>
          <w:color w:val="222222"/>
          <w:sz w:val="20"/>
          <w:szCs w:val="20"/>
          <w:lang w:val="en-GB"/>
        </w:rPr>
        <w:t>that is</w:t>
      </w:r>
      <w:r w:rsidRPr="009246AF">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w:t>
      </w:r>
      <w:r w:rsidRPr="009246AF">
        <w:rPr>
          <w:rFonts w:ascii="Times New Roman" w:hAnsi="Times New Roman" w:cs="Times New Roman"/>
          <w:color w:val="222222"/>
          <w:sz w:val="20"/>
          <w:szCs w:val="20"/>
          <w:lang w:val="en-GB"/>
        </w:rPr>
        <w:t>edicting your purchasing preferences also in order to create customer profiles</w:t>
      </w:r>
      <w:r w:rsidRPr="009246AF">
        <w:rPr>
          <w:rFonts w:ascii="Times New Roman" w:hAnsi="Times New Roman" w:cs="Times New Roman"/>
          <w:color w:val="222222"/>
          <w:sz w:val="20"/>
          <w:szCs w:val="20"/>
          <w:lang w:val="en-GB"/>
        </w:rPr>
        <w:t xml:space="preserve"> and</w:t>
      </w:r>
      <w:r w:rsidRPr="009246AF">
        <w:rPr>
          <w:rFonts w:ascii="Times New Roman" w:hAnsi="Times New Roman" w:cs="Times New Roman"/>
          <w:color w:val="222222"/>
          <w:sz w:val="20"/>
          <w:szCs w:val="20"/>
          <w:lang w:val="en-GB"/>
        </w:rPr>
        <w:t xml:space="preserve"> customize the commercial offer so that it is more in line with your preferences.</w:t>
      </w:r>
    </w:p>
    <w:p w14:paraId="1D70F190"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consent you have given.</w:t>
      </w:r>
    </w:p>
    <w:p w14:paraId="10EFEF77" w14:textId="569B3308"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You will be entitled at</w:t>
      </w:r>
      <w:r w:rsidRPr="009246AF">
        <w:rPr>
          <w:rFonts w:ascii="Times New Roman" w:hAnsi="Times New Roman" w:cs="Times New Roman"/>
          <w:color w:val="222222"/>
          <w:sz w:val="20"/>
          <w:szCs w:val="20"/>
          <w:lang w:val="en-GB"/>
        </w:rPr>
        <w:t xml:space="preserve"> any time to withdraw your consent to </w:t>
      </w:r>
      <w:r w:rsidR="00B269B3">
        <w:rPr>
          <w:rFonts w:ascii="Times New Roman" w:hAnsi="Times New Roman" w:cs="Times New Roman"/>
          <w:color w:val="222222"/>
          <w:sz w:val="20"/>
          <w:szCs w:val="20"/>
          <w:lang w:val="en-GB"/>
        </w:rPr>
        <w:t xml:space="preserve">be subject to profiling </w:t>
      </w:r>
      <w:r w:rsidRPr="009246AF">
        <w:rPr>
          <w:rFonts w:ascii="Times New Roman" w:hAnsi="Times New Roman" w:cs="Times New Roman"/>
          <w:color w:val="222222"/>
          <w:sz w:val="20"/>
          <w:szCs w:val="20"/>
          <w:lang w:val="en-GB"/>
        </w:rPr>
        <w:t>by writing to </w:t>
      </w:r>
      <w:hyperlink r:id="rId15" w:tgtFrame="_blank" w:history="1">
        <w:r w:rsidRPr="009246AF">
          <w:rPr>
            <w:rStyle w:val="Collegamentoipertestuale"/>
            <w:rFonts w:ascii="Times New Roman" w:hAnsi="Times New Roman" w:cs="Times New Roman"/>
            <w:color w:val="1155CC"/>
            <w:sz w:val="20"/>
            <w:szCs w:val="20"/>
            <w:lang w:val="en-GB"/>
          </w:rPr>
          <w:t>privacy@diesel.com</w:t>
        </w:r>
      </w:hyperlink>
      <w:r w:rsidRPr="009246AF">
        <w:rPr>
          <w:rFonts w:ascii="Times New Roman" w:hAnsi="Times New Roman" w:cs="Times New Roman"/>
          <w:color w:val="222222"/>
          <w:sz w:val="20"/>
          <w:szCs w:val="20"/>
          <w:lang w:val="en-GB"/>
        </w:rPr>
        <w:t> or otherwise by contacting the Joint  Controllers at the addresses indicated in paragraph 1.</w:t>
      </w:r>
      <w:r w:rsidRPr="009246AF">
        <w:rPr>
          <w:lang w:val="en-GB"/>
        </w:rPr>
        <w:t xml:space="preserve"> </w:t>
      </w:r>
    </w:p>
    <w:p w14:paraId="5FC26D03" w14:textId="1B019998" w:rsidR="00DC58E7"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3.3 PURPOSE</w:t>
      </w:r>
      <w:r w:rsidRPr="009246AF">
        <w:rPr>
          <w:rFonts w:ascii="Times New Roman" w:hAnsi="Times New Roman" w:cs="Times New Roman"/>
          <w:b/>
          <w:color w:val="222222"/>
          <w:sz w:val="20"/>
          <w:szCs w:val="20"/>
          <w:lang w:val="en-GB"/>
        </w:rPr>
        <w:t>S</w:t>
      </w:r>
      <w:r w:rsidRPr="009246AF">
        <w:rPr>
          <w:rFonts w:ascii="Times New Roman" w:hAnsi="Times New Roman" w:cs="Times New Roman"/>
          <w:b/>
          <w:color w:val="222222"/>
          <w:sz w:val="20"/>
          <w:szCs w:val="20"/>
          <w:lang w:val="en-GB"/>
        </w:rPr>
        <w:t xml:space="preserve"> OF DIESEL </w:t>
      </w:r>
      <w:r w:rsidRPr="009246AF">
        <w:rPr>
          <w:rFonts w:ascii="Times New Roman" w:hAnsi="Times New Roman" w:cs="Times New Roman"/>
          <w:b/>
          <w:color w:val="222222"/>
          <w:sz w:val="20"/>
          <w:szCs w:val="20"/>
          <w:lang w:val="en-GB"/>
        </w:rPr>
        <w:t>AFFILI</w:t>
      </w:r>
      <w:r w:rsidRPr="009246AF">
        <w:rPr>
          <w:rFonts w:ascii="Times New Roman" w:hAnsi="Times New Roman" w:cs="Times New Roman"/>
          <w:b/>
          <w:color w:val="222222"/>
          <w:sz w:val="20"/>
          <w:szCs w:val="20"/>
          <w:lang w:val="en-GB"/>
        </w:rPr>
        <w:t xml:space="preserve">ATE </w:t>
      </w:r>
    </w:p>
    <w:p w14:paraId="40DD028D" w14:textId="77777777" w:rsidR="00DC58E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Diesel </w:t>
      </w:r>
      <w:r w:rsidRPr="009246AF">
        <w:rPr>
          <w:rFonts w:ascii="Times New Roman" w:hAnsi="Times New Roman" w:cs="Times New Roman"/>
          <w:color w:val="222222"/>
          <w:sz w:val="20"/>
          <w:szCs w:val="20"/>
          <w:lang w:val="en-GB"/>
        </w:rPr>
        <w:t xml:space="preserve">Affiliate </w:t>
      </w:r>
      <w:r w:rsidRPr="009246AF">
        <w:rPr>
          <w:rFonts w:ascii="Times New Roman" w:hAnsi="Times New Roman" w:cs="Times New Roman"/>
          <w:color w:val="222222"/>
          <w:sz w:val="20"/>
          <w:szCs w:val="20"/>
          <w:lang w:val="en-GB"/>
        </w:rPr>
        <w:t>is the company that manages the shop where you purchase</w:t>
      </w:r>
      <w:r w:rsidRPr="009246AF">
        <w:rPr>
          <w:rFonts w:ascii="Times New Roman" w:hAnsi="Times New Roman" w:cs="Times New Roman"/>
          <w:color w:val="222222"/>
          <w:sz w:val="20"/>
          <w:szCs w:val="20"/>
          <w:lang w:val="en-GB"/>
        </w:rPr>
        <w:t>d</w:t>
      </w:r>
      <w:r w:rsidRPr="009246AF">
        <w:rPr>
          <w:rFonts w:ascii="Times New Roman" w:hAnsi="Times New Roman" w:cs="Times New Roman"/>
          <w:color w:val="222222"/>
          <w:sz w:val="20"/>
          <w:szCs w:val="20"/>
          <w:lang w:val="en-GB"/>
        </w:rPr>
        <w:t xml:space="preserve"> a </w:t>
      </w:r>
      <w:r w:rsidRPr="009246AF">
        <w:rPr>
          <w:rFonts w:ascii="Times New Roman" w:hAnsi="Times New Roman" w:cs="Times New Roman"/>
          <w:color w:val="222222"/>
          <w:sz w:val="20"/>
          <w:szCs w:val="20"/>
          <w:lang w:val="en-GB"/>
        </w:rPr>
        <w:t>product</w:t>
      </w:r>
      <w:r w:rsidRPr="009246AF">
        <w:rPr>
          <w:rFonts w:ascii="Times New Roman" w:hAnsi="Times New Roman" w:cs="Times New Roman"/>
          <w:color w:val="222222"/>
          <w:sz w:val="20"/>
          <w:szCs w:val="20"/>
          <w:lang w:val="en-GB"/>
        </w:rPr>
        <w:t xml:space="preserve"> and to which you have requested assistance</w:t>
      </w:r>
      <w:r w:rsidRPr="009246AF">
        <w:rPr>
          <w:rFonts w:ascii="Times New Roman" w:hAnsi="Times New Roman" w:cs="Times New Roman"/>
          <w:color w:val="222222"/>
          <w:sz w:val="20"/>
          <w:szCs w:val="20"/>
          <w:lang w:val="en-GB"/>
        </w:rPr>
        <w:t xml:space="preserve"> services</w:t>
      </w:r>
      <w:r w:rsidRPr="009246AF">
        <w:rPr>
          <w:rFonts w:ascii="Times New Roman" w:hAnsi="Times New Roman" w:cs="Times New Roman"/>
          <w:color w:val="222222"/>
          <w:sz w:val="20"/>
          <w:szCs w:val="20"/>
          <w:lang w:val="en-GB"/>
        </w:rPr>
        <w:t xml:space="preserve">. In some cases, it may be necessary for Diesel </w:t>
      </w:r>
      <w:r w:rsidRPr="009246AF">
        <w:rPr>
          <w:rFonts w:ascii="Times New Roman" w:hAnsi="Times New Roman" w:cs="Times New Roman"/>
          <w:color w:val="222222"/>
          <w:sz w:val="20"/>
          <w:szCs w:val="20"/>
          <w:lang w:val="en-GB"/>
        </w:rPr>
        <w:t>Affiliate</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to become aware o</w:t>
      </w:r>
      <w:r w:rsidRPr="009246AF">
        <w:rPr>
          <w:rFonts w:ascii="Times New Roman" w:hAnsi="Times New Roman" w:cs="Times New Roman"/>
          <w:color w:val="222222"/>
          <w:sz w:val="20"/>
          <w:szCs w:val="20"/>
          <w:lang w:val="en-GB"/>
        </w:rPr>
        <w:t>f some information concerning you, to process</w:t>
      </w:r>
      <w:r w:rsidRPr="009246AF">
        <w:rPr>
          <w:rFonts w:ascii="Times New Roman" w:hAnsi="Times New Roman" w:cs="Times New Roman"/>
          <w:color w:val="222222"/>
          <w:sz w:val="20"/>
          <w:szCs w:val="20"/>
          <w:lang w:val="en-GB"/>
        </w:rPr>
        <w:t xml:space="preserve"> specific requests</w:t>
      </w:r>
      <w:r w:rsidRPr="009246AF">
        <w:rPr>
          <w:rFonts w:ascii="Times New Roman" w:hAnsi="Times New Roman" w:cs="Times New Roman"/>
          <w:color w:val="222222"/>
          <w:sz w:val="20"/>
          <w:szCs w:val="20"/>
          <w:lang w:val="en-GB"/>
        </w:rPr>
        <w:t xml:space="preserve"> you may have</w:t>
      </w:r>
      <w:r w:rsidRPr="009246AF">
        <w:rPr>
          <w:rFonts w:ascii="Times New Roman" w:hAnsi="Times New Roman" w:cs="Times New Roman"/>
          <w:color w:val="222222"/>
          <w:sz w:val="20"/>
          <w:szCs w:val="20"/>
          <w:lang w:val="en-GB"/>
        </w:rPr>
        <w:t xml:space="preserve">. Diesel </w:t>
      </w:r>
      <w:r w:rsidRPr="009246AF">
        <w:rPr>
          <w:rFonts w:ascii="Times New Roman" w:hAnsi="Times New Roman" w:cs="Times New Roman"/>
          <w:color w:val="222222"/>
          <w:sz w:val="20"/>
          <w:szCs w:val="20"/>
          <w:lang w:val="en-GB"/>
        </w:rPr>
        <w:t>Affiliate</w:t>
      </w:r>
      <w:r w:rsidRPr="009246AF">
        <w:rPr>
          <w:rFonts w:ascii="Times New Roman" w:hAnsi="Times New Roman" w:cs="Times New Roman"/>
          <w:color w:val="222222"/>
          <w:sz w:val="20"/>
          <w:szCs w:val="20"/>
          <w:lang w:val="en-GB"/>
        </w:rPr>
        <w:t xml:space="preserve"> will</w:t>
      </w:r>
      <w:r w:rsidRPr="009246AF">
        <w:rPr>
          <w:rFonts w:ascii="Times New Roman" w:hAnsi="Times New Roman" w:cs="Times New Roman"/>
          <w:color w:val="222222"/>
          <w:sz w:val="20"/>
          <w:szCs w:val="20"/>
          <w:lang w:val="en-GB"/>
        </w:rPr>
        <w:t xml:space="preserve"> process Personal Data for the</w:t>
      </w:r>
      <w:r w:rsidRPr="009246AF">
        <w:rPr>
          <w:rFonts w:ascii="Times New Roman" w:hAnsi="Times New Roman" w:cs="Times New Roman"/>
          <w:color w:val="222222"/>
          <w:sz w:val="20"/>
          <w:szCs w:val="20"/>
          <w:lang w:val="en-GB"/>
        </w:rPr>
        <w:t xml:space="preserve"> following purposes.</w:t>
      </w:r>
    </w:p>
    <w:p w14:paraId="79B7BBBA" w14:textId="77777777" w:rsidR="00DC58E7"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a. Sales related services</w:t>
      </w:r>
    </w:p>
    <w:p w14:paraId="18A9CCFA" w14:textId="77777777" w:rsidR="00DC58E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Diesel </w:t>
      </w:r>
      <w:r w:rsidRPr="009246AF">
        <w:rPr>
          <w:rFonts w:ascii="Times New Roman" w:hAnsi="Times New Roman" w:cs="Times New Roman"/>
          <w:color w:val="222222"/>
          <w:sz w:val="20"/>
          <w:szCs w:val="20"/>
          <w:lang w:val="en-GB"/>
        </w:rPr>
        <w:t>Affiliate</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may need to process your </w:t>
      </w:r>
      <w:r w:rsidRPr="009246AF">
        <w:rPr>
          <w:rFonts w:ascii="Times New Roman" w:hAnsi="Times New Roman" w:cs="Times New Roman"/>
          <w:color w:val="222222"/>
          <w:sz w:val="20"/>
          <w:szCs w:val="20"/>
          <w:lang w:val="en-GB"/>
        </w:rPr>
        <w:t>Biographical</w:t>
      </w:r>
      <w:r w:rsidRPr="009246AF">
        <w:rPr>
          <w:rFonts w:ascii="Times New Roman" w:hAnsi="Times New Roman" w:cs="Times New Roman"/>
          <w:color w:val="222222"/>
          <w:sz w:val="20"/>
          <w:szCs w:val="20"/>
          <w:lang w:val="en-GB"/>
        </w:rPr>
        <w:t xml:space="preserve"> Data and c</w:t>
      </w:r>
      <w:r w:rsidRPr="009246AF">
        <w:rPr>
          <w:rFonts w:ascii="Times New Roman" w:hAnsi="Times New Roman" w:cs="Times New Roman"/>
          <w:color w:val="222222"/>
          <w:sz w:val="20"/>
          <w:szCs w:val="20"/>
          <w:lang w:val="en-GB"/>
        </w:rPr>
        <w:t>ertain Sales Data (tax code and/</w:t>
      </w:r>
      <w:r w:rsidRPr="009246AF">
        <w:rPr>
          <w:rFonts w:ascii="Times New Roman" w:hAnsi="Times New Roman" w:cs="Times New Roman"/>
          <w:color w:val="222222"/>
          <w:sz w:val="20"/>
          <w:szCs w:val="20"/>
          <w:lang w:val="en-GB"/>
        </w:rPr>
        <w:t>or VAT number</w:t>
      </w:r>
      <w:r w:rsidRPr="009246AF">
        <w:rPr>
          <w:rFonts w:ascii="Times New Roman" w:hAnsi="Times New Roman" w:cs="Times New Roman"/>
          <w:color w:val="222222"/>
          <w:sz w:val="20"/>
          <w:szCs w:val="20"/>
          <w:lang w:val="en-GB"/>
        </w:rPr>
        <w:t>, passport number and Global Blue card number</w:t>
      </w:r>
      <w:r w:rsidRPr="009246AF">
        <w:rPr>
          <w:rFonts w:ascii="Times New Roman" w:hAnsi="Times New Roman" w:cs="Times New Roman"/>
          <w:color w:val="222222"/>
          <w:sz w:val="20"/>
          <w:szCs w:val="20"/>
          <w:lang w:val="en-GB"/>
        </w:rPr>
        <w:t>) to issue an invoice</w:t>
      </w:r>
      <w:r w:rsidRPr="009246AF">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should you</w:t>
      </w:r>
      <w:r w:rsidRPr="009246AF">
        <w:rPr>
          <w:rFonts w:ascii="Times New Roman" w:hAnsi="Times New Roman" w:cs="Times New Roman"/>
          <w:color w:val="222222"/>
          <w:sz w:val="20"/>
          <w:szCs w:val="20"/>
          <w:lang w:val="en-GB"/>
        </w:rPr>
        <w:t xml:space="preserve"> request</w:t>
      </w:r>
      <w:r w:rsidRPr="009246AF">
        <w:rPr>
          <w:rFonts w:ascii="Times New Roman" w:hAnsi="Times New Roman" w:cs="Times New Roman"/>
          <w:color w:val="222222"/>
          <w:sz w:val="20"/>
          <w:szCs w:val="20"/>
          <w:lang w:val="en-GB"/>
        </w:rPr>
        <w:t xml:space="preserve"> it</w:t>
      </w:r>
      <w:r w:rsidRPr="009246AF">
        <w:rPr>
          <w:rFonts w:ascii="Times New Roman" w:hAnsi="Times New Roman" w:cs="Times New Roman"/>
          <w:color w:val="222222"/>
          <w:sz w:val="20"/>
          <w:szCs w:val="20"/>
          <w:lang w:val="en-GB"/>
        </w:rPr>
        <w:t>.</w:t>
      </w:r>
    </w:p>
    <w:p w14:paraId="452956C8" w14:textId="77777777" w:rsidR="00DC58E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w:t>
      </w:r>
      <w:r w:rsidRPr="009246AF">
        <w:rPr>
          <w:rFonts w:ascii="Times New Roman" w:hAnsi="Times New Roman" w:cs="Times New Roman"/>
          <w:color w:val="222222"/>
          <w:sz w:val="20"/>
          <w:szCs w:val="20"/>
          <w:lang w:val="en-GB"/>
        </w:rPr>
        <w:t>processing</w:t>
      </w:r>
      <w:r w:rsidRPr="009246AF">
        <w:rPr>
          <w:rFonts w:ascii="Times New Roman" w:hAnsi="Times New Roman" w:cs="Times New Roman"/>
          <w:color w:val="222222"/>
          <w:sz w:val="20"/>
          <w:szCs w:val="20"/>
          <w:lang w:val="en-GB"/>
        </w:rPr>
        <w:t xml:space="preserve"> is based on the </w:t>
      </w:r>
      <w:r w:rsidRPr="009246AF">
        <w:rPr>
          <w:rFonts w:ascii="Times New Roman" w:hAnsi="Times New Roman" w:cs="Times New Roman"/>
          <w:color w:val="222222"/>
          <w:sz w:val="20"/>
          <w:szCs w:val="20"/>
          <w:lang w:val="en-GB"/>
        </w:rPr>
        <w:t>performance</w:t>
      </w:r>
      <w:r w:rsidRPr="009246AF">
        <w:rPr>
          <w:rFonts w:ascii="Times New Roman" w:hAnsi="Times New Roman" w:cs="Times New Roman"/>
          <w:color w:val="222222"/>
          <w:sz w:val="20"/>
          <w:szCs w:val="20"/>
          <w:lang w:val="en-GB"/>
        </w:rPr>
        <w:t xml:space="preserve"> of a contract </w:t>
      </w:r>
      <w:r w:rsidRPr="009246AF">
        <w:rPr>
          <w:rFonts w:ascii="Times New Roman" w:hAnsi="Times New Roman" w:cs="Times New Roman"/>
          <w:color w:val="222222"/>
          <w:sz w:val="20"/>
          <w:szCs w:val="20"/>
          <w:lang w:val="en-GB"/>
        </w:rPr>
        <w:t>to</w:t>
      </w:r>
      <w:r w:rsidRPr="009246AF">
        <w:rPr>
          <w:rFonts w:ascii="Times New Roman" w:hAnsi="Times New Roman" w:cs="Times New Roman"/>
          <w:color w:val="222222"/>
          <w:sz w:val="20"/>
          <w:szCs w:val="20"/>
          <w:lang w:val="en-GB"/>
        </w:rPr>
        <w:t xml:space="preserve"> which you are a part</w:t>
      </w:r>
      <w:r w:rsidRPr="009246AF">
        <w:rPr>
          <w:rFonts w:ascii="Times New Roman" w:hAnsi="Times New Roman" w:cs="Times New Roman"/>
          <w:color w:val="222222"/>
          <w:sz w:val="20"/>
          <w:szCs w:val="20"/>
          <w:lang w:val="en-GB"/>
        </w:rPr>
        <w:t>y</w:t>
      </w:r>
      <w:r w:rsidRPr="009246AF">
        <w:rPr>
          <w:rFonts w:ascii="Times New Roman" w:hAnsi="Times New Roman" w:cs="Times New Roman"/>
          <w:color w:val="222222"/>
          <w:sz w:val="20"/>
          <w:szCs w:val="20"/>
          <w:lang w:val="en-GB"/>
        </w:rPr>
        <w:t xml:space="preserve">; the provision of the Personal Data listed above is necessary for this purpose, since otherwise Diesel </w:t>
      </w:r>
      <w:r w:rsidRPr="009246AF">
        <w:rPr>
          <w:rFonts w:ascii="Times New Roman" w:hAnsi="Times New Roman" w:cs="Times New Roman"/>
          <w:color w:val="222222"/>
          <w:sz w:val="20"/>
          <w:szCs w:val="20"/>
          <w:lang w:val="en-GB"/>
        </w:rPr>
        <w:t xml:space="preserve">Affiliate </w:t>
      </w:r>
      <w:r w:rsidRPr="009246AF">
        <w:rPr>
          <w:rFonts w:ascii="Times New Roman" w:hAnsi="Times New Roman" w:cs="Times New Roman"/>
          <w:color w:val="222222"/>
          <w:sz w:val="20"/>
          <w:szCs w:val="20"/>
          <w:lang w:val="en-GB"/>
        </w:rPr>
        <w:t>will not be able to process your request.</w:t>
      </w:r>
    </w:p>
    <w:p w14:paraId="5DF306D4" w14:textId="77777777" w:rsidR="00DC58E7"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b. </w:t>
      </w:r>
      <w:r w:rsidRPr="009246AF">
        <w:rPr>
          <w:rFonts w:ascii="Times New Roman" w:hAnsi="Times New Roman" w:cs="Times New Roman"/>
          <w:b/>
          <w:color w:val="222222"/>
          <w:sz w:val="20"/>
          <w:szCs w:val="20"/>
          <w:lang w:val="en-GB"/>
        </w:rPr>
        <w:t>After-sales services</w:t>
      </w:r>
    </w:p>
    <w:p w14:paraId="4F59DA7E" w14:textId="5DF8E8DA" w:rsidR="00DC58E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Diesel </w:t>
      </w:r>
      <w:r w:rsidR="00B269B3">
        <w:rPr>
          <w:rFonts w:ascii="Times New Roman" w:hAnsi="Times New Roman" w:cs="Times New Roman"/>
          <w:color w:val="222222"/>
          <w:sz w:val="20"/>
          <w:szCs w:val="20"/>
          <w:lang w:val="en-GB"/>
        </w:rPr>
        <w:t>Affiliate</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may collect your </w:t>
      </w:r>
      <w:r w:rsidRPr="009246AF">
        <w:rPr>
          <w:rFonts w:ascii="Times New Roman" w:hAnsi="Times New Roman" w:cs="Times New Roman"/>
          <w:color w:val="222222"/>
          <w:sz w:val="20"/>
          <w:szCs w:val="20"/>
          <w:lang w:val="en-GB"/>
        </w:rPr>
        <w:t xml:space="preserve">Biographical Data and Contact </w:t>
      </w:r>
      <w:r w:rsidRPr="009246AF">
        <w:rPr>
          <w:rFonts w:ascii="Times New Roman" w:hAnsi="Times New Roman" w:cs="Times New Roman"/>
          <w:color w:val="222222"/>
          <w:sz w:val="20"/>
          <w:szCs w:val="20"/>
          <w:lang w:val="en-GB"/>
        </w:rPr>
        <w:t>Data</w:t>
      </w:r>
      <w:r w:rsidRPr="009246AF">
        <w:rPr>
          <w:rFonts w:ascii="Times New Roman" w:hAnsi="Times New Roman" w:cs="Times New Roman"/>
          <w:color w:val="222222"/>
          <w:sz w:val="20"/>
          <w:szCs w:val="20"/>
          <w:lang w:val="en-GB"/>
        </w:rPr>
        <w:t xml:space="preserve"> to process specific requests that you may formulate in the shop, during post-sales; for </w:t>
      </w:r>
      <w:r w:rsidRPr="009246AF">
        <w:rPr>
          <w:rFonts w:ascii="Times New Roman" w:hAnsi="Times New Roman" w:cs="Times New Roman"/>
          <w:color w:val="222222"/>
          <w:sz w:val="20"/>
          <w:szCs w:val="20"/>
          <w:lang w:val="en-GB"/>
        </w:rPr>
        <w:t>example,</w:t>
      </w:r>
      <w:r w:rsidRPr="009246AF">
        <w:rPr>
          <w:rFonts w:ascii="Times New Roman" w:hAnsi="Times New Roman" w:cs="Times New Roman"/>
          <w:color w:val="222222"/>
          <w:sz w:val="20"/>
          <w:szCs w:val="20"/>
          <w:lang w:val="en-GB"/>
        </w:rPr>
        <w:t xml:space="preserve"> to arrange a repair, a customization, a home delivery or to manage a</w:t>
      </w:r>
      <w:r w:rsidRPr="009246AF">
        <w:rPr>
          <w:rFonts w:ascii="Times New Roman" w:hAnsi="Times New Roman" w:cs="Times New Roman"/>
          <w:color w:val="222222"/>
          <w:sz w:val="20"/>
          <w:szCs w:val="20"/>
          <w:lang w:val="en-GB"/>
        </w:rPr>
        <w:t xml:space="preserve"> return.</w:t>
      </w:r>
    </w:p>
    <w:p w14:paraId="451FE7B1" w14:textId="77777777" w:rsidR="007D0A5E"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lastRenderedPageBreak/>
        <w:t>Legal basis:</w:t>
      </w:r>
      <w:r w:rsidRPr="009246AF">
        <w:rPr>
          <w:rFonts w:ascii="Times New Roman" w:hAnsi="Times New Roman" w:cs="Times New Roman"/>
          <w:color w:val="222222"/>
          <w:sz w:val="20"/>
          <w:szCs w:val="20"/>
          <w:lang w:val="en-GB"/>
        </w:rPr>
        <w:t xml:space="preserve"> this </w:t>
      </w:r>
      <w:r w:rsidRPr="009246AF">
        <w:rPr>
          <w:rFonts w:ascii="Times New Roman" w:hAnsi="Times New Roman" w:cs="Times New Roman"/>
          <w:color w:val="222222"/>
          <w:sz w:val="20"/>
          <w:szCs w:val="20"/>
          <w:lang w:val="en-GB"/>
        </w:rPr>
        <w:t>processing</w:t>
      </w:r>
      <w:r w:rsidRPr="009246AF">
        <w:rPr>
          <w:rFonts w:ascii="Times New Roman" w:hAnsi="Times New Roman" w:cs="Times New Roman"/>
          <w:color w:val="222222"/>
          <w:sz w:val="20"/>
          <w:szCs w:val="20"/>
          <w:lang w:val="en-GB"/>
        </w:rPr>
        <w:t xml:space="preserve"> is based on the </w:t>
      </w:r>
      <w:r w:rsidRPr="009246AF">
        <w:rPr>
          <w:rFonts w:ascii="Times New Roman" w:hAnsi="Times New Roman" w:cs="Times New Roman"/>
          <w:color w:val="222222"/>
          <w:sz w:val="20"/>
          <w:szCs w:val="20"/>
          <w:lang w:val="en-GB"/>
        </w:rPr>
        <w:t>performance</w:t>
      </w:r>
      <w:r w:rsidRPr="009246AF">
        <w:rPr>
          <w:rFonts w:ascii="Times New Roman" w:hAnsi="Times New Roman" w:cs="Times New Roman"/>
          <w:color w:val="222222"/>
          <w:sz w:val="20"/>
          <w:szCs w:val="20"/>
          <w:lang w:val="en-GB"/>
        </w:rPr>
        <w:t xml:space="preserve"> of a contract of which you are a part</w:t>
      </w:r>
      <w:ins w:id="12" w:author="Vera Zotova" w:date="2020-06-30T18:26:00Z">
        <w:r w:rsidRPr="009246AF">
          <w:rPr>
            <w:rFonts w:ascii="Times New Roman" w:hAnsi="Times New Roman" w:cs="Times New Roman"/>
            <w:color w:val="222222"/>
            <w:sz w:val="20"/>
            <w:szCs w:val="20"/>
            <w:lang w:val="en-GB"/>
          </w:rPr>
          <w:t>y</w:t>
        </w:r>
      </w:ins>
      <w:r w:rsidRPr="009246AF">
        <w:rPr>
          <w:rFonts w:ascii="Times New Roman" w:hAnsi="Times New Roman" w:cs="Times New Roman"/>
          <w:color w:val="222222"/>
          <w:sz w:val="20"/>
          <w:szCs w:val="20"/>
          <w:lang w:val="en-GB"/>
        </w:rPr>
        <w:t xml:space="preserve">; the provision of the Personal Data listed above is necessary for this purpose, since otherwise Diesel </w:t>
      </w:r>
      <w:r w:rsidRPr="009246AF">
        <w:rPr>
          <w:rFonts w:ascii="Times New Roman" w:hAnsi="Times New Roman" w:cs="Times New Roman"/>
          <w:color w:val="222222"/>
          <w:sz w:val="20"/>
          <w:szCs w:val="20"/>
          <w:lang w:val="en-GB"/>
        </w:rPr>
        <w:t xml:space="preserve">Affiliate </w:t>
      </w:r>
      <w:r w:rsidRPr="009246AF">
        <w:rPr>
          <w:rFonts w:ascii="Times New Roman" w:hAnsi="Times New Roman" w:cs="Times New Roman"/>
          <w:color w:val="222222"/>
          <w:sz w:val="20"/>
          <w:szCs w:val="20"/>
          <w:lang w:val="en-GB"/>
        </w:rPr>
        <w:t>will not be able to process your request.</w:t>
      </w:r>
    </w:p>
    <w:p w14:paraId="74085BEC" w14:textId="5EFFB8BB"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3.4 PURPOSES OF ALL DATA CONTROLLERS OR JOINT </w:t>
      </w:r>
      <w:r w:rsidRPr="009246AF">
        <w:rPr>
          <w:rFonts w:ascii="Times New Roman" w:hAnsi="Times New Roman" w:cs="Times New Roman"/>
          <w:b/>
          <w:color w:val="222222"/>
          <w:sz w:val="20"/>
          <w:szCs w:val="20"/>
          <w:lang w:val="en-GB"/>
        </w:rPr>
        <w:t>CONTROLLERS</w:t>
      </w:r>
    </w:p>
    <w:p w14:paraId="7FBB58C7" w14:textId="135ED30D"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Finally, each Data Controller or Join</w:t>
      </w:r>
      <w:r w:rsidR="00B269B3">
        <w:rPr>
          <w:rFonts w:ascii="Times New Roman" w:hAnsi="Times New Roman" w:cs="Times New Roman"/>
          <w:color w:val="222222"/>
          <w:sz w:val="20"/>
          <w:szCs w:val="20"/>
          <w:lang w:val="en-GB"/>
        </w:rPr>
        <w:t>t</w:t>
      </w:r>
      <w:r w:rsidRPr="009246AF">
        <w:rPr>
          <w:rFonts w:ascii="Times New Roman" w:hAnsi="Times New Roman" w:cs="Times New Roman"/>
          <w:color w:val="222222"/>
          <w:sz w:val="20"/>
          <w:szCs w:val="20"/>
          <w:lang w:val="en-GB"/>
        </w:rPr>
        <w:t xml:space="preserve"> Controller may need to comply with a </w:t>
      </w:r>
      <w:r w:rsidRPr="009246AF">
        <w:rPr>
          <w:rFonts w:ascii="Times New Roman" w:hAnsi="Times New Roman" w:cs="Times New Roman"/>
          <w:color w:val="222222"/>
          <w:sz w:val="20"/>
          <w:szCs w:val="20"/>
          <w:lang w:val="en-GB"/>
        </w:rPr>
        <w:t>specific legal provision</w:t>
      </w:r>
      <w:r w:rsidRPr="009246AF">
        <w:rPr>
          <w:rFonts w:ascii="Times New Roman" w:hAnsi="Times New Roman" w:cs="Times New Roman"/>
          <w:color w:val="222222"/>
          <w:sz w:val="20"/>
          <w:szCs w:val="20"/>
          <w:lang w:val="en-GB"/>
        </w:rPr>
        <w:t xml:space="preserve"> to which it is subject or to defend its own right in court.</w:t>
      </w:r>
    </w:p>
    <w:p w14:paraId="5149C7CC" w14:textId="77777777"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a. Purposes related to the obligations established by</w:t>
      </w:r>
      <w:r w:rsidRPr="009246AF">
        <w:rPr>
          <w:rFonts w:ascii="Times New Roman" w:hAnsi="Times New Roman" w:cs="Times New Roman"/>
          <w:b/>
          <w:color w:val="222222"/>
          <w:sz w:val="20"/>
          <w:szCs w:val="20"/>
          <w:lang w:val="en-GB"/>
        </w:rPr>
        <w:t xml:space="preserve"> laws or</w:t>
      </w:r>
      <w:r w:rsidRPr="009246AF">
        <w:rPr>
          <w:rFonts w:ascii="Times New Roman" w:hAnsi="Times New Roman" w:cs="Times New Roman"/>
          <w:b/>
          <w:color w:val="222222"/>
          <w:sz w:val="20"/>
          <w:szCs w:val="20"/>
          <w:lang w:val="en-GB"/>
        </w:rPr>
        <w:t xml:space="preserve"> regulations</w:t>
      </w:r>
      <w:r w:rsidRPr="009246AF">
        <w:rPr>
          <w:rFonts w:ascii="Times New Roman" w:hAnsi="Times New Roman" w:cs="Times New Roman"/>
          <w:b/>
          <w:color w:val="222222"/>
          <w:sz w:val="20"/>
          <w:szCs w:val="20"/>
          <w:lang w:val="en-GB"/>
        </w:rPr>
        <w:t>, by d</w:t>
      </w:r>
      <w:r w:rsidRPr="009246AF">
        <w:rPr>
          <w:rFonts w:ascii="Times New Roman" w:hAnsi="Times New Roman" w:cs="Times New Roman"/>
          <w:b/>
          <w:color w:val="222222"/>
          <w:sz w:val="20"/>
          <w:szCs w:val="20"/>
          <w:lang w:val="en-GB"/>
        </w:rPr>
        <w:t>ecisions</w:t>
      </w:r>
      <w:r w:rsidRPr="009246AF">
        <w:rPr>
          <w:rFonts w:ascii="Times New Roman" w:hAnsi="Times New Roman" w:cs="Times New Roman"/>
          <w:b/>
          <w:color w:val="222222"/>
          <w:sz w:val="20"/>
          <w:szCs w:val="20"/>
          <w:lang w:val="en-GB"/>
        </w:rPr>
        <w:t xml:space="preserve">/requests of </w:t>
      </w:r>
      <w:r w:rsidRPr="009246AF">
        <w:rPr>
          <w:rFonts w:ascii="Times New Roman" w:hAnsi="Times New Roman" w:cs="Times New Roman"/>
          <w:b/>
          <w:color w:val="222222"/>
          <w:sz w:val="20"/>
          <w:szCs w:val="20"/>
          <w:lang w:val="en-GB"/>
        </w:rPr>
        <w:t xml:space="preserve">competent </w:t>
      </w:r>
      <w:r w:rsidRPr="009246AF">
        <w:rPr>
          <w:rFonts w:ascii="Times New Roman" w:hAnsi="Times New Roman" w:cs="Times New Roman"/>
          <w:b/>
          <w:color w:val="222222"/>
          <w:sz w:val="20"/>
          <w:szCs w:val="20"/>
          <w:lang w:val="en-GB"/>
        </w:rPr>
        <w:t xml:space="preserve">authorities or by </w:t>
      </w:r>
      <w:r w:rsidRPr="009246AF">
        <w:rPr>
          <w:rFonts w:ascii="Times New Roman" w:hAnsi="Times New Roman" w:cs="Times New Roman"/>
          <w:b/>
          <w:color w:val="222222"/>
          <w:sz w:val="20"/>
          <w:szCs w:val="20"/>
          <w:lang w:val="en-GB"/>
        </w:rPr>
        <w:t>supervisory and control bodies</w:t>
      </w:r>
    </w:p>
    <w:p w14:paraId="1682C08B" w14:textId="7AFCA140"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Each </w:t>
      </w:r>
      <w:r w:rsidRPr="009246AF">
        <w:rPr>
          <w:rFonts w:ascii="Times New Roman" w:hAnsi="Times New Roman" w:cs="Times New Roman"/>
          <w:color w:val="222222"/>
          <w:sz w:val="20"/>
          <w:szCs w:val="20"/>
          <w:lang w:val="en-GB"/>
        </w:rPr>
        <w:t>Data Controller</w:t>
      </w:r>
      <w:r w:rsidRPr="009246AF">
        <w:rPr>
          <w:rFonts w:ascii="Times New Roman" w:hAnsi="Times New Roman" w:cs="Times New Roman"/>
          <w:color w:val="222222"/>
          <w:sz w:val="20"/>
          <w:szCs w:val="20"/>
          <w:lang w:val="en-GB"/>
        </w:rPr>
        <w:t xml:space="preserve"> or Joint </w:t>
      </w:r>
      <w:r w:rsidRPr="009246AF">
        <w:rPr>
          <w:rFonts w:ascii="Times New Roman" w:hAnsi="Times New Roman" w:cs="Times New Roman"/>
          <w:color w:val="222222"/>
          <w:sz w:val="20"/>
          <w:szCs w:val="20"/>
          <w:lang w:val="en-GB"/>
        </w:rPr>
        <w:t xml:space="preserve">Controller may process your Personal Data to </w:t>
      </w:r>
      <w:r w:rsidRPr="009246AF">
        <w:rPr>
          <w:rFonts w:ascii="Times New Roman" w:hAnsi="Times New Roman" w:cs="Times New Roman"/>
          <w:color w:val="222222"/>
          <w:sz w:val="20"/>
          <w:szCs w:val="20"/>
          <w:lang w:val="en-GB"/>
        </w:rPr>
        <w:t>comply with a legal</w:t>
      </w:r>
      <w:r w:rsidRPr="009246AF">
        <w:rPr>
          <w:rFonts w:ascii="Times New Roman" w:hAnsi="Times New Roman" w:cs="Times New Roman"/>
          <w:color w:val="222222"/>
          <w:sz w:val="20"/>
          <w:szCs w:val="20"/>
          <w:lang w:val="en-GB"/>
        </w:rPr>
        <w:t xml:space="preserve"> obligation to which it is </w:t>
      </w:r>
      <w:r w:rsidRPr="009246AF">
        <w:rPr>
          <w:rFonts w:ascii="Times New Roman" w:hAnsi="Times New Roman" w:cs="Times New Roman"/>
          <w:color w:val="222222"/>
          <w:sz w:val="20"/>
          <w:szCs w:val="20"/>
          <w:lang w:val="en-GB"/>
        </w:rPr>
        <w:t>subject</w:t>
      </w:r>
      <w:r w:rsidRPr="009246AF">
        <w:rPr>
          <w:rFonts w:ascii="Times New Roman" w:hAnsi="Times New Roman" w:cs="Times New Roman"/>
          <w:color w:val="222222"/>
          <w:sz w:val="20"/>
          <w:szCs w:val="20"/>
          <w:lang w:val="en-GB"/>
        </w:rPr>
        <w:t>.</w:t>
      </w:r>
    </w:p>
    <w:p w14:paraId="31214966"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compliance with</w:t>
      </w:r>
      <w:r w:rsidRPr="009246AF">
        <w:rPr>
          <w:rFonts w:ascii="Times New Roman" w:hAnsi="Times New Roman" w:cs="Times New Roman"/>
          <w:color w:val="222222"/>
          <w:sz w:val="20"/>
          <w:szCs w:val="20"/>
          <w:lang w:val="en-GB"/>
        </w:rPr>
        <w:t xml:space="preserve"> a legal obligation.</w:t>
      </w:r>
    </w:p>
    <w:p w14:paraId="65098AAB" w14:textId="1ECC7B7D"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The provision of data for this purpose is mandatory because in </w:t>
      </w:r>
      <w:r w:rsidRPr="009246AF">
        <w:rPr>
          <w:rFonts w:ascii="Times New Roman" w:hAnsi="Times New Roman" w:cs="Times New Roman"/>
          <w:color w:val="222222"/>
          <w:sz w:val="20"/>
          <w:szCs w:val="20"/>
          <w:lang w:val="en-GB"/>
        </w:rPr>
        <w:t>the absence of data</w:t>
      </w:r>
      <w:r w:rsidRPr="009246AF">
        <w:rPr>
          <w:rFonts w:ascii="Times New Roman" w:hAnsi="Times New Roman" w:cs="Times New Roman"/>
          <w:color w:val="222222"/>
          <w:sz w:val="20"/>
          <w:szCs w:val="20"/>
          <w:lang w:val="en-GB"/>
        </w:rPr>
        <w:t xml:space="preserve"> the </w:t>
      </w:r>
      <w:r w:rsidRPr="009246AF">
        <w:rPr>
          <w:rFonts w:ascii="Times New Roman" w:hAnsi="Times New Roman" w:cs="Times New Roman"/>
          <w:color w:val="222222"/>
          <w:sz w:val="20"/>
          <w:szCs w:val="20"/>
          <w:lang w:val="en-GB"/>
        </w:rPr>
        <w:t>Data Controller</w:t>
      </w:r>
      <w:r w:rsidRPr="009246AF">
        <w:rPr>
          <w:rFonts w:ascii="Times New Roman" w:hAnsi="Times New Roman" w:cs="Times New Roman"/>
          <w:color w:val="222222"/>
          <w:sz w:val="20"/>
          <w:szCs w:val="20"/>
          <w:lang w:val="en-GB"/>
        </w:rPr>
        <w:t xml:space="preserve"> or </w:t>
      </w:r>
      <w:r w:rsidRPr="009246AF">
        <w:rPr>
          <w:rFonts w:ascii="Times New Roman" w:hAnsi="Times New Roman" w:cs="Times New Roman"/>
          <w:color w:val="222222"/>
          <w:sz w:val="20"/>
          <w:szCs w:val="20"/>
          <w:lang w:val="en-GB"/>
        </w:rPr>
        <w:t xml:space="preserve">the </w:t>
      </w:r>
      <w:r w:rsidRPr="009246AF">
        <w:rPr>
          <w:rFonts w:ascii="Times New Roman" w:hAnsi="Times New Roman" w:cs="Times New Roman"/>
          <w:color w:val="222222"/>
          <w:sz w:val="20"/>
          <w:szCs w:val="20"/>
          <w:lang w:val="en-GB"/>
        </w:rPr>
        <w:t xml:space="preserve">Joint </w:t>
      </w:r>
      <w:r w:rsidRPr="009246AF">
        <w:rPr>
          <w:rFonts w:ascii="Times New Roman" w:hAnsi="Times New Roman" w:cs="Times New Roman"/>
          <w:color w:val="222222"/>
          <w:sz w:val="20"/>
          <w:szCs w:val="20"/>
          <w:lang w:val="en-GB"/>
        </w:rPr>
        <w:t xml:space="preserve">Controller will </w:t>
      </w:r>
      <w:r w:rsidRPr="009246AF">
        <w:rPr>
          <w:rFonts w:ascii="Times New Roman" w:hAnsi="Times New Roman" w:cs="Times New Roman"/>
          <w:color w:val="222222"/>
          <w:sz w:val="20"/>
          <w:szCs w:val="20"/>
          <w:lang w:val="en-GB"/>
        </w:rPr>
        <w:t xml:space="preserve">not be in a position to comply with </w:t>
      </w:r>
      <w:r w:rsidRPr="009246AF">
        <w:rPr>
          <w:rFonts w:ascii="Times New Roman" w:hAnsi="Times New Roman" w:cs="Times New Roman"/>
          <w:color w:val="222222"/>
          <w:sz w:val="20"/>
          <w:szCs w:val="20"/>
          <w:lang w:val="en-GB"/>
        </w:rPr>
        <w:t>their legal obligations.</w:t>
      </w:r>
    </w:p>
    <w:p w14:paraId="3A19C04D" w14:textId="77777777"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b. </w:t>
      </w:r>
      <w:r w:rsidRPr="009246AF">
        <w:rPr>
          <w:rFonts w:ascii="Times New Roman" w:hAnsi="Times New Roman" w:cs="Times New Roman"/>
          <w:b/>
          <w:color w:val="222222"/>
          <w:sz w:val="20"/>
          <w:szCs w:val="20"/>
          <w:lang w:val="en-GB"/>
        </w:rPr>
        <w:t>Defence</w:t>
      </w:r>
      <w:r w:rsidRPr="009246AF">
        <w:rPr>
          <w:rFonts w:ascii="Times New Roman" w:hAnsi="Times New Roman" w:cs="Times New Roman"/>
          <w:b/>
          <w:color w:val="222222"/>
          <w:sz w:val="20"/>
          <w:szCs w:val="20"/>
          <w:lang w:val="en-GB"/>
        </w:rPr>
        <w:t xml:space="preserve"> of rights during judicial, administrative or ex</w:t>
      </w:r>
      <w:r w:rsidRPr="009246AF">
        <w:rPr>
          <w:rFonts w:ascii="Times New Roman" w:hAnsi="Times New Roman" w:cs="Times New Roman"/>
          <w:b/>
          <w:color w:val="222222"/>
          <w:sz w:val="20"/>
          <w:szCs w:val="20"/>
          <w:lang w:val="en-GB"/>
        </w:rPr>
        <w:t>tra-judicial proceedings and in disputes arising in connection with the services offered</w:t>
      </w:r>
    </w:p>
    <w:p w14:paraId="08F31F52" w14:textId="5B791196"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Your Personal Data may be processed by each Data Controller or Joint </w:t>
      </w:r>
      <w:r w:rsidRPr="009246AF">
        <w:rPr>
          <w:rFonts w:ascii="Times New Roman" w:hAnsi="Times New Roman" w:cs="Times New Roman"/>
          <w:color w:val="222222"/>
          <w:sz w:val="20"/>
          <w:szCs w:val="20"/>
          <w:lang w:val="en-GB"/>
        </w:rPr>
        <w:t xml:space="preserve">Controller to defend their rights or take legal action or make claims against </w:t>
      </w:r>
      <w:r w:rsidRPr="009246AF">
        <w:rPr>
          <w:rFonts w:ascii="Times New Roman" w:hAnsi="Times New Roman" w:cs="Times New Roman"/>
          <w:color w:val="222222"/>
          <w:sz w:val="20"/>
          <w:szCs w:val="20"/>
          <w:lang w:val="en-GB"/>
        </w:rPr>
        <w:t>you</w:t>
      </w:r>
      <w:r w:rsidRPr="009246AF">
        <w:rPr>
          <w:rFonts w:ascii="Times New Roman" w:hAnsi="Times New Roman" w:cs="Times New Roman"/>
          <w:color w:val="222222"/>
          <w:sz w:val="20"/>
          <w:szCs w:val="20"/>
          <w:lang w:val="en-GB"/>
        </w:rPr>
        <w:t xml:space="preserve"> or third parties</w:t>
      </w:r>
      <w:ins w:id="13" w:author="Fieldfisher" w:date="2020-08-07T13:16:00Z">
        <w:r w:rsidR="00B269B3">
          <w:rPr>
            <w:rFonts w:ascii="Times New Roman" w:hAnsi="Times New Roman" w:cs="Times New Roman"/>
            <w:color w:val="222222"/>
            <w:sz w:val="20"/>
            <w:szCs w:val="20"/>
            <w:lang w:val="en-GB"/>
          </w:rPr>
          <w:t xml:space="preserve"> including th</w:t>
        </w:r>
      </w:ins>
      <w:ins w:id="14" w:author="Fieldfisher" w:date="2020-08-07T13:17:00Z">
        <w:r w:rsidR="00B269B3">
          <w:rPr>
            <w:rFonts w:ascii="Times New Roman" w:hAnsi="Times New Roman" w:cs="Times New Roman"/>
            <w:color w:val="222222"/>
            <w:sz w:val="20"/>
            <w:szCs w:val="20"/>
            <w:lang w:val="en-GB"/>
          </w:rPr>
          <w:t>e prevention of frauds</w:t>
        </w:r>
      </w:ins>
      <w:r w:rsidRPr="009246AF">
        <w:rPr>
          <w:rFonts w:ascii="Times New Roman" w:hAnsi="Times New Roman" w:cs="Times New Roman"/>
          <w:color w:val="222222"/>
          <w:sz w:val="20"/>
          <w:szCs w:val="20"/>
          <w:lang w:val="en-GB"/>
        </w:rPr>
        <w:t>.</w:t>
      </w:r>
    </w:p>
    <w:p w14:paraId="72053BFE"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w:t>
      </w:r>
      <w:r w:rsidRPr="009246AF">
        <w:rPr>
          <w:rFonts w:ascii="Times New Roman" w:hAnsi="Times New Roman" w:cs="Times New Roman"/>
          <w:color w:val="222222"/>
          <w:sz w:val="20"/>
          <w:szCs w:val="20"/>
          <w:lang w:val="en-GB"/>
        </w:rPr>
        <w:t>processing</w:t>
      </w:r>
      <w:r w:rsidRPr="009246AF">
        <w:rPr>
          <w:rFonts w:ascii="Times New Roman" w:hAnsi="Times New Roman" w:cs="Times New Roman"/>
          <w:color w:val="222222"/>
          <w:sz w:val="20"/>
          <w:szCs w:val="20"/>
          <w:lang w:val="en-GB"/>
        </w:rPr>
        <w:t xml:space="preserve"> is based on</w:t>
      </w:r>
      <w:r w:rsidRPr="009246AF">
        <w:rPr>
          <w:rFonts w:ascii="Times New Roman" w:hAnsi="Times New Roman" w:cs="Times New Roman"/>
          <w:color w:val="222222"/>
          <w:sz w:val="20"/>
          <w:szCs w:val="20"/>
          <w:lang w:val="en-GB"/>
        </w:rPr>
        <w:t xml:space="preserve"> the legitimate interest pursued by the Data Controller </w:t>
      </w:r>
      <w:r w:rsidRPr="009246AF">
        <w:rPr>
          <w:rFonts w:ascii="Times New Roman" w:hAnsi="Times New Roman" w:cs="Times New Roman"/>
          <w:color w:val="222222"/>
          <w:sz w:val="20"/>
          <w:szCs w:val="20"/>
          <w:lang w:val="en-GB"/>
        </w:rPr>
        <w:t xml:space="preserve">or </w:t>
      </w:r>
      <w:r w:rsidRPr="009246AF">
        <w:rPr>
          <w:rFonts w:ascii="Times New Roman" w:hAnsi="Times New Roman" w:cs="Times New Roman"/>
          <w:color w:val="222222"/>
          <w:sz w:val="20"/>
          <w:szCs w:val="20"/>
          <w:lang w:val="en-GB"/>
        </w:rPr>
        <w:t xml:space="preserve">Joint Controller </w:t>
      </w:r>
      <w:r w:rsidRPr="009246AF">
        <w:rPr>
          <w:rFonts w:ascii="Times New Roman" w:hAnsi="Times New Roman" w:cs="Times New Roman"/>
          <w:color w:val="222222"/>
          <w:sz w:val="20"/>
          <w:szCs w:val="20"/>
          <w:lang w:val="en-GB"/>
        </w:rPr>
        <w:t>to protect their rights.</w:t>
      </w:r>
    </w:p>
    <w:p w14:paraId="4DDB69BF" w14:textId="3BA90E95"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4. WHAT </w:t>
      </w:r>
      <w:r w:rsidRPr="009246AF">
        <w:rPr>
          <w:rFonts w:ascii="Times New Roman" w:hAnsi="Times New Roman" w:cs="Times New Roman"/>
          <w:b/>
          <w:color w:val="222222"/>
          <w:sz w:val="20"/>
          <w:szCs w:val="20"/>
          <w:lang w:val="en-GB"/>
        </w:rPr>
        <w:t>PROCESSING ACTIVITIES WE CARRY OUT</w:t>
      </w:r>
      <w:r w:rsidRPr="009246AF">
        <w:rPr>
          <w:rFonts w:ascii="Times New Roman" w:hAnsi="Times New Roman" w:cs="Times New Roman"/>
          <w:b/>
          <w:color w:val="222222"/>
          <w:sz w:val="20"/>
          <w:szCs w:val="20"/>
          <w:lang w:val="en-GB"/>
        </w:rPr>
        <w:t xml:space="preserve"> IF YOU</w:t>
      </w:r>
      <w:r w:rsidRPr="009246AF">
        <w:rPr>
          <w:rFonts w:ascii="Times New Roman" w:hAnsi="Times New Roman" w:cs="Times New Roman"/>
          <w:b/>
          <w:color w:val="222222"/>
          <w:sz w:val="20"/>
          <w:szCs w:val="20"/>
          <w:lang w:val="en-GB"/>
        </w:rPr>
        <w:t xml:space="preserve">’RE USING OUR </w:t>
      </w:r>
      <w:r w:rsidRPr="009246AF">
        <w:rPr>
          <w:rFonts w:ascii="Times New Roman" w:hAnsi="Times New Roman" w:cs="Times New Roman"/>
          <w:b/>
          <w:color w:val="222222"/>
          <w:sz w:val="20"/>
          <w:szCs w:val="20"/>
          <w:lang w:val="en-GB"/>
        </w:rPr>
        <w:t>SITE AND YOU</w:t>
      </w:r>
      <w:r w:rsidR="00B269B3">
        <w:rPr>
          <w:rFonts w:ascii="Times New Roman" w:hAnsi="Times New Roman" w:cs="Times New Roman"/>
          <w:b/>
          <w:color w:val="222222"/>
          <w:sz w:val="20"/>
          <w:szCs w:val="20"/>
          <w:lang w:val="en-GB"/>
        </w:rPr>
        <w:t xml:space="preserve"> </w:t>
      </w:r>
      <w:r w:rsidRPr="009246AF">
        <w:rPr>
          <w:rFonts w:ascii="Times New Roman" w:hAnsi="Times New Roman" w:cs="Times New Roman"/>
          <w:b/>
          <w:color w:val="222222"/>
          <w:sz w:val="20"/>
          <w:szCs w:val="20"/>
          <w:lang w:val="en-GB"/>
        </w:rPr>
        <w:t xml:space="preserve">NAVIGATE WITHOUT </w:t>
      </w:r>
      <w:r w:rsidRPr="009246AF">
        <w:rPr>
          <w:rFonts w:ascii="Times New Roman" w:hAnsi="Times New Roman" w:cs="Times New Roman"/>
          <w:b/>
          <w:color w:val="222222"/>
          <w:sz w:val="20"/>
          <w:szCs w:val="20"/>
          <w:lang w:val="en-GB"/>
        </w:rPr>
        <w:t>B</w:t>
      </w:r>
      <w:r w:rsidRPr="009246AF">
        <w:rPr>
          <w:rFonts w:ascii="Times New Roman" w:hAnsi="Times New Roman" w:cs="Times New Roman"/>
          <w:b/>
          <w:color w:val="222222"/>
          <w:sz w:val="20"/>
          <w:szCs w:val="20"/>
          <w:lang w:val="en-GB"/>
        </w:rPr>
        <w:t>EING LOGGED IN</w:t>
      </w:r>
    </w:p>
    <w:p w14:paraId="7574A292"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Site is owned by Diesel. It is possible to browse the Site without having to actively communicate your Personal Data</w:t>
      </w:r>
      <w:r w:rsidRPr="009246AF">
        <w:rPr>
          <w:rFonts w:ascii="Times New Roman" w:hAnsi="Times New Roman" w:cs="Times New Roman"/>
          <w:color w:val="222222"/>
          <w:sz w:val="20"/>
          <w:szCs w:val="20"/>
          <w:lang w:val="en-GB"/>
        </w:rPr>
        <w:t xml:space="preserve"> if you are not logged in</w:t>
      </w:r>
      <w:r w:rsidRPr="009246AF">
        <w:rPr>
          <w:rFonts w:ascii="Times New Roman" w:hAnsi="Times New Roman" w:cs="Times New Roman"/>
          <w:color w:val="222222"/>
          <w:sz w:val="20"/>
          <w:szCs w:val="20"/>
          <w:lang w:val="en-GB"/>
        </w:rPr>
        <w:t>. In this case, while browsing the Site, you will remain</w:t>
      </w:r>
      <w:r w:rsidRPr="009246AF">
        <w:rPr>
          <w:rFonts w:ascii="Times New Roman" w:hAnsi="Times New Roman" w:cs="Times New Roman"/>
          <w:color w:val="222222"/>
          <w:sz w:val="20"/>
          <w:szCs w:val="20"/>
          <w:lang w:val="en-GB"/>
        </w:rPr>
        <w:t xml:space="preserve"> anonymous, unless you decide to provide your data to communicate with one of the Data Controllers </w:t>
      </w:r>
      <w:r w:rsidRPr="009246AF">
        <w:rPr>
          <w:rFonts w:ascii="Times New Roman" w:hAnsi="Times New Roman" w:cs="Times New Roman"/>
          <w:color w:val="222222"/>
          <w:sz w:val="20"/>
          <w:szCs w:val="20"/>
          <w:lang w:val="en-GB"/>
        </w:rPr>
        <w:t xml:space="preserve">or with the Joint Controllers </w:t>
      </w:r>
      <w:r w:rsidRPr="009246AF">
        <w:rPr>
          <w:rFonts w:ascii="Times New Roman" w:hAnsi="Times New Roman" w:cs="Times New Roman"/>
          <w:color w:val="222222"/>
          <w:sz w:val="20"/>
          <w:szCs w:val="20"/>
          <w:lang w:val="en-GB"/>
        </w:rPr>
        <w:t>for one of the purposes described in paragraph 2.</w:t>
      </w:r>
    </w:p>
    <w:p w14:paraId="168DA13E"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In case of anonymous browsing, however, we inform you that the computer syste</w:t>
      </w:r>
      <w:r w:rsidRPr="009246AF">
        <w:rPr>
          <w:rFonts w:ascii="Times New Roman" w:hAnsi="Times New Roman" w:cs="Times New Roman"/>
          <w:color w:val="222222"/>
          <w:sz w:val="20"/>
          <w:szCs w:val="20"/>
          <w:lang w:val="en-GB"/>
        </w:rPr>
        <w:t>ms and software procedures used to operate the Site acquire, during their normal operation, some data whose transmission is implicit in the use of Internet communication protocols.</w:t>
      </w:r>
    </w:p>
    <w:p w14:paraId="526F9812"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This is information that is not directly associated with identified users, </w:t>
      </w:r>
      <w:r w:rsidRPr="009246AF">
        <w:rPr>
          <w:rFonts w:ascii="Times New Roman" w:hAnsi="Times New Roman" w:cs="Times New Roman"/>
          <w:color w:val="222222"/>
          <w:sz w:val="20"/>
          <w:szCs w:val="20"/>
          <w:lang w:val="en-GB"/>
        </w:rPr>
        <w:t>but which by its very nature could, through processing and association with data held by third parties, allow these users to be identified.</w:t>
      </w:r>
    </w:p>
    <w:p w14:paraId="1E29CE7F"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This category of data includes the IP addresses or domain names of the computers used by users who connect to the Si</w:t>
      </w:r>
      <w:r w:rsidRPr="009246AF">
        <w:rPr>
          <w:rFonts w:ascii="Times New Roman" w:hAnsi="Times New Roman" w:cs="Times New Roman"/>
          <w:color w:val="222222"/>
          <w:sz w:val="20"/>
          <w:szCs w:val="20"/>
          <w:lang w:val="en-GB"/>
        </w:rPr>
        <w:t>te, the addresses in URI (Uniform Resource Identifier) ​​notation of the requested resources, information regarding access, information regarding location , the method used to submit the request to the server, the size of the file obtained in response, the</w:t>
      </w:r>
      <w:r w:rsidRPr="009246AF">
        <w:rPr>
          <w:rFonts w:ascii="Times New Roman" w:hAnsi="Times New Roman" w:cs="Times New Roman"/>
          <w:color w:val="222222"/>
          <w:sz w:val="20"/>
          <w:szCs w:val="20"/>
          <w:lang w:val="en-GB"/>
        </w:rPr>
        <w:t xml:space="preserve"> numerical code indicating the status of the response given by the server (successful, error, etc.)</w:t>
      </w:r>
      <w:r w:rsidRPr="009246AF">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 xml:space="preserve"> the</w:t>
      </w:r>
      <w:r w:rsidRPr="009246AF">
        <w:rPr>
          <w:rFonts w:ascii="Times New Roman" w:hAnsi="Times New Roman" w:cs="Times New Roman"/>
          <w:color w:val="222222"/>
          <w:sz w:val="20"/>
          <w:szCs w:val="20"/>
          <w:lang w:val="en-GB"/>
        </w:rPr>
        <w:t xml:space="preserve"> information regarding the user’</w:t>
      </w:r>
      <w:r w:rsidRPr="009246AF">
        <w:rPr>
          <w:rFonts w:ascii="Times New Roman" w:hAnsi="Times New Roman" w:cs="Times New Roman"/>
          <w:color w:val="222222"/>
          <w:sz w:val="20"/>
          <w:szCs w:val="20"/>
          <w:lang w:val="en-GB"/>
        </w:rPr>
        <w:t>s visit including data clickstream of the URL, within and from the Site, the duration of the visit on some pages and the</w:t>
      </w:r>
      <w:r w:rsidRPr="009246AF">
        <w:rPr>
          <w:rFonts w:ascii="Times New Roman" w:hAnsi="Times New Roman" w:cs="Times New Roman"/>
          <w:color w:val="222222"/>
          <w:sz w:val="20"/>
          <w:szCs w:val="20"/>
          <w:lang w:val="en-GB"/>
        </w:rPr>
        <w:t xml:space="preserve"> interaction on these pages and other parameters relating to the o</w:t>
      </w:r>
      <w:r w:rsidRPr="009246AF">
        <w:rPr>
          <w:rFonts w:ascii="Times New Roman" w:hAnsi="Times New Roman" w:cs="Times New Roman"/>
          <w:color w:val="222222"/>
          <w:sz w:val="20"/>
          <w:szCs w:val="20"/>
          <w:lang w:val="en-GB"/>
        </w:rPr>
        <w:t>perating system and the user’</w:t>
      </w:r>
      <w:r w:rsidRPr="009246AF">
        <w:rPr>
          <w:rFonts w:ascii="Times New Roman" w:hAnsi="Times New Roman" w:cs="Times New Roman"/>
          <w:color w:val="222222"/>
          <w:sz w:val="20"/>
          <w:szCs w:val="20"/>
          <w:lang w:val="en-GB"/>
        </w:rPr>
        <w:t>s IT environment.</w:t>
      </w:r>
    </w:p>
    <w:p w14:paraId="44E39D73"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These data ar</w:t>
      </w:r>
      <w:r w:rsidRPr="009246AF">
        <w:rPr>
          <w:rFonts w:ascii="Times New Roman" w:hAnsi="Times New Roman" w:cs="Times New Roman"/>
          <w:color w:val="222222"/>
          <w:sz w:val="20"/>
          <w:szCs w:val="20"/>
          <w:lang w:val="en-GB"/>
        </w:rPr>
        <w:t>e collected through the use of “cookies”</w:t>
      </w:r>
      <w:r w:rsidRPr="009246AF">
        <w:rPr>
          <w:rFonts w:ascii="Times New Roman" w:hAnsi="Times New Roman" w:cs="Times New Roman"/>
          <w:color w:val="222222"/>
          <w:sz w:val="20"/>
          <w:szCs w:val="20"/>
          <w:lang w:val="en-GB"/>
        </w:rPr>
        <w:t>. We specifically use browser cookies for various purposes, including cookies strictly nec</w:t>
      </w:r>
      <w:r w:rsidRPr="009246AF">
        <w:rPr>
          <w:rFonts w:ascii="Times New Roman" w:hAnsi="Times New Roman" w:cs="Times New Roman"/>
          <w:color w:val="222222"/>
          <w:sz w:val="20"/>
          <w:szCs w:val="20"/>
          <w:lang w:val="en-GB"/>
        </w:rPr>
        <w:t>essary for the operation of the Site and the use of services through the appropriate features, and the cookies that are used f</w:t>
      </w:r>
      <w:r w:rsidRPr="009246AF">
        <w:rPr>
          <w:rFonts w:ascii="Times New Roman" w:hAnsi="Times New Roman" w:cs="Times New Roman"/>
          <w:color w:val="222222"/>
          <w:sz w:val="20"/>
          <w:szCs w:val="20"/>
          <w:lang w:val="en-GB"/>
        </w:rPr>
        <w:t>or personalization, performance/</w:t>
      </w:r>
      <w:r w:rsidRPr="009246AF">
        <w:rPr>
          <w:rFonts w:ascii="Times New Roman" w:hAnsi="Times New Roman" w:cs="Times New Roman"/>
          <w:color w:val="222222"/>
          <w:sz w:val="20"/>
          <w:szCs w:val="20"/>
          <w:lang w:val="en-GB"/>
        </w:rPr>
        <w:t>analysis and promotional activities. Our Cookie Policy</w:t>
      </w:r>
      <w:r w:rsidRPr="009246AF">
        <w:rPr>
          <w:rFonts w:ascii="Times New Roman" w:hAnsi="Times New Roman" w:cs="Times New Roman"/>
          <w:color w:val="222222"/>
          <w:sz w:val="20"/>
          <w:szCs w:val="20"/>
          <w:lang w:val="en-GB"/>
        </w:rPr>
        <w:t xml:space="preserve"> available</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i/>
          <w:color w:val="222222"/>
          <w:sz w:val="20"/>
          <w:szCs w:val="20"/>
          <w:lang w:val="en-GB"/>
        </w:rPr>
        <w:t>HERE</w:t>
      </w:r>
      <w:r w:rsidRPr="009246AF">
        <w:rPr>
          <w:rFonts w:ascii="Times New Roman" w:hAnsi="Times New Roman" w:cs="Times New Roman"/>
          <w:color w:val="222222"/>
          <w:sz w:val="20"/>
          <w:szCs w:val="20"/>
          <w:lang w:val="en-GB"/>
        </w:rPr>
        <w:t xml:space="preserve">] contains more information </w:t>
      </w:r>
      <w:r w:rsidRPr="009246AF">
        <w:rPr>
          <w:rFonts w:ascii="Times New Roman" w:hAnsi="Times New Roman" w:cs="Times New Roman"/>
          <w:color w:val="222222"/>
          <w:sz w:val="20"/>
          <w:szCs w:val="20"/>
          <w:lang w:val="en-GB"/>
        </w:rPr>
        <w:t>regarding the use of cookies on the Site, as well as the options for accepting or rejecting them.</w:t>
      </w:r>
    </w:p>
    <w:p w14:paraId="6B1C3145"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data collected while browsing the Site will be processed to (</w:t>
      </w:r>
      <w:proofErr w:type="spellStart"/>
      <w:r w:rsidRPr="009246AF">
        <w:rPr>
          <w:rFonts w:ascii="Times New Roman" w:hAnsi="Times New Roman" w:cs="Times New Roman"/>
          <w:color w:val="222222"/>
          <w:sz w:val="20"/>
          <w:szCs w:val="20"/>
          <w:lang w:val="en-GB"/>
        </w:rPr>
        <w:t>i</w:t>
      </w:r>
      <w:proofErr w:type="spellEnd"/>
      <w:r w:rsidRPr="009246AF">
        <w:rPr>
          <w:rFonts w:ascii="Times New Roman" w:hAnsi="Times New Roman" w:cs="Times New Roman"/>
          <w:color w:val="222222"/>
          <w:sz w:val="20"/>
          <w:szCs w:val="20"/>
          <w:lang w:val="en-GB"/>
        </w:rPr>
        <w:t>) manage the Site and resolve any operating problems, (ii) make sure that the content of the</w:t>
      </w:r>
      <w:r w:rsidRPr="009246AF">
        <w:rPr>
          <w:rFonts w:ascii="Times New Roman" w:hAnsi="Times New Roman" w:cs="Times New Roman"/>
          <w:color w:val="222222"/>
          <w:sz w:val="20"/>
          <w:szCs w:val="20"/>
          <w:lang w:val="en-GB"/>
        </w:rPr>
        <w:t xml:space="preserve"> Site is presented in the most effective way for its devices, developing, testing and making improvements to the Site</w:t>
      </w:r>
      <w:r w:rsidRPr="009246AF">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w:t>
      </w:r>
      <w:r w:rsidRPr="009246AF">
        <w:rPr>
          <w:rFonts w:ascii="Times New Roman" w:hAnsi="Times New Roman" w:cs="Times New Roman"/>
          <w:color w:val="222222"/>
          <w:sz w:val="20"/>
          <w:szCs w:val="20"/>
          <w:lang w:val="en-GB"/>
        </w:rPr>
        <w:t>o check its correct function</w:t>
      </w:r>
      <w:r w:rsidRPr="009246AF">
        <w:rPr>
          <w:rFonts w:ascii="Times New Roman" w:hAnsi="Times New Roman" w:cs="Times New Roman"/>
          <w:color w:val="222222"/>
          <w:sz w:val="20"/>
          <w:szCs w:val="20"/>
          <w:lang w:val="en-GB"/>
        </w:rPr>
        <w:t>ing, (v) identify anomalies and/</w:t>
      </w:r>
      <w:r w:rsidRPr="009246AF">
        <w:rPr>
          <w:rFonts w:ascii="Times New Roman" w:hAnsi="Times New Roman" w:cs="Times New Roman"/>
          <w:color w:val="222222"/>
          <w:sz w:val="20"/>
          <w:szCs w:val="20"/>
          <w:lang w:val="en-GB"/>
        </w:rPr>
        <w:t xml:space="preserve">or abuses in the use of the Site. The data could also be used to ascertain responsibility in case of </w:t>
      </w:r>
      <w:r w:rsidRPr="009246AF">
        <w:rPr>
          <w:rFonts w:ascii="Times New Roman" w:hAnsi="Times New Roman" w:cs="Times New Roman"/>
          <w:color w:val="222222"/>
          <w:sz w:val="20"/>
          <w:szCs w:val="20"/>
          <w:lang w:val="en-GB"/>
        </w:rPr>
        <w:t>possible</w:t>
      </w:r>
      <w:r w:rsidRPr="009246AF">
        <w:rPr>
          <w:rFonts w:ascii="Times New Roman" w:hAnsi="Times New Roman" w:cs="Times New Roman"/>
          <w:color w:val="222222"/>
          <w:sz w:val="20"/>
          <w:szCs w:val="20"/>
          <w:lang w:val="en-GB"/>
        </w:rPr>
        <w:t xml:space="preserve"> computer crimes</w:t>
      </w:r>
      <w:r w:rsidRPr="009246AF">
        <w:rPr>
          <w:rFonts w:ascii="Times New Roman" w:hAnsi="Times New Roman" w:cs="Times New Roman"/>
          <w:color w:val="222222"/>
          <w:sz w:val="20"/>
          <w:szCs w:val="20"/>
          <w:lang w:val="en-GB"/>
        </w:rPr>
        <w:t xml:space="preserve"> committed</w:t>
      </w:r>
      <w:r w:rsidRPr="009246AF">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339B24DF" w14:textId="77777777" w:rsidR="00C35387"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5. WHAT HAPPENS IF YOU DO NOT PROVIDE PERSONAL DATA</w:t>
      </w:r>
    </w:p>
    <w:p w14:paraId="61E23BC7"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lastRenderedPageBreak/>
        <w:t xml:space="preserve">Some Personal Data that we will </w:t>
      </w:r>
      <w:r w:rsidRPr="009246AF">
        <w:rPr>
          <w:rFonts w:ascii="Times New Roman" w:hAnsi="Times New Roman" w:cs="Times New Roman"/>
          <w:color w:val="222222"/>
          <w:sz w:val="20"/>
          <w:szCs w:val="20"/>
          <w:lang w:val="en-GB"/>
        </w:rPr>
        <w:t>indicate you</w:t>
      </w:r>
      <w:r w:rsidRPr="009246AF">
        <w:rPr>
          <w:rFonts w:ascii="Times New Roman" w:hAnsi="Times New Roman" w:cs="Times New Roman"/>
          <w:color w:val="222222"/>
          <w:sz w:val="20"/>
          <w:szCs w:val="20"/>
          <w:lang w:val="en-GB"/>
        </w:rPr>
        <w:t xml:space="preserve"> from time to time during the registration</w:t>
      </w:r>
      <w:r w:rsidRPr="009246AF">
        <w:rPr>
          <w:rFonts w:ascii="Times New Roman" w:hAnsi="Times New Roman" w:cs="Times New Roman"/>
          <w:color w:val="222222"/>
          <w:sz w:val="20"/>
          <w:szCs w:val="20"/>
          <w:lang w:val="en-GB"/>
        </w:rPr>
        <w:t xml:space="preserve"> or purchase process are necessary for the completion of the purchase contract and for administrative and accounting purposes.</w:t>
      </w:r>
    </w:p>
    <w:p w14:paraId="3F1C270C"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In the description of the purposes in paragraph </w:t>
      </w:r>
      <w:r w:rsidRPr="009246AF">
        <w:rPr>
          <w:rFonts w:ascii="Times New Roman" w:hAnsi="Times New Roman" w:cs="Times New Roman"/>
          <w:color w:val="222222"/>
          <w:sz w:val="20"/>
          <w:szCs w:val="20"/>
          <w:lang w:val="en-GB"/>
        </w:rPr>
        <w:t>3</w:t>
      </w:r>
      <w:r w:rsidRPr="009246AF">
        <w:rPr>
          <w:rFonts w:ascii="Times New Roman" w:hAnsi="Times New Roman" w:cs="Times New Roman"/>
          <w:color w:val="222222"/>
          <w:sz w:val="20"/>
          <w:szCs w:val="20"/>
          <w:lang w:val="en-GB"/>
        </w:rPr>
        <w:t xml:space="preserve">, we </w:t>
      </w:r>
      <w:r w:rsidRPr="009246AF">
        <w:rPr>
          <w:rFonts w:ascii="Times New Roman" w:hAnsi="Times New Roman" w:cs="Times New Roman"/>
          <w:color w:val="222222"/>
          <w:sz w:val="20"/>
          <w:szCs w:val="20"/>
          <w:lang w:val="en-GB"/>
        </w:rPr>
        <w:t>specified</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when it is necessary to </w:t>
      </w:r>
      <w:r w:rsidRPr="009246AF">
        <w:rPr>
          <w:rFonts w:ascii="Times New Roman" w:hAnsi="Times New Roman" w:cs="Times New Roman"/>
          <w:color w:val="222222"/>
          <w:sz w:val="20"/>
          <w:szCs w:val="20"/>
          <w:lang w:val="en-GB"/>
        </w:rPr>
        <w:t xml:space="preserve">provide </w:t>
      </w:r>
      <w:r w:rsidRPr="009246AF">
        <w:rPr>
          <w:rFonts w:ascii="Times New Roman" w:hAnsi="Times New Roman" w:cs="Times New Roman"/>
          <w:color w:val="222222"/>
          <w:sz w:val="20"/>
          <w:szCs w:val="20"/>
          <w:lang w:val="en-GB"/>
        </w:rPr>
        <w:t>Personal Data. Where not expressl</w:t>
      </w:r>
      <w:r w:rsidRPr="009246AF">
        <w:rPr>
          <w:rFonts w:ascii="Times New Roman" w:hAnsi="Times New Roman" w:cs="Times New Roman"/>
          <w:color w:val="222222"/>
          <w:sz w:val="20"/>
          <w:szCs w:val="20"/>
          <w:lang w:val="en-GB"/>
        </w:rPr>
        <w:t xml:space="preserve">y indicated as mandatory, therefore, the provision of Personal Data is optional and there will be no consequences if you do not </w:t>
      </w:r>
      <w:r w:rsidRPr="009246AF">
        <w:rPr>
          <w:rFonts w:ascii="Times New Roman" w:hAnsi="Times New Roman" w:cs="Times New Roman"/>
          <w:color w:val="222222"/>
          <w:sz w:val="20"/>
          <w:szCs w:val="20"/>
          <w:lang w:val="en-GB"/>
        </w:rPr>
        <w:t xml:space="preserve">provide </w:t>
      </w:r>
      <w:r w:rsidRPr="009246AF">
        <w:rPr>
          <w:rFonts w:ascii="Times New Roman" w:hAnsi="Times New Roman" w:cs="Times New Roman"/>
          <w:color w:val="222222"/>
          <w:sz w:val="20"/>
          <w:szCs w:val="20"/>
          <w:lang w:val="en-GB"/>
        </w:rPr>
        <w:t>them, if not the impossibility for the Data Controllers or Joint</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Controllers to act as described (for example</w:t>
      </w:r>
      <w:r w:rsidRPr="009246AF">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 xml:space="preserve"> the impos</w:t>
      </w:r>
      <w:r w:rsidRPr="009246AF">
        <w:rPr>
          <w:rFonts w:ascii="Times New Roman" w:hAnsi="Times New Roman" w:cs="Times New Roman"/>
          <w:color w:val="222222"/>
          <w:sz w:val="20"/>
          <w:szCs w:val="20"/>
          <w:lang w:val="en-GB"/>
        </w:rPr>
        <w:t xml:space="preserve">sibility to </w:t>
      </w:r>
      <w:r w:rsidRPr="009246AF">
        <w:rPr>
          <w:rFonts w:ascii="Times New Roman" w:hAnsi="Times New Roman" w:cs="Times New Roman"/>
          <w:color w:val="222222"/>
          <w:sz w:val="20"/>
          <w:szCs w:val="20"/>
          <w:lang w:val="en-GB"/>
        </w:rPr>
        <w:t xml:space="preserve">carry out </w:t>
      </w:r>
      <w:r w:rsidRPr="009246AF">
        <w:rPr>
          <w:rFonts w:ascii="Times New Roman" w:hAnsi="Times New Roman" w:cs="Times New Roman"/>
          <w:color w:val="222222"/>
          <w:sz w:val="20"/>
          <w:szCs w:val="20"/>
          <w:lang w:val="en-GB"/>
        </w:rPr>
        <w:t>marketing activities).</w:t>
      </w:r>
    </w:p>
    <w:p w14:paraId="3612C476" w14:textId="77777777" w:rsidR="00C35387"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b/>
          <w:color w:val="222222"/>
          <w:sz w:val="20"/>
          <w:szCs w:val="20"/>
          <w:lang w:val="en-GB"/>
        </w:rPr>
        <w:t>6</w:t>
      </w:r>
      <w:r w:rsidRPr="009246AF">
        <w:rPr>
          <w:rFonts w:ascii="Times New Roman" w:hAnsi="Times New Roman" w:cs="Times New Roman"/>
          <w:b/>
          <w:color w:val="222222"/>
          <w:sz w:val="20"/>
          <w:szCs w:val="20"/>
          <w:lang w:val="en-GB"/>
        </w:rPr>
        <w:t xml:space="preserve">. HOW </w:t>
      </w:r>
      <w:r w:rsidRPr="009246AF">
        <w:rPr>
          <w:rFonts w:ascii="Times New Roman" w:hAnsi="Times New Roman" w:cs="Times New Roman"/>
          <w:b/>
          <w:color w:val="222222"/>
          <w:sz w:val="20"/>
          <w:szCs w:val="20"/>
          <w:lang w:val="en-GB"/>
        </w:rPr>
        <w:t xml:space="preserve">AND HOW LONG </w:t>
      </w:r>
      <w:r w:rsidRPr="009246AF">
        <w:rPr>
          <w:rFonts w:ascii="Times New Roman" w:hAnsi="Times New Roman" w:cs="Times New Roman"/>
          <w:b/>
          <w:color w:val="222222"/>
          <w:sz w:val="20"/>
          <w:szCs w:val="20"/>
          <w:lang w:val="en-GB"/>
        </w:rPr>
        <w:t xml:space="preserve">WE WILL </w:t>
      </w:r>
      <w:r w:rsidRPr="009246AF">
        <w:rPr>
          <w:rFonts w:ascii="Times New Roman" w:hAnsi="Times New Roman" w:cs="Times New Roman"/>
          <w:b/>
          <w:color w:val="222222"/>
          <w:sz w:val="20"/>
          <w:szCs w:val="20"/>
          <w:lang w:val="en-GB"/>
        </w:rPr>
        <w:t>PROCESS</w:t>
      </w:r>
      <w:r w:rsidRPr="009246AF">
        <w:rPr>
          <w:rFonts w:ascii="Times New Roman" w:hAnsi="Times New Roman" w:cs="Times New Roman"/>
          <w:b/>
          <w:color w:val="222222"/>
          <w:sz w:val="20"/>
          <w:szCs w:val="20"/>
          <w:lang w:val="en-GB"/>
        </w:rPr>
        <w:t xml:space="preserve"> PERSONAL DATA</w:t>
      </w:r>
    </w:p>
    <w:p w14:paraId="0907B930"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The Personal Data provided </w:t>
      </w:r>
      <w:r w:rsidRPr="009246AF">
        <w:rPr>
          <w:rFonts w:ascii="Times New Roman" w:hAnsi="Times New Roman" w:cs="Times New Roman"/>
          <w:color w:val="222222"/>
          <w:sz w:val="20"/>
          <w:szCs w:val="20"/>
          <w:lang w:val="en-GB"/>
        </w:rPr>
        <w:t>to and/</w:t>
      </w:r>
      <w:r w:rsidRPr="009246AF">
        <w:rPr>
          <w:rFonts w:ascii="Times New Roman" w:hAnsi="Times New Roman" w:cs="Times New Roman"/>
          <w:color w:val="222222"/>
          <w:sz w:val="20"/>
          <w:szCs w:val="20"/>
          <w:lang w:val="en-GB"/>
        </w:rPr>
        <w:t xml:space="preserve">or collected </w:t>
      </w:r>
      <w:r w:rsidRPr="009246AF">
        <w:rPr>
          <w:rFonts w:ascii="Times New Roman" w:hAnsi="Times New Roman" w:cs="Times New Roman"/>
          <w:color w:val="222222"/>
          <w:sz w:val="20"/>
          <w:szCs w:val="20"/>
          <w:lang w:val="en-GB"/>
        </w:rPr>
        <w:t xml:space="preserve">by the Data Controllers </w:t>
      </w:r>
      <w:r w:rsidRPr="009246AF">
        <w:rPr>
          <w:rFonts w:ascii="Times New Roman" w:hAnsi="Times New Roman" w:cs="Times New Roman"/>
          <w:color w:val="222222"/>
          <w:sz w:val="20"/>
          <w:szCs w:val="20"/>
          <w:lang w:val="en-GB"/>
        </w:rPr>
        <w:t xml:space="preserve">or </w:t>
      </w:r>
      <w:r w:rsidRPr="009246AF">
        <w:rPr>
          <w:rFonts w:ascii="Times New Roman" w:hAnsi="Times New Roman" w:cs="Times New Roman"/>
          <w:color w:val="222222"/>
          <w:sz w:val="20"/>
          <w:szCs w:val="20"/>
          <w:lang w:val="en-GB"/>
        </w:rPr>
        <w:t xml:space="preserve">the </w:t>
      </w:r>
      <w:r w:rsidRPr="009246AF">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Pr="009246AF">
        <w:rPr>
          <w:rFonts w:ascii="Times New Roman" w:hAnsi="Times New Roman" w:cs="Times New Roman"/>
          <w:color w:val="222222"/>
          <w:sz w:val="20"/>
          <w:szCs w:val="20"/>
          <w:lang w:val="en-GB"/>
        </w:rPr>
        <w:t xml:space="preserve">a </w:t>
      </w:r>
      <w:r w:rsidRPr="009246AF">
        <w:rPr>
          <w:rFonts w:ascii="Times New Roman" w:hAnsi="Times New Roman" w:cs="Times New Roman"/>
          <w:color w:val="222222"/>
          <w:sz w:val="20"/>
          <w:szCs w:val="20"/>
          <w:lang w:val="en-GB"/>
        </w:rPr>
        <w:t>paper</w:t>
      </w:r>
      <w:r w:rsidRPr="009246AF">
        <w:rPr>
          <w:rFonts w:ascii="Times New Roman" w:hAnsi="Times New Roman" w:cs="Times New Roman"/>
          <w:color w:val="222222"/>
          <w:sz w:val="20"/>
          <w:szCs w:val="20"/>
          <w:lang w:val="en-GB"/>
        </w:rPr>
        <w:t xml:space="preserve"> backing</w:t>
      </w:r>
      <w:r w:rsidRPr="009246AF">
        <w:rPr>
          <w:rFonts w:ascii="Times New Roman" w:hAnsi="Times New Roman" w:cs="Times New Roman"/>
          <w:color w:val="222222"/>
          <w:sz w:val="20"/>
          <w:szCs w:val="20"/>
          <w:lang w:val="en-GB"/>
        </w:rPr>
        <w:t xml:space="preserve">. In particular, the Personal Data processed for </w:t>
      </w:r>
      <w:r w:rsidRPr="009246AF">
        <w:rPr>
          <w:rFonts w:ascii="Times New Roman" w:hAnsi="Times New Roman" w:cs="Times New Roman"/>
          <w:color w:val="222222"/>
          <w:sz w:val="20"/>
          <w:szCs w:val="20"/>
          <w:lang w:val="en-GB"/>
        </w:rPr>
        <w:t xml:space="preserve">purposes of </w:t>
      </w:r>
      <w:r w:rsidRPr="009246AF">
        <w:rPr>
          <w:rFonts w:ascii="Times New Roman" w:hAnsi="Times New Roman" w:cs="Times New Roman"/>
          <w:color w:val="222222"/>
          <w:sz w:val="20"/>
          <w:szCs w:val="20"/>
          <w:lang w:val="en-GB"/>
        </w:rPr>
        <w:t xml:space="preserve">marketing and </w:t>
      </w:r>
      <w:r w:rsidRPr="009246AF">
        <w:rPr>
          <w:rFonts w:ascii="Times New Roman" w:hAnsi="Times New Roman" w:cs="Times New Roman"/>
          <w:color w:val="222222"/>
          <w:sz w:val="20"/>
          <w:szCs w:val="20"/>
          <w:lang w:val="en-GB"/>
        </w:rPr>
        <w:t xml:space="preserve">of </w:t>
      </w:r>
      <w:r w:rsidRPr="009246AF">
        <w:rPr>
          <w:rFonts w:ascii="Times New Roman" w:hAnsi="Times New Roman" w:cs="Times New Roman"/>
          <w:color w:val="222222"/>
          <w:sz w:val="20"/>
          <w:szCs w:val="20"/>
          <w:lang w:val="en-GB"/>
        </w:rPr>
        <w:t xml:space="preserve">marketing in line with your preferences will be </w:t>
      </w:r>
      <w:r w:rsidRPr="009246AF">
        <w:rPr>
          <w:rFonts w:ascii="Times New Roman" w:hAnsi="Times New Roman" w:cs="Times New Roman"/>
          <w:color w:val="222222"/>
          <w:sz w:val="20"/>
          <w:szCs w:val="20"/>
          <w:lang w:val="en-GB"/>
        </w:rPr>
        <w:t>entered and stored in the CRM systems that allow the processing of Personal Data for these purposes</w:t>
      </w:r>
      <w:r w:rsidRPr="009246AF">
        <w:rPr>
          <w:rFonts w:ascii="Times New Roman" w:hAnsi="Times New Roman" w:cs="Times New Roman"/>
          <w:color w:val="222222"/>
          <w:sz w:val="20"/>
          <w:szCs w:val="20"/>
          <w:lang w:val="en-GB"/>
        </w:rPr>
        <w:t>.</w:t>
      </w:r>
    </w:p>
    <w:p w14:paraId="08582382"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The Personal Data will be </w:t>
      </w:r>
      <w:r w:rsidRPr="009246AF">
        <w:rPr>
          <w:rFonts w:ascii="Times New Roman" w:hAnsi="Times New Roman" w:cs="Times New Roman"/>
          <w:color w:val="222222"/>
          <w:sz w:val="20"/>
          <w:szCs w:val="20"/>
          <w:lang w:val="en-GB"/>
        </w:rPr>
        <w:t>stored</w:t>
      </w:r>
      <w:r w:rsidRPr="009246AF">
        <w:rPr>
          <w:rFonts w:ascii="Times New Roman" w:hAnsi="Times New Roman" w:cs="Times New Roman"/>
          <w:color w:val="222222"/>
          <w:sz w:val="20"/>
          <w:szCs w:val="20"/>
          <w:lang w:val="en-GB"/>
        </w:rPr>
        <w:t xml:space="preserve"> for the time necessary to achieve the purpose</w:t>
      </w:r>
      <w:r w:rsidRPr="009246AF">
        <w:rPr>
          <w:rFonts w:ascii="Times New Roman" w:hAnsi="Times New Roman" w:cs="Times New Roman"/>
          <w:color w:val="222222"/>
          <w:sz w:val="20"/>
          <w:szCs w:val="20"/>
          <w:lang w:val="en-GB"/>
        </w:rPr>
        <w:t>s</w:t>
      </w:r>
      <w:r w:rsidRPr="009246AF">
        <w:rPr>
          <w:rFonts w:ascii="Times New Roman" w:hAnsi="Times New Roman" w:cs="Times New Roman"/>
          <w:color w:val="222222"/>
          <w:sz w:val="20"/>
          <w:szCs w:val="20"/>
          <w:lang w:val="en-GB"/>
        </w:rPr>
        <w:t xml:space="preserve"> for which </w:t>
      </w:r>
      <w:r w:rsidRPr="009246AF">
        <w:rPr>
          <w:rFonts w:ascii="Times New Roman" w:hAnsi="Times New Roman" w:cs="Times New Roman"/>
          <w:color w:val="222222"/>
          <w:sz w:val="20"/>
          <w:szCs w:val="20"/>
          <w:lang w:val="en-GB"/>
        </w:rPr>
        <w:t>they</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were </w:t>
      </w:r>
      <w:r w:rsidRPr="009246AF">
        <w:rPr>
          <w:rFonts w:ascii="Times New Roman" w:hAnsi="Times New Roman" w:cs="Times New Roman"/>
          <w:color w:val="222222"/>
          <w:sz w:val="20"/>
          <w:szCs w:val="20"/>
          <w:lang w:val="en-GB"/>
        </w:rPr>
        <w:t>collected. In particular,</w:t>
      </w:r>
      <w:r w:rsidRPr="009246AF">
        <w:rPr>
          <w:rFonts w:ascii="Times New Roman" w:hAnsi="Times New Roman" w:cs="Times New Roman"/>
          <w:color w:val="222222"/>
          <w:sz w:val="20"/>
          <w:szCs w:val="20"/>
          <w:lang w:val="en-GB"/>
        </w:rPr>
        <w:t xml:space="preserve"> the following rules will apply:</w:t>
      </w:r>
    </w:p>
    <w:p w14:paraId="3856E720" w14:textId="77777777"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data collected to </w:t>
      </w:r>
      <w:r w:rsidRPr="009246AF">
        <w:rPr>
          <w:rFonts w:ascii="Times New Roman" w:hAnsi="Times New Roman" w:cs="Times New Roman"/>
          <w:b w:val="0"/>
          <w:color w:val="222222"/>
          <w:sz w:val="20"/>
          <w:szCs w:val="20"/>
          <w:lang w:val="en-GB"/>
        </w:rPr>
        <w:t>enter into</w:t>
      </w:r>
      <w:r w:rsidRPr="009246AF">
        <w:rPr>
          <w:rFonts w:ascii="Times New Roman" w:hAnsi="Times New Roman" w:cs="Times New Roman"/>
          <w:b w:val="0"/>
          <w:color w:val="222222"/>
          <w:sz w:val="20"/>
          <w:szCs w:val="20"/>
          <w:lang w:val="en-GB"/>
        </w:rPr>
        <w:t xml:space="preserve"> and </w:t>
      </w:r>
      <w:r w:rsidRPr="009246AF">
        <w:rPr>
          <w:rFonts w:ascii="Times New Roman" w:hAnsi="Times New Roman" w:cs="Times New Roman"/>
          <w:b w:val="0"/>
          <w:color w:val="222222"/>
          <w:sz w:val="20"/>
          <w:szCs w:val="20"/>
          <w:lang w:val="en-GB"/>
        </w:rPr>
        <w:t xml:space="preserve">perform </w:t>
      </w:r>
      <w:r w:rsidRPr="009246AF">
        <w:rPr>
          <w:rFonts w:ascii="Times New Roman" w:hAnsi="Times New Roman" w:cs="Times New Roman"/>
          <w:b w:val="0"/>
          <w:color w:val="222222"/>
          <w:sz w:val="20"/>
          <w:szCs w:val="20"/>
          <w:lang w:val="en-GB"/>
        </w:rPr>
        <w:t>purchase contracts on the Site</w:t>
      </w:r>
      <w:r w:rsidRPr="009246AF">
        <w:rPr>
          <w:rFonts w:ascii="Times New Roman" w:hAnsi="Times New Roman" w:cs="Times New Roman"/>
          <w:b w:val="0"/>
          <w:color w:val="222222"/>
          <w:sz w:val="20"/>
          <w:szCs w:val="20"/>
          <w:lang w:val="en-GB"/>
        </w:rPr>
        <w:t xml:space="preserve"> or in shops</w:t>
      </w:r>
      <w:r w:rsidRPr="009246AF">
        <w:rPr>
          <w:rFonts w:ascii="Times New Roman" w:hAnsi="Times New Roman" w:cs="Times New Roman"/>
          <w:b w:val="0"/>
          <w:color w:val="222222"/>
          <w:sz w:val="20"/>
          <w:szCs w:val="20"/>
          <w:lang w:val="en-GB"/>
        </w:rPr>
        <w:t xml:space="preserve">, including payments: up to the conclusion of administrative and accounting </w:t>
      </w:r>
      <w:r w:rsidRPr="009246AF">
        <w:rPr>
          <w:rFonts w:ascii="Times New Roman" w:hAnsi="Times New Roman" w:cs="Times New Roman"/>
          <w:b w:val="0"/>
          <w:color w:val="222222"/>
          <w:sz w:val="20"/>
          <w:szCs w:val="20"/>
          <w:lang w:val="en-GB"/>
        </w:rPr>
        <w:t>obligations</w:t>
      </w:r>
      <w:r w:rsidRPr="009246AF">
        <w:rPr>
          <w:rFonts w:ascii="Times New Roman" w:hAnsi="Times New Roman" w:cs="Times New Roman"/>
          <w:b w:val="0"/>
          <w:color w:val="222222"/>
          <w:sz w:val="20"/>
          <w:szCs w:val="20"/>
          <w:lang w:val="en-GB"/>
        </w:rPr>
        <w:t xml:space="preserve">. The billing data will be kept for </w:t>
      </w:r>
      <w:r w:rsidRPr="009246AF">
        <w:rPr>
          <w:rFonts w:ascii="Times New Roman" w:hAnsi="Times New Roman" w:cs="Times New Roman"/>
          <w:b w:val="0"/>
          <w:color w:val="222222"/>
          <w:sz w:val="20"/>
          <w:szCs w:val="20"/>
          <w:lang w:val="en-GB"/>
        </w:rPr>
        <w:t>10</w:t>
      </w:r>
      <w:r w:rsidRPr="009246AF">
        <w:rPr>
          <w:rFonts w:ascii="Times New Roman" w:hAnsi="Times New Roman" w:cs="Times New Roman"/>
          <w:b w:val="0"/>
          <w:color w:val="222222"/>
          <w:sz w:val="20"/>
          <w:szCs w:val="20"/>
          <w:lang w:val="en-GB"/>
        </w:rPr>
        <w:t xml:space="preserve"> years from the</w:t>
      </w:r>
      <w:r w:rsidRPr="009246AF">
        <w:rPr>
          <w:rFonts w:ascii="Times New Roman" w:hAnsi="Times New Roman" w:cs="Times New Roman"/>
          <w:b w:val="0"/>
          <w:color w:val="222222"/>
          <w:sz w:val="20"/>
          <w:szCs w:val="20"/>
          <w:lang w:val="en-GB"/>
        </w:rPr>
        <w:t xml:space="preserve"> billing date;</w:t>
      </w:r>
    </w:p>
    <w:p w14:paraId="78ED999A" w14:textId="77777777"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Pr="009246AF">
        <w:rPr>
          <w:rFonts w:ascii="Times New Roman" w:hAnsi="Times New Roman" w:cs="Times New Roman"/>
          <w:b w:val="0"/>
          <w:color w:val="222222"/>
          <w:sz w:val="20"/>
          <w:szCs w:val="20"/>
          <w:lang w:val="en-GB"/>
        </w:rPr>
        <w:t>termination</w:t>
      </w:r>
      <w:r w:rsidRPr="009246AF">
        <w:rPr>
          <w:rFonts w:ascii="Times New Roman" w:hAnsi="Times New Roman" w:cs="Times New Roman"/>
          <w:b w:val="0"/>
          <w:color w:val="222222"/>
          <w:sz w:val="20"/>
          <w:szCs w:val="20"/>
          <w:lang w:val="en-GB"/>
        </w:rPr>
        <w:t xml:space="preserve"> of the </w:t>
      </w:r>
      <w:r w:rsidRPr="009246AF">
        <w:rPr>
          <w:rFonts w:ascii="Times New Roman" w:hAnsi="Times New Roman" w:cs="Times New Roman"/>
          <w:b w:val="0"/>
          <w:color w:val="222222"/>
          <w:sz w:val="20"/>
          <w:szCs w:val="20"/>
          <w:lang w:val="en-GB"/>
        </w:rPr>
        <w:t>account</w:t>
      </w:r>
      <w:r w:rsidRPr="009246AF">
        <w:rPr>
          <w:rFonts w:ascii="Times New Roman" w:hAnsi="Times New Roman" w:cs="Times New Roman"/>
          <w:b w:val="0"/>
          <w:color w:val="222222"/>
          <w:sz w:val="20"/>
          <w:szCs w:val="20"/>
          <w:lang w:val="en-GB"/>
        </w:rPr>
        <w:t>, we will retain the data if this will be necessary to comply with</w:t>
      </w:r>
      <w:r w:rsidRPr="009246AF">
        <w:rPr>
          <w:rFonts w:ascii="Times New Roman" w:hAnsi="Times New Roman" w:cs="Times New Roman"/>
          <w:b w:val="0"/>
          <w:color w:val="222222"/>
          <w:sz w:val="20"/>
          <w:szCs w:val="20"/>
          <w:lang w:val="en-GB"/>
        </w:rPr>
        <w:t xml:space="preserve"> legal </w:t>
      </w:r>
      <w:r w:rsidRPr="009246AF">
        <w:rPr>
          <w:rFonts w:ascii="Times New Roman" w:hAnsi="Times New Roman" w:cs="Times New Roman"/>
          <w:b w:val="0"/>
          <w:color w:val="222222"/>
          <w:sz w:val="20"/>
          <w:szCs w:val="20"/>
          <w:lang w:val="en-GB"/>
        </w:rPr>
        <w:t>obligations, to protect our rights or to prevent fraud;</w:t>
      </w:r>
    </w:p>
    <w:p w14:paraId="4E2AA720" w14:textId="77777777"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data related to </w:t>
      </w:r>
      <w:r w:rsidRPr="009246AF">
        <w:rPr>
          <w:rFonts w:ascii="Times New Roman" w:hAnsi="Times New Roman" w:cs="Times New Roman"/>
          <w:b w:val="0"/>
          <w:color w:val="222222"/>
          <w:sz w:val="20"/>
          <w:szCs w:val="20"/>
          <w:lang w:val="en-GB"/>
        </w:rPr>
        <w:t xml:space="preserve">data </w:t>
      </w:r>
      <w:r w:rsidRPr="009246AF">
        <w:rPr>
          <w:rFonts w:ascii="Times New Roman" w:hAnsi="Times New Roman" w:cs="Times New Roman"/>
          <w:b w:val="0"/>
          <w:color w:val="222222"/>
          <w:sz w:val="20"/>
          <w:szCs w:val="20"/>
          <w:lang w:val="en-GB"/>
        </w:rPr>
        <w:t>subjects’</w:t>
      </w:r>
      <w:r w:rsidRPr="009246AF">
        <w:rPr>
          <w:rFonts w:ascii="Times New Roman" w:hAnsi="Times New Roman" w:cs="Times New Roman"/>
          <w:b w:val="0"/>
          <w:color w:val="222222"/>
          <w:sz w:val="20"/>
          <w:szCs w:val="20"/>
          <w:lang w:val="en-GB"/>
        </w:rPr>
        <w:t xml:space="preserve"> requests: the data will be stored</w:t>
      </w:r>
      <w:r w:rsidRPr="009246AF">
        <w:rPr>
          <w:rFonts w:ascii="Times New Roman" w:hAnsi="Times New Roman" w:cs="Times New Roman"/>
          <w:b w:val="0"/>
          <w:color w:val="222222"/>
          <w:sz w:val="20"/>
          <w:szCs w:val="20"/>
          <w:lang w:val="en-GB"/>
        </w:rPr>
        <w:t xml:space="preserve"> until the request is satisfied;</w:t>
      </w:r>
    </w:p>
    <w:p w14:paraId="555A4BF8" w14:textId="318E7DB5"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if you have provided your consent, the data processed for </w:t>
      </w:r>
      <w:r w:rsidRPr="009246AF">
        <w:rPr>
          <w:rFonts w:ascii="Times New Roman" w:hAnsi="Times New Roman" w:cs="Times New Roman"/>
          <w:b w:val="0"/>
          <w:color w:val="222222"/>
          <w:sz w:val="20"/>
          <w:szCs w:val="20"/>
          <w:lang w:val="en-GB"/>
        </w:rPr>
        <w:t xml:space="preserve">purposes of </w:t>
      </w:r>
      <w:r w:rsidRPr="009246AF">
        <w:rPr>
          <w:rFonts w:ascii="Times New Roman" w:hAnsi="Times New Roman" w:cs="Times New Roman"/>
          <w:b w:val="0"/>
          <w:color w:val="222222"/>
          <w:sz w:val="20"/>
          <w:szCs w:val="20"/>
          <w:lang w:val="en-GB"/>
        </w:rPr>
        <w:t xml:space="preserve">marketing and </w:t>
      </w:r>
      <w:r w:rsidRPr="009246AF">
        <w:rPr>
          <w:rFonts w:ascii="Times New Roman" w:hAnsi="Times New Roman" w:cs="Times New Roman"/>
          <w:b w:val="0"/>
          <w:color w:val="222222"/>
          <w:sz w:val="20"/>
          <w:szCs w:val="20"/>
          <w:lang w:val="en-GB"/>
        </w:rPr>
        <w:t>profiling</w:t>
      </w:r>
      <w:r w:rsidRPr="009246AF">
        <w:rPr>
          <w:rFonts w:ascii="Times New Roman" w:hAnsi="Times New Roman" w:cs="Times New Roman"/>
          <w:b w:val="0"/>
          <w:color w:val="222222"/>
          <w:sz w:val="20"/>
          <w:szCs w:val="20"/>
          <w:lang w:val="en-GB"/>
        </w:rPr>
        <w:t xml:space="preserve"> will be </w:t>
      </w:r>
      <w:r w:rsidRPr="009246AF">
        <w:rPr>
          <w:rFonts w:ascii="Times New Roman" w:hAnsi="Times New Roman" w:cs="Times New Roman"/>
          <w:b w:val="0"/>
          <w:color w:val="222222"/>
          <w:sz w:val="20"/>
          <w:szCs w:val="20"/>
          <w:lang w:val="en-GB"/>
        </w:rPr>
        <w:t>s</w:t>
      </w:r>
      <w:r w:rsidRPr="009246AF">
        <w:rPr>
          <w:rFonts w:ascii="Times New Roman" w:hAnsi="Times New Roman" w:cs="Times New Roman"/>
          <w:b w:val="0"/>
          <w:color w:val="222222"/>
          <w:sz w:val="20"/>
          <w:szCs w:val="20"/>
          <w:lang w:val="en-GB"/>
        </w:rPr>
        <w:t xml:space="preserve">tored </w:t>
      </w:r>
      <w:r w:rsidRPr="009246AF">
        <w:rPr>
          <w:rFonts w:ascii="Times New Roman" w:hAnsi="Times New Roman" w:cs="Times New Roman"/>
          <w:b w:val="0"/>
          <w:color w:val="222222"/>
          <w:sz w:val="20"/>
          <w:szCs w:val="20"/>
          <w:lang w:val="en-GB"/>
        </w:rPr>
        <w:t>for a period of 7 years</w:t>
      </w:r>
      <w:ins w:id="15" w:author="Fieldfisher" w:date="2020-08-07T13:17:00Z">
        <w:r w:rsidR="00B269B3">
          <w:rPr>
            <w:rFonts w:ascii="Times New Roman" w:hAnsi="Times New Roman" w:cs="Times New Roman"/>
            <w:b w:val="0"/>
            <w:color w:val="222222"/>
            <w:sz w:val="20"/>
            <w:szCs w:val="20"/>
            <w:lang w:val="en-GB"/>
          </w:rPr>
          <w:t xml:space="preserve"> </w:t>
        </w:r>
        <w:r w:rsidR="00B269B3">
          <w:rPr>
            <w:rFonts w:ascii="Times New Roman" w:hAnsi="Times New Roman" w:cs="Times New Roman"/>
            <w:b w:val="0"/>
            <w:color w:val="222222"/>
            <w:sz w:val="20"/>
            <w:szCs w:val="20"/>
            <w:lang w:val="en-GB"/>
          </w:rPr>
          <w:t xml:space="preserve">(also according to an </w:t>
        </w:r>
        <w:r w:rsidR="00B269B3">
          <w:rPr>
            <w:rFonts w:ascii="Times New Roman" w:hAnsi="Times New Roman" w:cs="Times New Roman"/>
            <w:b w:val="0"/>
            <w:i/>
            <w:iCs/>
            <w:color w:val="222222"/>
            <w:sz w:val="20"/>
            <w:szCs w:val="20"/>
            <w:lang w:val="en-GB"/>
          </w:rPr>
          <w:t>ad hoc</w:t>
        </w:r>
        <w:r w:rsidR="00B269B3">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ins>
      <w:r w:rsidRPr="009246AF">
        <w:rPr>
          <w:rFonts w:ascii="Times New Roman" w:hAnsi="Times New Roman" w:cs="Times New Roman"/>
          <w:b w:val="0"/>
          <w:color w:val="222222"/>
          <w:sz w:val="20"/>
          <w:szCs w:val="20"/>
          <w:lang w:val="en-GB"/>
        </w:rPr>
        <w:t>.</w:t>
      </w:r>
    </w:p>
    <w:p w14:paraId="04213EAA"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In any case, for technical reasons, the </w:t>
      </w:r>
      <w:r w:rsidRPr="009246AF">
        <w:rPr>
          <w:rFonts w:ascii="Times New Roman" w:hAnsi="Times New Roman" w:cs="Times New Roman"/>
          <w:color w:val="222222"/>
          <w:sz w:val="20"/>
          <w:szCs w:val="20"/>
          <w:lang w:val="en-GB"/>
        </w:rPr>
        <w:t xml:space="preserve">termination of the processing </w:t>
      </w:r>
      <w:r w:rsidRPr="009246AF">
        <w:rPr>
          <w:rFonts w:ascii="Times New Roman" w:hAnsi="Times New Roman" w:cs="Times New Roman"/>
          <w:color w:val="222222"/>
          <w:sz w:val="20"/>
          <w:szCs w:val="20"/>
          <w:lang w:val="en-GB"/>
        </w:rPr>
        <w:t xml:space="preserve">and the consequent cancellation or irreversible anonymization of the related Personal Data will be definitive within thirty days from the terms </w:t>
      </w:r>
      <w:r w:rsidRPr="009246AF">
        <w:rPr>
          <w:rFonts w:ascii="Times New Roman" w:hAnsi="Times New Roman" w:cs="Times New Roman"/>
          <w:color w:val="222222"/>
          <w:sz w:val="20"/>
          <w:szCs w:val="20"/>
          <w:lang w:val="en-GB"/>
        </w:rPr>
        <w:t>indicated above.</w:t>
      </w:r>
    </w:p>
    <w:p w14:paraId="0A6DC3DF"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With particular reference t</w:t>
      </w:r>
      <w:r w:rsidRPr="009246AF">
        <w:rPr>
          <w:rFonts w:ascii="Times New Roman" w:hAnsi="Times New Roman" w:cs="Times New Roman"/>
          <w:color w:val="222222"/>
          <w:sz w:val="20"/>
          <w:szCs w:val="20"/>
          <w:lang w:val="en-GB"/>
        </w:rPr>
        <w:t>o the judicial protection of our</w:t>
      </w:r>
      <w:r w:rsidRPr="009246AF">
        <w:rPr>
          <w:rFonts w:ascii="Times New Roman" w:hAnsi="Times New Roman" w:cs="Times New Roman"/>
          <w:color w:val="222222"/>
          <w:sz w:val="20"/>
          <w:szCs w:val="20"/>
          <w:lang w:val="en-GB"/>
        </w:rPr>
        <w:t xml:space="preserve"> rights or in case of requests from the authority, the data processed will be </w:t>
      </w:r>
      <w:r w:rsidRPr="009246AF">
        <w:rPr>
          <w:rFonts w:ascii="Times New Roman" w:hAnsi="Times New Roman" w:cs="Times New Roman"/>
          <w:color w:val="222222"/>
          <w:sz w:val="20"/>
          <w:szCs w:val="20"/>
          <w:lang w:val="en-GB"/>
        </w:rPr>
        <w:t xml:space="preserve">stored </w:t>
      </w:r>
      <w:r w:rsidRPr="009246AF">
        <w:rPr>
          <w:rFonts w:ascii="Times New Roman" w:hAnsi="Times New Roman" w:cs="Times New Roman"/>
          <w:color w:val="222222"/>
          <w:sz w:val="20"/>
          <w:szCs w:val="20"/>
          <w:lang w:val="en-GB"/>
        </w:rPr>
        <w:t>for the time necessary to process the request or to</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protect</w:t>
      </w:r>
      <w:r w:rsidRPr="009246AF">
        <w:rPr>
          <w:rFonts w:ascii="Times New Roman" w:hAnsi="Times New Roman" w:cs="Times New Roman"/>
          <w:color w:val="222222"/>
          <w:sz w:val="20"/>
          <w:szCs w:val="20"/>
          <w:lang w:val="en-GB"/>
        </w:rPr>
        <w:t xml:space="preserve"> the </w:t>
      </w:r>
      <w:r w:rsidRPr="009246AF">
        <w:rPr>
          <w:rFonts w:ascii="Times New Roman" w:hAnsi="Times New Roman" w:cs="Times New Roman"/>
          <w:color w:val="222222"/>
          <w:sz w:val="20"/>
          <w:szCs w:val="20"/>
          <w:lang w:val="en-GB"/>
        </w:rPr>
        <w:t>right.</w:t>
      </w:r>
    </w:p>
    <w:p w14:paraId="2FFFF9C2" w14:textId="77777777" w:rsidR="00D91FDC"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7. WHERE PERSONAL DATA M</w:t>
      </w:r>
      <w:r w:rsidRPr="009246AF">
        <w:rPr>
          <w:rFonts w:ascii="Times New Roman" w:hAnsi="Times New Roman" w:cs="Times New Roman"/>
          <w:b/>
          <w:color w:val="222222"/>
          <w:sz w:val="20"/>
          <w:szCs w:val="20"/>
          <w:lang w:val="en-GB"/>
        </w:rPr>
        <w:t>AY BE TRANSFERRED</w:t>
      </w:r>
    </w:p>
    <w:p w14:paraId="0A1D66B7" w14:textId="268BF8D6" w:rsidR="00D91FDC"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For the purposes indicated above, we may also transfer your </w:t>
      </w:r>
      <w:r w:rsidRPr="009246AF">
        <w:rPr>
          <w:rFonts w:ascii="Times New Roman" w:hAnsi="Times New Roman" w:cs="Times New Roman"/>
          <w:color w:val="222222"/>
          <w:sz w:val="20"/>
          <w:szCs w:val="20"/>
          <w:lang w:val="en-GB"/>
        </w:rPr>
        <w:t>Personal D</w:t>
      </w:r>
      <w:r w:rsidRPr="009246AF">
        <w:rPr>
          <w:rFonts w:ascii="Times New Roman" w:hAnsi="Times New Roman" w:cs="Times New Roman"/>
          <w:color w:val="222222"/>
          <w:sz w:val="20"/>
          <w:szCs w:val="20"/>
          <w:lang w:val="en-GB"/>
        </w:rPr>
        <w:t>ata to third countries, not belonging to the European Union, which may possibly do not guarantee the same level of protection</w:t>
      </w:r>
      <w:r w:rsidRPr="009246AF">
        <w:rPr>
          <w:rFonts w:ascii="Times New Roman" w:hAnsi="Times New Roman" w:cs="Times New Roman"/>
          <w:color w:val="222222"/>
          <w:sz w:val="20"/>
          <w:szCs w:val="20"/>
          <w:lang w:val="en-GB"/>
        </w:rPr>
        <w:t xml:space="preserve">. </w:t>
      </w:r>
      <w:bookmarkStart w:id="16" w:name="_Hlk47699963"/>
      <w:commentRangeStart w:id="17"/>
      <w:r w:rsidRPr="009246AF">
        <w:rPr>
          <w:rFonts w:ascii="Times New Roman" w:hAnsi="Times New Roman" w:cs="Times New Roman"/>
          <w:color w:val="222222"/>
          <w:sz w:val="20"/>
          <w:szCs w:val="20"/>
          <w:lang w:val="en-GB"/>
        </w:rPr>
        <w:t>The</w:t>
      </w:r>
      <w:r w:rsidRPr="009246AF">
        <w:rPr>
          <w:rFonts w:ascii="Times New Roman" w:hAnsi="Times New Roman" w:cs="Times New Roman"/>
          <w:color w:val="222222"/>
          <w:sz w:val="20"/>
          <w:szCs w:val="20"/>
          <w:lang w:val="en-GB"/>
        </w:rPr>
        <w:t xml:space="preserve"> transfer to third countries will always take place in accordance with the provisions of the GDPR</w:t>
      </w:r>
      <w:ins w:id="18" w:author="Fieldfisher" w:date="2020-08-07T13:18:00Z">
        <w:r w:rsidR="00B269B3">
          <w:rPr>
            <w:rFonts w:ascii="Times New Roman" w:hAnsi="Times New Roman" w:cs="Times New Roman"/>
            <w:color w:val="222222"/>
            <w:sz w:val="20"/>
            <w:szCs w:val="20"/>
            <w:lang w:val="en-GB"/>
          </w:rPr>
          <w:t xml:space="preserve"> </w:t>
        </w:r>
      </w:ins>
      <w:ins w:id="19" w:author="Fieldfisher" w:date="2020-08-07T13:19:00Z">
        <w:r w:rsidR="00B269B3">
          <w:rPr>
            <w:rFonts w:ascii="Times New Roman" w:hAnsi="Times New Roman" w:cs="Times New Roman"/>
            <w:color w:val="222222"/>
            <w:sz w:val="20"/>
            <w:szCs w:val="20"/>
            <w:lang w:val="en-GB"/>
          </w:rPr>
          <w:t>and the equivalent provisions of other applicable data protection laws</w:t>
        </w:r>
      </w:ins>
      <w:r w:rsidRPr="009246AF">
        <w:rPr>
          <w:rFonts w:ascii="Times New Roman" w:hAnsi="Times New Roman" w:cs="Times New Roman"/>
          <w:color w:val="222222"/>
          <w:sz w:val="20"/>
          <w:szCs w:val="20"/>
          <w:lang w:val="en-GB"/>
        </w:rPr>
        <w:t xml:space="preserve">, </w:t>
      </w:r>
      <w:commentRangeEnd w:id="17"/>
      <w:r w:rsidRPr="009246AF">
        <w:rPr>
          <w:rStyle w:val="Rimandocommento"/>
        </w:rPr>
        <w:commentReference w:id="17"/>
      </w:r>
      <w:bookmarkStart w:id="20" w:name="_Hlk47699981"/>
      <w:bookmarkEnd w:id="16"/>
      <w:r w:rsidRPr="009246AF">
        <w:rPr>
          <w:rFonts w:ascii="Times New Roman" w:hAnsi="Times New Roman" w:cs="Times New Roman"/>
          <w:color w:val="222222"/>
          <w:sz w:val="20"/>
          <w:szCs w:val="20"/>
          <w:lang w:val="en-GB"/>
        </w:rPr>
        <w:t>adopting any other measures necessary to ensure the security of the</w:t>
      </w:r>
      <w:r w:rsidRPr="009246AF">
        <w:rPr>
          <w:rFonts w:ascii="Times New Roman" w:hAnsi="Times New Roman" w:cs="Times New Roman"/>
          <w:color w:val="222222"/>
          <w:sz w:val="20"/>
          <w:szCs w:val="20"/>
          <w:lang w:val="en-GB"/>
        </w:rPr>
        <w:t xml:space="preserve"> personal</w:t>
      </w:r>
      <w:r w:rsidRPr="009246AF">
        <w:rPr>
          <w:rFonts w:ascii="Times New Roman" w:hAnsi="Times New Roman" w:cs="Times New Roman"/>
          <w:color w:val="222222"/>
          <w:sz w:val="20"/>
          <w:szCs w:val="20"/>
          <w:lang w:val="en-GB"/>
        </w:rPr>
        <w:t xml:space="preserve"> data being transferred. </w:t>
      </w:r>
      <w:bookmarkEnd w:id="20"/>
      <w:r w:rsidRPr="009246AF">
        <w:rPr>
          <w:rFonts w:ascii="Times New Roman" w:hAnsi="Times New Roman" w:cs="Times New Roman"/>
          <w:color w:val="222222"/>
          <w:sz w:val="20"/>
          <w:szCs w:val="20"/>
          <w:lang w:val="en-GB"/>
        </w:rPr>
        <w:t xml:space="preserve">These measures </w:t>
      </w:r>
      <w:r w:rsidRPr="009246AF">
        <w:rPr>
          <w:rFonts w:ascii="Times New Roman" w:hAnsi="Times New Roman" w:cs="Times New Roman"/>
          <w:color w:val="222222"/>
          <w:sz w:val="20"/>
          <w:szCs w:val="20"/>
          <w:lang w:val="en-GB"/>
        </w:rPr>
        <w:t xml:space="preserve">possibly </w:t>
      </w:r>
      <w:r w:rsidRPr="009246AF">
        <w:rPr>
          <w:rFonts w:ascii="Times New Roman" w:hAnsi="Times New Roman" w:cs="Times New Roman"/>
          <w:color w:val="222222"/>
          <w:sz w:val="20"/>
          <w:szCs w:val="20"/>
          <w:lang w:val="en-GB"/>
        </w:rPr>
        <w:t>include</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agreements </w:t>
      </w:r>
      <w:r w:rsidRPr="009246AF">
        <w:rPr>
          <w:rFonts w:ascii="Times New Roman" w:hAnsi="Times New Roman" w:cs="Times New Roman"/>
          <w:color w:val="222222"/>
          <w:sz w:val="20"/>
          <w:szCs w:val="20"/>
          <w:lang w:val="en-GB"/>
        </w:rPr>
        <w:t>incorporat</w:t>
      </w:r>
      <w:r w:rsidRPr="009246AF">
        <w:rPr>
          <w:rFonts w:ascii="Times New Roman" w:hAnsi="Times New Roman" w:cs="Times New Roman"/>
          <w:color w:val="222222"/>
          <w:sz w:val="20"/>
          <w:szCs w:val="20"/>
          <w:lang w:val="en-GB"/>
        </w:rPr>
        <w:t xml:space="preserve">ing </w:t>
      </w:r>
      <w:r w:rsidRPr="009246AF">
        <w:rPr>
          <w:rFonts w:ascii="Times New Roman" w:hAnsi="Times New Roman" w:cs="Times New Roman"/>
          <w:color w:val="222222"/>
          <w:sz w:val="20"/>
          <w:szCs w:val="20"/>
          <w:lang w:val="en-GB"/>
        </w:rPr>
        <w:t xml:space="preserve">the so-called </w:t>
      </w:r>
      <w:r w:rsidRPr="009246AF">
        <w:rPr>
          <w:rFonts w:ascii="Times New Roman" w:hAnsi="Times New Roman" w:cs="Times New Roman"/>
          <w:color w:val="222222"/>
          <w:sz w:val="20"/>
          <w:szCs w:val="20"/>
          <w:lang w:val="en-GB"/>
        </w:rPr>
        <w:t xml:space="preserve">“standard contractual clauses” issued </w:t>
      </w:r>
      <w:r w:rsidRPr="009246AF">
        <w:rPr>
          <w:rFonts w:ascii="Times New Roman" w:hAnsi="Times New Roman" w:cs="Times New Roman"/>
          <w:color w:val="222222"/>
          <w:sz w:val="20"/>
          <w:szCs w:val="20"/>
          <w:lang w:val="en-GB"/>
        </w:rPr>
        <w:t>by the European Commission</w:t>
      </w:r>
      <w:r w:rsidRPr="009246AF">
        <w:rPr>
          <w:rFonts w:ascii="Times New Roman" w:hAnsi="Times New Roman" w:cs="Times New Roman"/>
          <w:color w:val="222222"/>
          <w:sz w:val="20"/>
          <w:szCs w:val="20"/>
          <w:lang w:val="en-GB"/>
        </w:rPr>
        <w:t xml:space="preserve"> or your consent</w:t>
      </w:r>
      <w:r w:rsidRPr="009246AF">
        <w:rPr>
          <w:rFonts w:ascii="Times New Roman" w:hAnsi="Times New Roman" w:cs="Times New Roman"/>
          <w:color w:val="222222"/>
          <w:sz w:val="20"/>
          <w:szCs w:val="20"/>
          <w:lang w:val="en-GB"/>
        </w:rPr>
        <w:t>.</w:t>
      </w:r>
    </w:p>
    <w:p w14:paraId="24FA28CA" w14:textId="77777777" w:rsidR="00D91FDC"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8. WHO WILL PROCESS PERSONAL DATA</w:t>
      </w:r>
    </w:p>
    <w:p w14:paraId="2BFB8A9A" w14:textId="77777777" w:rsidR="00D91FDC"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Personal Data will be processed by:</w:t>
      </w:r>
    </w:p>
    <w:p w14:paraId="6C00F8C7" w14:textId="77777777" w:rsidR="00D91FDC"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employees and collaborators of the </w:t>
      </w:r>
      <w:r w:rsidRPr="009246AF">
        <w:rPr>
          <w:rFonts w:ascii="Times New Roman" w:hAnsi="Times New Roman" w:cs="Times New Roman"/>
          <w:b w:val="0"/>
          <w:color w:val="222222"/>
          <w:sz w:val="20"/>
          <w:szCs w:val="20"/>
          <w:lang w:val="en-GB"/>
        </w:rPr>
        <w:t>Data Controllers</w:t>
      </w:r>
      <w:r w:rsidRPr="009246AF">
        <w:rPr>
          <w:rFonts w:ascii="Times New Roman" w:hAnsi="Times New Roman" w:cs="Times New Roman"/>
          <w:b w:val="0"/>
          <w:color w:val="222222"/>
          <w:sz w:val="20"/>
          <w:szCs w:val="20"/>
          <w:lang w:val="en-GB"/>
        </w:rPr>
        <w:t xml:space="preserve"> or </w:t>
      </w:r>
      <w:r w:rsidRPr="009246AF">
        <w:rPr>
          <w:rFonts w:ascii="Times New Roman" w:hAnsi="Times New Roman" w:cs="Times New Roman"/>
          <w:b w:val="0"/>
          <w:color w:val="222222"/>
          <w:sz w:val="20"/>
          <w:szCs w:val="20"/>
          <w:lang w:val="en-GB"/>
        </w:rPr>
        <w:t xml:space="preserve">of the </w:t>
      </w:r>
      <w:r w:rsidRPr="009246AF">
        <w:rPr>
          <w:rFonts w:ascii="Times New Roman" w:hAnsi="Times New Roman" w:cs="Times New Roman"/>
          <w:b w:val="0"/>
          <w:color w:val="222222"/>
          <w:sz w:val="20"/>
          <w:szCs w:val="20"/>
          <w:lang w:val="en-GB"/>
        </w:rPr>
        <w:t>Joint</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 xml:space="preserve">Controllers </w:t>
      </w:r>
      <w:r w:rsidRPr="009246AF">
        <w:rPr>
          <w:rFonts w:ascii="Times New Roman" w:hAnsi="Times New Roman" w:cs="Times New Roman"/>
          <w:b w:val="0"/>
          <w:color w:val="222222"/>
          <w:sz w:val="20"/>
          <w:szCs w:val="20"/>
          <w:lang w:val="en-GB"/>
        </w:rPr>
        <w:t>processing data under the authority of the Data Controllers or of the Joint Controllers</w:t>
      </w:r>
      <w:r w:rsidRPr="009246AF">
        <w:rPr>
          <w:rFonts w:ascii="Times New Roman" w:hAnsi="Times New Roman" w:cs="Times New Roman"/>
          <w:b w:val="0"/>
          <w:color w:val="222222"/>
          <w:sz w:val="20"/>
          <w:szCs w:val="20"/>
          <w:lang w:val="en-GB"/>
        </w:rPr>
        <w:t>;</w:t>
      </w:r>
    </w:p>
    <w:p w14:paraId="7C54EB64" w14:textId="32F95100" w:rsidR="00D91FDC"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employees and collaborators of the </w:t>
      </w:r>
      <w:bookmarkStart w:id="21" w:name="_Hlk47700002"/>
      <w:commentRangeStart w:id="22"/>
      <w:r w:rsidRPr="009246AF">
        <w:rPr>
          <w:rFonts w:ascii="Times New Roman" w:hAnsi="Times New Roman" w:cs="Times New Roman"/>
          <w:b w:val="0"/>
          <w:color w:val="222222"/>
          <w:sz w:val="20"/>
          <w:szCs w:val="20"/>
          <w:lang w:val="en-GB"/>
        </w:rPr>
        <w:t>Data Processor</w:t>
      </w:r>
      <w:r w:rsidRPr="009246AF">
        <w:rPr>
          <w:rFonts w:ascii="Times New Roman" w:hAnsi="Times New Roman" w:cs="Times New Roman"/>
          <w:b w:val="0"/>
          <w:color w:val="222222"/>
          <w:sz w:val="20"/>
          <w:szCs w:val="20"/>
          <w:lang w:val="en-GB"/>
        </w:rPr>
        <w:t>s</w:t>
      </w:r>
      <w:ins w:id="23" w:author="Fieldfisher" w:date="2020-08-07T13:19:00Z">
        <w:r w:rsidR="00B269B3">
          <w:rPr>
            <w:rFonts w:ascii="Times New Roman" w:hAnsi="Times New Roman" w:cs="Times New Roman"/>
            <w:b w:val="0"/>
            <w:color w:val="222222"/>
            <w:sz w:val="20"/>
            <w:szCs w:val="20"/>
            <w:lang w:val="en-GB"/>
          </w:rPr>
          <w:t xml:space="preserve"> (meaning the</w:t>
        </w:r>
      </w:ins>
      <w:ins w:id="24" w:author="Fieldfisher" w:date="2020-08-07T13:20:00Z">
        <w:r w:rsidR="00B269B3">
          <w:rPr>
            <w:rFonts w:ascii="Times New Roman" w:hAnsi="Times New Roman" w:cs="Times New Roman"/>
            <w:b w:val="0"/>
            <w:color w:val="222222"/>
            <w:sz w:val="20"/>
            <w:szCs w:val="20"/>
            <w:lang w:val="en-GB"/>
          </w:rPr>
          <w:t xml:space="preserve"> entity processing data on behalf of the Data Controller)</w:t>
        </w:r>
      </w:ins>
      <w:r w:rsidRPr="009246AF">
        <w:rPr>
          <w:rFonts w:ascii="Times New Roman" w:hAnsi="Times New Roman" w:cs="Times New Roman"/>
          <w:b w:val="0"/>
          <w:color w:val="222222"/>
          <w:sz w:val="20"/>
          <w:szCs w:val="20"/>
          <w:lang w:val="en-GB"/>
        </w:rPr>
        <w:t xml:space="preserve"> </w:t>
      </w:r>
      <w:commentRangeEnd w:id="22"/>
      <w:r w:rsidRPr="009246AF">
        <w:rPr>
          <w:rStyle w:val="Rimandocommento"/>
          <w:b w:val="0"/>
        </w:rPr>
        <w:commentReference w:id="22"/>
      </w:r>
      <w:bookmarkEnd w:id="21"/>
      <w:r w:rsidRPr="009246AF">
        <w:rPr>
          <w:rFonts w:ascii="Times New Roman" w:hAnsi="Times New Roman" w:cs="Times New Roman"/>
          <w:b w:val="0"/>
          <w:color w:val="222222"/>
          <w:sz w:val="20"/>
          <w:szCs w:val="20"/>
          <w:lang w:val="en-GB"/>
        </w:rPr>
        <w:t xml:space="preserve">designated by the Data Controllers or </w:t>
      </w:r>
      <w:r w:rsidRPr="009246AF">
        <w:rPr>
          <w:rFonts w:ascii="Times New Roman" w:hAnsi="Times New Roman" w:cs="Times New Roman"/>
          <w:b w:val="0"/>
          <w:color w:val="222222"/>
          <w:sz w:val="20"/>
          <w:szCs w:val="20"/>
          <w:lang w:val="en-GB"/>
        </w:rPr>
        <w:t xml:space="preserve">Joint </w:t>
      </w:r>
      <w:r w:rsidRPr="009246AF">
        <w:rPr>
          <w:rFonts w:ascii="Times New Roman" w:hAnsi="Times New Roman" w:cs="Times New Roman"/>
          <w:b w:val="0"/>
          <w:color w:val="222222"/>
          <w:sz w:val="20"/>
          <w:szCs w:val="20"/>
          <w:lang w:val="en-GB"/>
        </w:rPr>
        <w:t>Controllers, including (</w:t>
      </w:r>
      <w:proofErr w:type="spellStart"/>
      <w:r w:rsidRPr="009246AF">
        <w:rPr>
          <w:rFonts w:ascii="Times New Roman" w:hAnsi="Times New Roman" w:cs="Times New Roman"/>
          <w:b w:val="0"/>
          <w:color w:val="222222"/>
          <w:sz w:val="20"/>
          <w:szCs w:val="20"/>
          <w:lang w:val="en-GB"/>
        </w:rPr>
        <w:t>i</w:t>
      </w:r>
      <w:proofErr w:type="spellEnd"/>
      <w:r w:rsidRPr="009246AF">
        <w:rPr>
          <w:rFonts w:ascii="Times New Roman" w:hAnsi="Times New Roman" w:cs="Times New Roman"/>
          <w:b w:val="0"/>
          <w:color w:val="222222"/>
          <w:sz w:val="20"/>
          <w:szCs w:val="20"/>
          <w:lang w:val="en-GB"/>
        </w:rPr>
        <w:t>) the companies manag</w:t>
      </w:r>
      <w:r w:rsidRPr="009246AF">
        <w:rPr>
          <w:rFonts w:ascii="Times New Roman" w:hAnsi="Times New Roman" w:cs="Times New Roman"/>
          <w:b w:val="0"/>
          <w:color w:val="222222"/>
          <w:sz w:val="20"/>
          <w:szCs w:val="20"/>
          <w:lang w:val="en-GB"/>
        </w:rPr>
        <w:t>ing</w:t>
      </w:r>
      <w:r w:rsidRPr="009246AF">
        <w:rPr>
          <w:rFonts w:ascii="Times New Roman" w:hAnsi="Times New Roman" w:cs="Times New Roman"/>
          <w:b w:val="0"/>
          <w:color w:val="222222"/>
          <w:sz w:val="20"/>
          <w:szCs w:val="20"/>
          <w:lang w:val="en-GB"/>
        </w:rPr>
        <w:t xml:space="preserve"> the </w:t>
      </w:r>
      <w:r w:rsidRPr="009246AF">
        <w:rPr>
          <w:rFonts w:ascii="Times New Roman" w:hAnsi="Times New Roman" w:cs="Times New Roman"/>
          <w:b w:val="0"/>
          <w:color w:val="222222"/>
          <w:sz w:val="20"/>
          <w:szCs w:val="20"/>
          <w:lang w:val="en-GB"/>
        </w:rPr>
        <w:t>shops</w:t>
      </w:r>
      <w:r w:rsidRPr="009246AF">
        <w:rPr>
          <w:rFonts w:ascii="Times New Roman" w:hAnsi="Times New Roman" w:cs="Times New Roman"/>
          <w:b w:val="0"/>
          <w:color w:val="222222"/>
          <w:sz w:val="20"/>
          <w:szCs w:val="20"/>
          <w:lang w:val="en-GB"/>
        </w:rPr>
        <w:t xml:space="preserve"> and the online store and who will be </w:t>
      </w:r>
      <w:r w:rsidRPr="009246AF">
        <w:rPr>
          <w:rFonts w:ascii="Times New Roman" w:hAnsi="Times New Roman" w:cs="Times New Roman"/>
          <w:b w:val="0"/>
          <w:color w:val="222222"/>
          <w:sz w:val="20"/>
          <w:szCs w:val="20"/>
          <w:lang w:val="en-GB"/>
        </w:rPr>
        <w:t>entitled</w:t>
      </w:r>
      <w:r w:rsidRPr="009246AF">
        <w:rPr>
          <w:rFonts w:ascii="Times New Roman" w:hAnsi="Times New Roman" w:cs="Times New Roman"/>
          <w:b w:val="0"/>
          <w:color w:val="222222"/>
          <w:sz w:val="20"/>
          <w:szCs w:val="20"/>
          <w:lang w:val="en-GB"/>
        </w:rPr>
        <w:t xml:space="preserve"> to view, modify and update the Personal Data entered</w:t>
      </w:r>
      <w:r w:rsidRPr="009246AF">
        <w:rPr>
          <w:rFonts w:ascii="Times New Roman" w:hAnsi="Times New Roman" w:cs="Times New Roman"/>
          <w:b w:val="0"/>
          <w:color w:val="222222"/>
          <w:sz w:val="20"/>
          <w:szCs w:val="20"/>
          <w:lang w:val="en-GB"/>
        </w:rPr>
        <w:t xml:space="preserve"> in the CRM systems through </w:t>
      </w:r>
      <w:r w:rsidRPr="009246AF">
        <w:rPr>
          <w:rFonts w:ascii="Times New Roman" w:hAnsi="Times New Roman" w:cs="Times New Roman"/>
          <w:b w:val="0"/>
          <w:color w:val="222222"/>
          <w:sz w:val="20"/>
          <w:szCs w:val="20"/>
          <w:lang w:val="en-GB"/>
        </w:rPr>
        <w:t xml:space="preserve">which the Data Controllers or </w:t>
      </w:r>
      <w:r w:rsidRPr="009246AF">
        <w:rPr>
          <w:rFonts w:ascii="Times New Roman" w:hAnsi="Times New Roman" w:cs="Times New Roman"/>
          <w:b w:val="0"/>
          <w:color w:val="222222"/>
          <w:sz w:val="20"/>
          <w:szCs w:val="20"/>
          <w:lang w:val="en-GB"/>
        </w:rPr>
        <w:t>the Joint</w:t>
      </w:r>
      <w:r w:rsidRPr="009246AF">
        <w:rPr>
          <w:rFonts w:ascii="Times New Roman" w:hAnsi="Times New Roman" w:cs="Times New Roman"/>
          <w:b w:val="0"/>
          <w:color w:val="222222"/>
          <w:sz w:val="20"/>
          <w:szCs w:val="20"/>
          <w:lang w:val="en-GB"/>
        </w:rPr>
        <w:t xml:space="preserve"> Controllers carry out the processing activities for marketing and profiling pur</w:t>
      </w:r>
      <w:r w:rsidRPr="009246AF">
        <w:rPr>
          <w:rFonts w:ascii="Times New Roman" w:hAnsi="Times New Roman" w:cs="Times New Roman"/>
          <w:b w:val="0"/>
          <w:color w:val="222222"/>
          <w:sz w:val="20"/>
          <w:szCs w:val="20"/>
          <w:lang w:val="en-GB"/>
        </w:rPr>
        <w:t xml:space="preserve">poses (ii) the companies </w:t>
      </w:r>
      <w:r w:rsidRPr="009246AF">
        <w:rPr>
          <w:rFonts w:ascii="Times New Roman" w:hAnsi="Times New Roman" w:cs="Times New Roman"/>
          <w:b w:val="0"/>
          <w:color w:val="222222"/>
          <w:sz w:val="20"/>
          <w:szCs w:val="20"/>
          <w:lang w:val="en-GB"/>
        </w:rPr>
        <w:t>managing</w:t>
      </w:r>
      <w:r w:rsidRPr="009246AF">
        <w:rPr>
          <w:rFonts w:ascii="Times New Roman" w:hAnsi="Times New Roman" w:cs="Times New Roman"/>
          <w:b w:val="0"/>
          <w:color w:val="222222"/>
          <w:sz w:val="20"/>
          <w:szCs w:val="20"/>
          <w:lang w:val="en-GB"/>
        </w:rPr>
        <w:t xml:space="preserve"> the </w:t>
      </w:r>
      <w:r w:rsidRPr="009246AF">
        <w:rPr>
          <w:rFonts w:ascii="Times New Roman" w:hAnsi="Times New Roman" w:cs="Times New Roman"/>
          <w:b w:val="0"/>
          <w:color w:val="222222"/>
          <w:sz w:val="20"/>
          <w:szCs w:val="20"/>
          <w:lang w:val="en-GB"/>
        </w:rPr>
        <w:t xml:space="preserve">storage </w:t>
      </w:r>
      <w:r w:rsidRPr="009246AF">
        <w:rPr>
          <w:rFonts w:ascii="Times New Roman" w:hAnsi="Times New Roman" w:cs="Times New Roman"/>
          <w:b w:val="0"/>
          <w:color w:val="222222"/>
          <w:sz w:val="20"/>
          <w:szCs w:val="20"/>
          <w:lang w:val="en-GB"/>
        </w:rPr>
        <w:t xml:space="preserve">of the Personal Data of the Data Controllers or </w:t>
      </w:r>
      <w:r w:rsidRPr="009246AF">
        <w:rPr>
          <w:rFonts w:ascii="Times New Roman" w:hAnsi="Times New Roman" w:cs="Times New Roman"/>
          <w:b w:val="0"/>
          <w:color w:val="222222"/>
          <w:sz w:val="20"/>
          <w:szCs w:val="20"/>
          <w:lang w:val="en-GB"/>
        </w:rPr>
        <w:t xml:space="preserve">Joint </w:t>
      </w:r>
      <w:r w:rsidRPr="009246AF">
        <w:rPr>
          <w:rFonts w:ascii="Times New Roman" w:hAnsi="Times New Roman" w:cs="Times New Roman"/>
          <w:b w:val="0"/>
          <w:color w:val="222222"/>
          <w:sz w:val="20"/>
          <w:szCs w:val="20"/>
          <w:lang w:val="en-GB"/>
        </w:rPr>
        <w:t>Controllers based on agreements or local regulations;</w:t>
      </w:r>
    </w:p>
    <w:p w14:paraId="60D75A54" w14:textId="77777777" w:rsidR="00D91FDC"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third parties established in the European Union and also outside the European Union, Data Processors, </w:t>
      </w:r>
      <w:r w:rsidRPr="009246AF">
        <w:rPr>
          <w:rFonts w:ascii="Times New Roman" w:hAnsi="Times New Roman" w:cs="Times New Roman"/>
          <w:b w:val="0"/>
          <w:color w:val="222222"/>
          <w:sz w:val="20"/>
          <w:szCs w:val="20"/>
          <w:lang w:val="en-GB"/>
        </w:rPr>
        <w:t xml:space="preserve">used by the Data Controllers or </w:t>
      </w:r>
      <w:r w:rsidRPr="009246AF">
        <w:rPr>
          <w:rFonts w:ascii="Times New Roman" w:hAnsi="Times New Roman" w:cs="Times New Roman"/>
          <w:b w:val="0"/>
          <w:color w:val="222222"/>
          <w:sz w:val="20"/>
          <w:szCs w:val="20"/>
          <w:lang w:val="en-GB"/>
        </w:rPr>
        <w:t xml:space="preserve">Joint </w:t>
      </w:r>
      <w:r w:rsidRPr="009246AF">
        <w:rPr>
          <w:rFonts w:ascii="Times New Roman" w:hAnsi="Times New Roman" w:cs="Times New Roman"/>
          <w:b w:val="0"/>
          <w:color w:val="222222"/>
          <w:sz w:val="20"/>
          <w:szCs w:val="20"/>
          <w:lang w:val="en-GB"/>
        </w:rPr>
        <w:t>Co</w:t>
      </w:r>
      <w:r w:rsidRPr="009246AF">
        <w:rPr>
          <w:rFonts w:ascii="Times New Roman" w:hAnsi="Times New Roman" w:cs="Times New Roman"/>
          <w:b w:val="0"/>
          <w:color w:val="222222"/>
          <w:sz w:val="20"/>
          <w:szCs w:val="20"/>
          <w:lang w:val="en-GB"/>
        </w:rPr>
        <w:t xml:space="preserve">ntrollers in particular for services of: personal data </w:t>
      </w:r>
      <w:r w:rsidRPr="009246AF">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Pr="009246AF">
        <w:rPr>
          <w:rFonts w:ascii="Times New Roman" w:hAnsi="Times New Roman" w:cs="Times New Roman"/>
          <w:b w:val="0"/>
          <w:color w:val="222222"/>
          <w:sz w:val="20"/>
          <w:szCs w:val="20"/>
          <w:lang w:val="en-GB"/>
        </w:rPr>
        <w:t>Joint</w:t>
      </w:r>
      <w:r w:rsidRPr="009246AF">
        <w:rPr>
          <w:rFonts w:ascii="Times New Roman" w:hAnsi="Times New Roman" w:cs="Times New Roman"/>
          <w:b w:val="0"/>
          <w:color w:val="222222"/>
          <w:sz w:val="20"/>
          <w:szCs w:val="20"/>
          <w:lang w:val="en-GB"/>
        </w:rPr>
        <w:t xml:space="preserve"> Controllers carry out processing</w:t>
      </w:r>
      <w:r w:rsidRPr="009246AF">
        <w:rPr>
          <w:rFonts w:ascii="Times New Roman" w:hAnsi="Times New Roman" w:cs="Times New Roman"/>
          <w:b w:val="0"/>
          <w:color w:val="222222"/>
          <w:sz w:val="20"/>
          <w:szCs w:val="20"/>
          <w:lang w:val="en-GB"/>
        </w:rPr>
        <w:t xml:space="preserve"> activities for marketing and profiling purposes and of the other corporate information systems of the Data Controllers or </w:t>
      </w:r>
      <w:r w:rsidRPr="009246AF">
        <w:rPr>
          <w:rFonts w:ascii="Times New Roman" w:hAnsi="Times New Roman" w:cs="Times New Roman"/>
          <w:b w:val="0"/>
          <w:color w:val="222222"/>
          <w:sz w:val="20"/>
          <w:szCs w:val="20"/>
          <w:lang w:val="en-GB"/>
        </w:rPr>
        <w:t xml:space="preserve">Joint </w:t>
      </w:r>
      <w:r w:rsidRPr="009246AF">
        <w:rPr>
          <w:rFonts w:ascii="Times New Roman" w:hAnsi="Times New Roman" w:cs="Times New Roman"/>
          <w:b w:val="0"/>
          <w:color w:val="222222"/>
          <w:sz w:val="20"/>
          <w:szCs w:val="20"/>
          <w:lang w:val="en-GB"/>
        </w:rPr>
        <w:t xml:space="preserve">Controllers of the </w:t>
      </w:r>
      <w:r w:rsidRPr="009246AF">
        <w:rPr>
          <w:rFonts w:ascii="Times New Roman" w:hAnsi="Times New Roman" w:cs="Times New Roman"/>
          <w:b w:val="0"/>
          <w:color w:val="222222"/>
          <w:sz w:val="20"/>
          <w:szCs w:val="20"/>
          <w:lang w:val="en-GB"/>
        </w:rPr>
        <w:t>processing</w:t>
      </w:r>
      <w:r w:rsidRPr="009246AF">
        <w:rPr>
          <w:rFonts w:ascii="Times New Roman" w:hAnsi="Times New Roman" w:cs="Times New Roman"/>
          <w:b w:val="0"/>
          <w:color w:val="222222"/>
          <w:sz w:val="20"/>
          <w:szCs w:val="20"/>
          <w:lang w:val="en-GB"/>
        </w:rPr>
        <w:t xml:space="preserve">. The complete list of Data Processors </w:t>
      </w:r>
      <w:r w:rsidRPr="009246AF">
        <w:rPr>
          <w:rFonts w:ascii="Times New Roman" w:hAnsi="Times New Roman" w:cs="Times New Roman"/>
          <w:b w:val="0"/>
          <w:color w:val="222222"/>
          <w:sz w:val="20"/>
          <w:szCs w:val="20"/>
          <w:lang w:val="en-GB"/>
        </w:rPr>
        <w:t>appointed</w:t>
      </w:r>
      <w:r w:rsidRPr="009246AF">
        <w:rPr>
          <w:rFonts w:ascii="Times New Roman" w:hAnsi="Times New Roman" w:cs="Times New Roman"/>
          <w:b w:val="0"/>
          <w:color w:val="222222"/>
          <w:sz w:val="20"/>
          <w:szCs w:val="20"/>
          <w:lang w:val="en-GB"/>
        </w:rPr>
        <w:t xml:space="preserve"> by </w:t>
      </w:r>
      <w:r w:rsidRPr="009246AF">
        <w:rPr>
          <w:rFonts w:ascii="Times New Roman" w:hAnsi="Times New Roman" w:cs="Times New Roman"/>
          <w:b w:val="0"/>
          <w:color w:val="222222"/>
          <w:sz w:val="20"/>
          <w:szCs w:val="20"/>
          <w:lang w:val="en-GB"/>
        </w:rPr>
        <w:lastRenderedPageBreak/>
        <w:t xml:space="preserve">the Data Controllers </w:t>
      </w:r>
      <w:r w:rsidRPr="009246AF">
        <w:rPr>
          <w:rFonts w:ascii="Times New Roman" w:hAnsi="Times New Roman" w:cs="Times New Roman"/>
          <w:b w:val="0"/>
          <w:color w:val="222222"/>
          <w:sz w:val="20"/>
          <w:szCs w:val="20"/>
          <w:lang w:val="en-GB"/>
        </w:rPr>
        <w:t xml:space="preserve">or Joint Controllers </w:t>
      </w:r>
      <w:r w:rsidRPr="009246AF">
        <w:rPr>
          <w:rFonts w:ascii="Times New Roman" w:hAnsi="Times New Roman" w:cs="Times New Roman"/>
          <w:b w:val="0"/>
          <w:color w:val="222222"/>
          <w:sz w:val="20"/>
          <w:szCs w:val="20"/>
          <w:lang w:val="en-GB"/>
        </w:rPr>
        <w:t xml:space="preserve">can </w:t>
      </w:r>
      <w:r w:rsidRPr="009246AF">
        <w:rPr>
          <w:rFonts w:ascii="Times New Roman" w:hAnsi="Times New Roman" w:cs="Times New Roman"/>
          <w:b w:val="0"/>
          <w:color w:val="222222"/>
          <w:sz w:val="20"/>
          <w:szCs w:val="20"/>
          <w:lang w:val="en-GB"/>
        </w:rPr>
        <w:t xml:space="preserve">be </w:t>
      </w:r>
      <w:r w:rsidRPr="009246AF">
        <w:rPr>
          <w:rFonts w:ascii="Times New Roman" w:hAnsi="Times New Roman" w:cs="Times New Roman"/>
          <w:b w:val="0"/>
          <w:color w:val="222222"/>
          <w:sz w:val="20"/>
          <w:szCs w:val="20"/>
          <w:lang w:val="en-GB"/>
        </w:rPr>
        <w:t>requested</w:t>
      </w:r>
      <w:r w:rsidRPr="009246AF">
        <w:rPr>
          <w:rFonts w:ascii="Times New Roman" w:hAnsi="Times New Roman" w:cs="Times New Roman"/>
          <w:b w:val="0"/>
          <w:color w:val="222222"/>
          <w:sz w:val="20"/>
          <w:szCs w:val="20"/>
          <w:lang w:val="en-GB"/>
        </w:rPr>
        <w:t xml:space="preserve"> to the following email address privacy@diesel.com or </w:t>
      </w:r>
      <w:r w:rsidRPr="009246AF">
        <w:rPr>
          <w:rFonts w:ascii="Times New Roman" w:hAnsi="Times New Roman" w:cs="Times New Roman"/>
          <w:b w:val="0"/>
          <w:color w:val="222222"/>
          <w:sz w:val="20"/>
          <w:szCs w:val="20"/>
          <w:lang w:val="en-GB"/>
        </w:rPr>
        <w:t xml:space="preserve">writing </w:t>
      </w:r>
      <w:r w:rsidRPr="009246AF">
        <w:rPr>
          <w:rFonts w:ascii="Times New Roman" w:hAnsi="Times New Roman" w:cs="Times New Roman"/>
          <w:b w:val="0"/>
          <w:color w:val="222222"/>
          <w:sz w:val="20"/>
          <w:szCs w:val="20"/>
          <w:lang w:val="en-GB"/>
        </w:rPr>
        <w:t>to the postal addresses indicated above.</w:t>
      </w:r>
    </w:p>
    <w:p w14:paraId="40B14439" w14:textId="77777777" w:rsidR="003E3A7D"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Pr="009246AF">
        <w:rPr>
          <w:rFonts w:ascii="Times New Roman" w:hAnsi="Times New Roman" w:cs="Times New Roman"/>
          <w:color w:val="222222"/>
          <w:sz w:val="20"/>
          <w:szCs w:val="20"/>
          <w:lang w:val="en-GB"/>
        </w:rPr>
        <w:t>providing</w:t>
      </w:r>
      <w:r w:rsidRPr="009246AF">
        <w:rPr>
          <w:rFonts w:ascii="Times New Roman" w:hAnsi="Times New Roman" w:cs="Times New Roman"/>
          <w:color w:val="222222"/>
          <w:sz w:val="20"/>
          <w:szCs w:val="20"/>
          <w:lang w:val="en-GB"/>
        </w:rPr>
        <w:t xml:space="preserve"> leg</w:t>
      </w:r>
      <w:r w:rsidRPr="009246AF">
        <w:rPr>
          <w:rFonts w:ascii="Times New Roman" w:hAnsi="Times New Roman" w:cs="Times New Roman"/>
          <w:color w:val="222222"/>
          <w:sz w:val="20"/>
          <w:szCs w:val="20"/>
          <w:lang w:val="en-GB"/>
        </w:rPr>
        <w:t>al</w:t>
      </w:r>
      <w:r w:rsidRPr="009246AF">
        <w:rPr>
          <w:rFonts w:ascii="Times New Roman" w:hAnsi="Times New Roman" w:cs="Times New Roman"/>
          <w:color w:val="222222"/>
          <w:sz w:val="20"/>
          <w:szCs w:val="20"/>
          <w:lang w:val="en-GB"/>
        </w:rPr>
        <w:t xml:space="preserve"> or tax advice and assistance and to companies managing</w:t>
      </w:r>
      <w:r w:rsidRPr="009246AF">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Pr="009246AF">
        <w:rPr>
          <w:rFonts w:ascii="Times New Roman" w:hAnsi="Times New Roman" w:cs="Times New Roman"/>
          <w:color w:val="222222"/>
          <w:sz w:val="20"/>
          <w:szCs w:val="20"/>
          <w:lang w:val="en-GB"/>
        </w:rPr>
        <w:t>Furthermore</w:t>
      </w:r>
      <w:proofErr w:type="gramEnd"/>
      <w:r w:rsidRPr="009246AF">
        <w:rPr>
          <w:rFonts w:ascii="Times New Roman" w:hAnsi="Times New Roman" w:cs="Times New Roman"/>
          <w:color w:val="222222"/>
          <w:sz w:val="20"/>
          <w:szCs w:val="20"/>
          <w:lang w:val="en-GB"/>
        </w:rPr>
        <w:t xml:space="preserve"> in order to be able to offer you Klarna’s payment options, we will pass to Klarna certain </w:t>
      </w:r>
      <w:r w:rsidRPr="009246AF">
        <w:rPr>
          <w:rFonts w:ascii="Times New Roman" w:hAnsi="Times New Roman" w:cs="Times New Roman"/>
          <w:color w:val="222222"/>
          <w:sz w:val="20"/>
          <w:szCs w:val="20"/>
          <w:lang w:val="en-GB"/>
        </w:rPr>
        <w:t>aspects of your personal information, such as contact and order details, in order for Klarna to assess whether you qualify for their payment options and to tailor the payment options for you. General information on Klarna you can find </w:t>
      </w:r>
      <w:hyperlink r:id="rId16" w:history="1">
        <w:r w:rsidRPr="009246AF">
          <w:rPr>
            <w:rFonts w:ascii="Times New Roman" w:hAnsi="Times New Roman" w:cs="Times New Roman"/>
            <w:color w:val="222222"/>
            <w:sz w:val="20"/>
            <w:szCs w:val="20"/>
            <w:lang w:val="en-GB"/>
          </w:rPr>
          <w:t>here</w:t>
        </w:r>
      </w:hyperlink>
      <w:r w:rsidRPr="009246AF">
        <w:rPr>
          <w:rFonts w:ascii="Times New Roman" w:hAnsi="Times New Roman" w:cs="Times New Roman"/>
          <w:color w:val="222222"/>
          <w:sz w:val="20"/>
          <w:szCs w:val="20"/>
          <w:lang w:val="en-GB"/>
        </w:rPr>
        <w:t xml:space="preserve">. Your personal data is handled by </w:t>
      </w:r>
      <w:proofErr w:type="spellStart"/>
      <w:r w:rsidRPr="009246AF">
        <w:rPr>
          <w:rFonts w:ascii="Times New Roman" w:hAnsi="Times New Roman" w:cs="Times New Roman"/>
          <w:color w:val="222222"/>
          <w:sz w:val="20"/>
          <w:szCs w:val="20"/>
          <w:lang w:val="en-GB"/>
        </w:rPr>
        <w:t>Klarnas</w:t>
      </w:r>
      <w:proofErr w:type="spellEnd"/>
      <w:r w:rsidRPr="009246AF">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Pr="009246AF">
        <w:rPr>
          <w:rFonts w:ascii="Times New Roman" w:hAnsi="Times New Roman" w:cs="Times New Roman"/>
          <w:color w:val="222222"/>
          <w:sz w:val="20"/>
          <w:szCs w:val="20"/>
          <w:lang w:val="en-GB"/>
        </w:rPr>
        <w:t>Klarnas</w:t>
      </w:r>
      <w:proofErr w:type="spellEnd"/>
      <w:r w:rsidRPr="009246AF">
        <w:rPr>
          <w:rFonts w:ascii="Times New Roman" w:hAnsi="Times New Roman" w:cs="Times New Roman"/>
          <w:color w:val="222222"/>
          <w:sz w:val="20"/>
          <w:szCs w:val="20"/>
          <w:lang w:val="en-GB"/>
        </w:rPr>
        <w:t> </w:t>
      </w:r>
      <w:hyperlink r:id="rId17" w:history="1">
        <w:r w:rsidRPr="009246AF">
          <w:rPr>
            <w:rFonts w:ascii="Times New Roman" w:hAnsi="Times New Roman" w:cs="Times New Roman"/>
            <w:color w:val="222222"/>
            <w:sz w:val="20"/>
            <w:szCs w:val="20"/>
            <w:lang w:val="en-GB"/>
          </w:rPr>
          <w:t>privacy statement</w:t>
        </w:r>
      </w:hyperlink>
      <w:r w:rsidRPr="009246AF">
        <w:rPr>
          <w:rFonts w:ascii="Times New Roman" w:hAnsi="Times New Roman" w:cs="Times New Roman"/>
          <w:color w:val="222222"/>
          <w:sz w:val="20"/>
          <w:szCs w:val="20"/>
          <w:lang w:val="en-GB"/>
        </w:rPr>
        <w:t>.</w:t>
      </w:r>
    </w:p>
    <w:p w14:paraId="6B931446" w14:textId="77777777" w:rsidR="00D91FDC"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Personal Data will not be </w:t>
      </w:r>
      <w:r w:rsidRPr="009246AF">
        <w:rPr>
          <w:rFonts w:ascii="Times New Roman" w:hAnsi="Times New Roman" w:cs="Times New Roman"/>
          <w:color w:val="222222"/>
          <w:sz w:val="20"/>
          <w:szCs w:val="20"/>
          <w:lang w:val="en-GB"/>
        </w:rPr>
        <w:t>disseminated</w:t>
      </w:r>
      <w:r w:rsidRPr="009246AF">
        <w:rPr>
          <w:rFonts w:ascii="Times New Roman" w:hAnsi="Times New Roman" w:cs="Times New Roman"/>
          <w:color w:val="222222"/>
          <w:sz w:val="20"/>
          <w:szCs w:val="20"/>
          <w:lang w:val="en-GB"/>
        </w:rPr>
        <w:t xml:space="preserve"> in any way. </w:t>
      </w:r>
    </w:p>
    <w:p w14:paraId="047DABE8" w14:textId="77777777" w:rsidR="008D027F"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9. YOUR RIGHTS</w:t>
      </w:r>
    </w:p>
    <w:p w14:paraId="64389B1A"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Pursuant to Chapter III of </w:t>
      </w:r>
      <w:r w:rsidRPr="009246AF">
        <w:rPr>
          <w:rFonts w:ascii="Times New Roman" w:hAnsi="Times New Roman" w:cs="Times New Roman"/>
          <w:color w:val="222222"/>
          <w:sz w:val="20"/>
          <w:szCs w:val="20"/>
          <w:lang w:val="en-GB"/>
        </w:rPr>
        <w:t>the GDPR</w:t>
      </w:r>
      <w:r w:rsidRPr="009246AF">
        <w:rPr>
          <w:rFonts w:ascii="Times New Roman" w:hAnsi="Times New Roman" w:cs="Times New Roman"/>
          <w:color w:val="222222"/>
          <w:sz w:val="20"/>
          <w:szCs w:val="20"/>
          <w:lang w:val="en-GB"/>
        </w:rPr>
        <w:t xml:space="preserve">, you have the right to ask each </w:t>
      </w:r>
      <w:r w:rsidRPr="009246AF">
        <w:rPr>
          <w:rFonts w:ascii="Times New Roman" w:hAnsi="Times New Roman" w:cs="Times New Roman"/>
          <w:color w:val="222222"/>
          <w:sz w:val="20"/>
          <w:szCs w:val="20"/>
          <w:lang w:val="en-GB"/>
        </w:rPr>
        <w:t>Data Controller</w:t>
      </w:r>
      <w:r w:rsidRPr="009246AF">
        <w:rPr>
          <w:rFonts w:ascii="Times New Roman" w:hAnsi="Times New Roman" w:cs="Times New Roman"/>
          <w:color w:val="222222"/>
          <w:sz w:val="20"/>
          <w:szCs w:val="20"/>
          <w:lang w:val="en-GB"/>
        </w:rPr>
        <w:t xml:space="preserve"> or Joint</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Cont</w:t>
      </w:r>
      <w:r w:rsidRPr="009246AF">
        <w:rPr>
          <w:rFonts w:ascii="Times New Roman" w:hAnsi="Times New Roman" w:cs="Times New Roman"/>
          <w:color w:val="222222"/>
          <w:sz w:val="20"/>
          <w:szCs w:val="20"/>
          <w:lang w:val="en-GB"/>
        </w:rPr>
        <w:t>roller:</w:t>
      </w:r>
    </w:p>
    <w:p w14:paraId="6AA31AA5"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to access to your Personal D</w:t>
      </w:r>
      <w:r w:rsidRPr="009246AF">
        <w:rPr>
          <w:rFonts w:ascii="Times New Roman" w:hAnsi="Times New Roman" w:cs="Times New Roman"/>
          <w:b w:val="0"/>
          <w:color w:val="222222"/>
          <w:sz w:val="20"/>
          <w:szCs w:val="20"/>
          <w:lang w:val="en-GB"/>
        </w:rPr>
        <w:t>ata;</w:t>
      </w:r>
    </w:p>
    <w:p w14:paraId="0E4222DB" w14:textId="1DDA07B3"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to receive </w:t>
      </w:r>
      <w:r w:rsidRPr="009246AF">
        <w:rPr>
          <w:rFonts w:ascii="Times New Roman" w:hAnsi="Times New Roman" w:cs="Times New Roman"/>
          <w:b w:val="0"/>
          <w:color w:val="222222"/>
          <w:sz w:val="20"/>
          <w:szCs w:val="20"/>
          <w:lang w:val="en-GB"/>
        </w:rPr>
        <w:t>the copy of the Personal D</w:t>
      </w:r>
      <w:r w:rsidRPr="009246AF">
        <w:rPr>
          <w:rFonts w:ascii="Times New Roman" w:hAnsi="Times New Roman" w:cs="Times New Roman"/>
          <w:b w:val="0"/>
          <w:color w:val="222222"/>
          <w:sz w:val="20"/>
          <w:szCs w:val="20"/>
          <w:lang w:val="en-GB"/>
        </w:rPr>
        <w:t>ata you provided us (so-called “data portability”)</w:t>
      </w:r>
      <w:ins w:id="25" w:author="Fieldfisher" w:date="2020-08-07T13:28:00Z">
        <w:r w:rsidR="00D943EF" w:rsidRPr="00D943EF">
          <w:rPr>
            <w:rFonts w:ascii="Times New Roman" w:hAnsi="Times New Roman" w:cs="Times New Roman"/>
            <w:b w:val="0"/>
            <w:color w:val="222222"/>
            <w:sz w:val="20"/>
            <w:szCs w:val="20"/>
            <w:lang w:val="en-GB"/>
          </w:rPr>
          <w:t xml:space="preserve"> </w:t>
        </w:r>
        <w:r w:rsidR="00D943EF">
          <w:rPr>
            <w:rFonts w:ascii="Times New Roman" w:hAnsi="Times New Roman" w:cs="Times New Roman"/>
            <w:b w:val="0"/>
            <w:color w:val="222222"/>
            <w:sz w:val="20"/>
            <w:szCs w:val="20"/>
            <w:lang w:val="en-GB"/>
          </w:rPr>
          <w:t>and</w:t>
        </w:r>
        <w:r w:rsidR="00D943EF" w:rsidRPr="00E56A69">
          <w:rPr>
            <w:rFonts w:ascii="Times New Roman" w:hAnsi="Times New Roman" w:cs="Times New Roman"/>
            <w:b w:val="0"/>
            <w:color w:val="222222"/>
            <w:sz w:val="20"/>
            <w:szCs w:val="20"/>
            <w:lang w:val="en-GB"/>
          </w:rPr>
          <w:t xml:space="preserve"> to have data transmitted to another controller, if technically possible</w:t>
        </w:r>
      </w:ins>
      <w:r w:rsidRPr="009246AF">
        <w:rPr>
          <w:rFonts w:ascii="Times New Roman" w:hAnsi="Times New Roman" w:cs="Times New Roman"/>
          <w:b w:val="0"/>
          <w:color w:val="222222"/>
          <w:sz w:val="20"/>
          <w:szCs w:val="20"/>
          <w:lang w:val="en-GB"/>
        </w:rPr>
        <w:t>;</w:t>
      </w:r>
    </w:p>
    <w:p w14:paraId="1A3FE927"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the rectification of the Personal Data in our possession;</w:t>
      </w:r>
    </w:p>
    <w:p w14:paraId="20E03C7C"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the </w:t>
      </w:r>
      <w:r w:rsidRPr="009246AF">
        <w:rPr>
          <w:rFonts w:ascii="Times New Roman" w:hAnsi="Times New Roman" w:cs="Times New Roman"/>
          <w:b w:val="0"/>
          <w:color w:val="222222"/>
          <w:sz w:val="20"/>
          <w:szCs w:val="20"/>
          <w:lang w:val="en-GB"/>
        </w:rPr>
        <w:t>erasure</w:t>
      </w:r>
      <w:r w:rsidRPr="009246AF">
        <w:rPr>
          <w:rFonts w:ascii="Times New Roman" w:hAnsi="Times New Roman" w:cs="Times New Roman"/>
          <w:b w:val="0"/>
          <w:color w:val="222222"/>
          <w:sz w:val="20"/>
          <w:szCs w:val="20"/>
          <w:lang w:val="en-GB"/>
        </w:rPr>
        <w:t xml:space="preserve"> of any </w:t>
      </w:r>
      <w:r w:rsidRPr="009246AF">
        <w:rPr>
          <w:rFonts w:ascii="Times New Roman" w:hAnsi="Times New Roman" w:cs="Times New Roman"/>
          <w:b w:val="0"/>
          <w:color w:val="222222"/>
          <w:sz w:val="20"/>
          <w:szCs w:val="20"/>
          <w:lang w:val="en-GB"/>
        </w:rPr>
        <w:t>Personal Data</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 xml:space="preserve">in relation to </w:t>
      </w:r>
      <w:r w:rsidRPr="009246AF">
        <w:rPr>
          <w:rFonts w:ascii="Times New Roman" w:hAnsi="Times New Roman" w:cs="Times New Roman"/>
          <w:b w:val="0"/>
          <w:color w:val="222222"/>
          <w:sz w:val="20"/>
          <w:szCs w:val="20"/>
          <w:lang w:val="en-GB"/>
        </w:rPr>
        <w:t xml:space="preserve">which we no </w:t>
      </w:r>
      <w:r w:rsidRPr="009246AF">
        <w:rPr>
          <w:rFonts w:ascii="Times New Roman" w:hAnsi="Times New Roman" w:cs="Times New Roman"/>
          <w:b w:val="0"/>
          <w:color w:val="222222"/>
          <w:sz w:val="20"/>
          <w:szCs w:val="20"/>
          <w:lang w:val="en-GB"/>
        </w:rPr>
        <w:t>longer have</w:t>
      </w:r>
      <w:r w:rsidRPr="009246AF">
        <w:rPr>
          <w:rFonts w:ascii="Times New Roman" w:hAnsi="Times New Roman" w:cs="Times New Roman"/>
          <w:b w:val="0"/>
          <w:color w:val="222222"/>
          <w:sz w:val="20"/>
          <w:szCs w:val="20"/>
          <w:lang w:val="en-GB"/>
        </w:rPr>
        <w:t xml:space="preserve"> any legal basis for processing;</w:t>
      </w:r>
    </w:p>
    <w:p w14:paraId="557D272E"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the limitation of th</w:t>
      </w:r>
      <w:r w:rsidRPr="009246AF">
        <w:rPr>
          <w:rFonts w:ascii="Times New Roman" w:hAnsi="Times New Roman" w:cs="Times New Roman"/>
          <w:b w:val="0"/>
          <w:color w:val="222222"/>
          <w:sz w:val="20"/>
          <w:szCs w:val="20"/>
          <w:lang w:val="en-GB"/>
        </w:rPr>
        <w:t>e way in which we process your Personal D</w:t>
      </w:r>
      <w:r w:rsidRPr="009246AF">
        <w:rPr>
          <w:rFonts w:ascii="Times New Roman" w:hAnsi="Times New Roman" w:cs="Times New Roman"/>
          <w:b w:val="0"/>
          <w:color w:val="222222"/>
          <w:sz w:val="20"/>
          <w:szCs w:val="20"/>
          <w:lang w:val="en-GB"/>
        </w:rPr>
        <w:t xml:space="preserve">ata, within the limits set by the </w:t>
      </w:r>
      <w:r w:rsidRPr="009246AF">
        <w:rPr>
          <w:rFonts w:ascii="Times New Roman" w:hAnsi="Times New Roman" w:cs="Times New Roman"/>
          <w:b w:val="0"/>
          <w:color w:val="222222"/>
          <w:sz w:val="20"/>
          <w:szCs w:val="20"/>
          <w:lang w:val="en-GB"/>
        </w:rPr>
        <w:t>applicable law data protection law</w:t>
      </w:r>
      <w:r w:rsidRPr="009246AF">
        <w:rPr>
          <w:rFonts w:ascii="Times New Roman" w:hAnsi="Times New Roman" w:cs="Times New Roman"/>
          <w:b w:val="0"/>
          <w:color w:val="222222"/>
          <w:sz w:val="20"/>
          <w:szCs w:val="20"/>
          <w:lang w:val="en-GB"/>
        </w:rPr>
        <w:t>.</w:t>
      </w:r>
    </w:p>
    <w:p w14:paraId="3D54EA26" w14:textId="08E430BD"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Right to object: in addition to the rights listed above, you always have the righ</w:t>
      </w:r>
      <w:r w:rsidRPr="009246AF">
        <w:rPr>
          <w:rFonts w:ascii="Times New Roman" w:hAnsi="Times New Roman" w:cs="Times New Roman"/>
          <w:color w:val="222222"/>
          <w:sz w:val="20"/>
          <w:szCs w:val="20"/>
          <w:lang w:val="en-GB"/>
        </w:rPr>
        <w:t xml:space="preserve">t to object at any time to the processing of your </w:t>
      </w:r>
      <w:r w:rsidRPr="009246AF">
        <w:rPr>
          <w:rFonts w:ascii="Times New Roman" w:hAnsi="Times New Roman" w:cs="Times New Roman"/>
          <w:color w:val="222222"/>
          <w:sz w:val="20"/>
          <w:szCs w:val="20"/>
          <w:lang w:val="en-GB"/>
        </w:rPr>
        <w:t>Personal D</w:t>
      </w:r>
      <w:r w:rsidRPr="009246AF">
        <w:rPr>
          <w:rFonts w:ascii="Times New Roman" w:hAnsi="Times New Roman" w:cs="Times New Roman"/>
          <w:color w:val="222222"/>
          <w:sz w:val="20"/>
          <w:szCs w:val="20"/>
          <w:lang w:val="en-GB"/>
        </w:rPr>
        <w:t xml:space="preserve">ata carried out by the </w:t>
      </w:r>
      <w:r w:rsidRPr="009246AF">
        <w:rPr>
          <w:rFonts w:ascii="Times New Roman" w:hAnsi="Times New Roman" w:cs="Times New Roman"/>
          <w:color w:val="222222"/>
          <w:sz w:val="20"/>
          <w:szCs w:val="20"/>
          <w:lang w:val="en-GB"/>
        </w:rPr>
        <w:t>Data Controller or J</w:t>
      </w:r>
      <w:r w:rsidRPr="009246AF">
        <w:rPr>
          <w:rFonts w:ascii="Times New Roman" w:hAnsi="Times New Roman" w:cs="Times New Roman"/>
          <w:color w:val="222222"/>
          <w:sz w:val="20"/>
          <w:szCs w:val="20"/>
          <w:lang w:val="en-GB"/>
        </w:rPr>
        <w:t>oint</w:t>
      </w:r>
      <w:r w:rsidRPr="009246AF">
        <w:rPr>
          <w:rFonts w:ascii="Times New Roman" w:hAnsi="Times New Roman" w:cs="Times New Roman"/>
          <w:color w:val="222222"/>
          <w:sz w:val="20"/>
          <w:szCs w:val="20"/>
          <w:lang w:val="en-GB"/>
        </w:rPr>
        <w:t xml:space="preserve"> Controller </w:t>
      </w:r>
      <w:r w:rsidRPr="009246AF">
        <w:rPr>
          <w:rFonts w:ascii="Times New Roman" w:hAnsi="Times New Roman" w:cs="Times New Roman"/>
          <w:color w:val="222222"/>
          <w:sz w:val="20"/>
          <w:szCs w:val="20"/>
          <w:lang w:val="en-GB"/>
        </w:rPr>
        <w:t xml:space="preserve">for the pursuit of </w:t>
      </w:r>
      <w:r w:rsidRPr="009246AF">
        <w:rPr>
          <w:rFonts w:ascii="Times New Roman" w:hAnsi="Times New Roman" w:cs="Times New Roman"/>
          <w:color w:val="222222"/>
          <w:sz w:val="20"/>
          <w:szCs w:val="20"/>
          <w:lang w:val="en-GB"/>
        </w:rPr>
        <w:t>its</w:t>
      </w:r>
      <w:r w:rsidRPr="009246AF">
        <w:rPr>
          <w:rFonts w:ascii="Times New Roman" w:hAnsi="Times New Roman" w:cs="Times New Roman"/>
          <w:color w:val="222222"/>
          <w:sz w:val="20"/>
          <w:szCs w:val="20"/>
          <w:lang w:val="en-GB"/>
        </w:rPr>
        <w:t xml:space="preserve"> legitimate interest.</w:t>
      </w:r>
      <w:ins w:id="26" w:author="Fieldfisher" w:date="2020-08-07T13:28:00Z">
        <w:r w:rsidR="00D943EF" w:rsidRPr="00D943EF">
          <w:rPr>
            <w:rFonts w:ascii="Times New Roman" w:hAnsi="Times New Roman" w:cs="Times New Roman"/>
            <w:color w:val="222222"/>
            <w:sz w:val="20"/>
            <w:szCs w:val="20"/>
            <w:lang w:val="en-GB"/>
          </w:rPr>
          <w:t xml:space="preserve"> </w:t>
        </w:r>
        <w:r w:rsidR="00D943EF">
          <w:rPr>
            <w:rFonts w:ascii="Times New Roman" w:hAnsi="Times New Roman" w:cs="Times New Roman"/>
            <w:color w:val="222222"/>
            <w:sz w:val="20"/>
            <w:szCs w:val="20"/>
            <w:lang w:val="en-GB"/>
          </w:rPr>
          <w:t>You have the right to object to direct marketing, which includes profiling.</w:t>
        </w:r>
        <w:r w:rsidR="00D943EF">
          <w:rPr>
            <w:rFonts w:ascii="Times New Roman" w:hAnsi="Times New Roman" w:cs="Times New Roman"/>
            <w:color w:val="222222"/>
            <w:sz w:val="20"/>
            <w:szCs w:val="20"/>
            <w:lang w:val="en-GB"/>
          </w:rPr>
          <w:t xml:space="preserve"> </w:t>
        </w:r>
        <w:r w:rsidR="00D943EF" w:rsidRPr="009246AF">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ins>
    </w:p>
    <w:p w14:paraId="7DA796DB"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You also have the right to withdraw, in whole or in part, the</w:t>
      </w:r>
      <w:r w:rsidRPr="009246AF">
        <w:rPr>
          <w:rFonts w:ascii="Times New Roman" w:hAnsi="Times New Roman" w:cs="Times New Roman"/>
          <w:color w:val="222222"/>
          <w:sz w:val="20"/>
          <w:szCs w:val="20"/>
          <w:lang w:val="en-GB"/>
        </w:rPr>
        <w:t xml:space="preserve"> consent to the</w:t>
      </w:r>
      <w:r w:rsidRPr="009246AF">
        <w:rPr>
          <w:rFonts w:ascii="Times New Roman" w:hAnsi="Times New Roman" w:cs="Times New Roman"/>
          <w:color w:val="222222"/>
          <w:sz w:val="20"/>
          <w:szCs w:val="20"/>
          <w:lang w:val="en-GB"/>
        </w:rPr>
        <w:t xml:space="preserve"> processing of Personal Data concerning you for the</w:t>
      </w:r>
      <w:r w:rsidRPr="009246AF">
        <w:rPr>
          <w:rFonts w:ascii="Times New Roman" w:hAnsi="Times New Roman" w:cs="Times New Roman"/>
          <w:color w:val="222222"/>
          <w:sz w:val="20"/>
          <w:szCs w:val="20"/>
          <w:lang w:val="en-GB"/>
        </w:rPr>
        <w:t xml:space="preserve"> purpose of sending advertisements </w:t>
      </w:r>
      <w:r w:rsidRPr="009246AF">
        <w:rPr>
          <w:rFonts w:ascii="Times New Roman" w:hAnsi="Times New Roman" w:cs="Times New Roman"/>
          <w:color w:val="222222"/>
          <w:sz w:val="20"/>
          <w:szCs w:val="20"/>
          <w:lang w:val="en-GB"/>
        </w:rPr>
        <w:t xml:space="preserve">or direct selling or for carrying out market research or commercial communication </w:t>
      </w:r>
      <w:r w:rsidRPr="009246AF">
        <w:rPr>
          <w:rFonts w:ascii="Times New Roman" w:hAnsi="Times New Roman" w:cs="Times New Roman"/>
          <w:color w:val="222222"/>
          <w:sz w:val="20"/>
          <w:szCs w:val="20"/>
          <w:lang w:val="en-GB"/>
        </w:rPr>
        <w:t xml:space="preserve">with </w:t>
      </w:r>
      <w:r w:rsidRPr="009246AF">
        <w:rPr>
          <w:rFonts w:ascii="Times New Roman" w:hAnsi="Times New Roman" w:cs="Times New Roman"/>
          <w:color w:val="222222"/>
          <w:sz w:val="20"/>
          <w:szCs w:val="20"/>
          <w:lang w:val="en-GB"/>
        </w:rPr>
        <w:t>automated contact methods (e-mail, other remote communication systems via communica</w:t>
      </w:r>
      <w:r w:rsidRPr="009246AF">
        <w:rPr>
          <w:rFonts w:ascii="Times New Roman" w:hAnsi="Times New Roman" w:cs="Times New Roman"/>
          <w:color w:val="222222"/>
          <w:sz w:val="20"/>
          <w:szCs w:val="20"/>
          <w:lang w:val="en-GB"/>
        </w:rPr>
        <w:t xml:space="preserve">tion networks such as, for instance: SMS, MMS, </w:t>
      </w:r>
      <w:r w:rsidRPr="009246AF">
        <w:rPr>
          <w:rFonts w:ascii="Times New Roman" w:hAnsi="Times New Roman" w:cs="Times New Roman"/>
          <w:color w:val="222222"/>
          <w:sz w:val="20"/>
          <w:szCs w:val="20"/>
          <w:lang w:val="en-GB"/>
        </w:rPr>
        <w:t>messaging platforms, etc.</w:t>
      </w:r>
      <w:r w:rsidRPr="009246AF">
        <w:rPr>
          <w:rFonts w:ascii="Times New Roman" w:hAnsi="Times New Roman" w:cs="Times New Roman"/>
          <w:color w:val="222222"/>
          <w:sz w:val="20"/>
          <w:szCs w:val="20"/>
          <w:lang w:val="en-GB"/>
        </w:rPr>
        <w:t>) and traditional contact methods (mail).</w:t>
      </w:r>
    </w:p>
    <w:p w14:paraId="215354B5" w14:textId="6FCC9683"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del w:id="27" w:author="Fieldfisher" w:date="2020-08-07T13:28:00Z">
        <w:r w:rsidRPr="009246AF" w:rsidDel="00D943EF">
          <w:rPr>
            <w:rFonts w:ascii="Times New Roman" w:hAnsi="Times New Roman" w:cs="Times New Roman"/>
            <w:color w:val="222222"/>
            <w:sz w:val="20"/>
            <w:szCs w:val="20"/>
            <w:lang w:val="en-GB"/>
          </w:rPr>
          <w:delText>If you pref</w:delText>
        </w:r>
        <w:r w:rsidRPr="009246AF" w:rsidDel="00D943EF">
          <w:rPr>
            <w:rFonts w:ascii="Times New Roman" w:hAnsi="Times New Roman" w:cs="Times New Roman"/>
            <w:color w:val="222222"/>
            <w:sz w:val="20"/>
            <w:szCs w:val="20"/>
            <w:lang w:val="en-GB"/>
          </w:rPr>
          <w:delText>er that the processing of your Personal D</w:delText>
        </w:r>
        <w:r w:rsidRPr="009246AF" w:rsidDel="00D943EF">
          <w:rPr>
            <w:rFonts w:ascii="Times New Roman" w:hAnsi="Times New Roman" w:cs="Times New Roman"/>
            <w:color w:val="222222"/>
            <w:sz w:val="20"/>
            <w:szCs w:val="20"/>
            <w:lang w:val="en-GB"/>
          </w:rPr>
          <w:delText>ata is carried out solely through traditional contact methods, you can object to the proce</w:delText>
        </w:r>
        <w:r w:rsidRPr="009246AF" w:rsidDel="00D943EF">
          <w:rPr>
            <w:rFonts w:ascii="Times New Roman" w:hAnsi="Times New Roman" w:cs="Times New Roman"/>
            <w:color w:val="222222"/>
            <w:sz w:val="20"/>
            <w:szCs w:val="20"/>
            <w:lang w:val="en-GB"/>
          </w:rPr>
          <w:delText xml:space="preserve">ssing of your personal data </w:delText>
        </w:r>
        <w:r w:rsidRPr="009246AF" w:rsidDel="00D943EF">
          <w:rPr>
            <w:rFonts w:ascii="Times New Roman" w:hAnsi="Times New Roman" w:cs="Times New Roman"/>
            <w:color w:val="222222"/>
            <w:sz w:val="20"/>
            <w:szCs w:val="20"/>
            <w:lang w:val="en-GB"/>
          </w:rPr>
          <w:delText xml:space="preserve">carried out </w:delText>
        </w:r>
        <w:r w:rsidRPr="009246AF" w:rsidDel="00D943EF">
          <w:rPr>
            <w:rFonts w:ascii="Times New Roman" w:hAnsi="Times New Roman" w:cs="Times New Roman"/>
            <w:color w:val="222222"/>
            <w:sz w:val="20"/>
            <w:szCs w:val="20"/>
            <w:lang w:val="en-GB"/>
          </w:rPr>
          <w:delText>through automated contact methods</w:delText>
        </w:r>
      </w:del>
      <w:r w:rsidRPr="009246AF">
        <w:rPr>
          <w:rFonts w:ascii="Times New Roman" w:hAnsi="Times New Roman" w:cs="Times New Roman"/>
          <w:color w:val="222222"/>
          <w:sz w:val="20"/>
          <w:szCs w:val="20"/>
          <w:lang w:val="en-GB"/>
        </w:rPr>
        <w:t>.</w:t>
      </w:r>
    </w:p>
    <w:p w14:paraId="14E5750E"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above </w:t>
      </w:r>
      <w:r w:rsidRPr="009246AF">
        <w:rPr>
          <w:rFonts w:ascii="Times New Roman" w:hAnsi="Times New Roman" w:cs="Times New Roman"/>
          <w:color w:val="222222"/>
          <w:sz w:val="20"/>
          <w:szCs w:val="20"/>
          <w:lang w:val="en-GB"/>
        </w:rPr>
        <w:t xml:space="preserve">mentioned rights, it will be the responsibility of the </w:t>
      </w:r>
      <w:r w:rsidRPr="009246AF">
        <w:rPr>
          <w:rFonts w:ascii="Times New Roman" w:hAnsi="Times New Roman" w:cs="Times New Roman"/>
          <w:color w:val="222222"/>
          <w:sz w:val="20"/>
          <w:szCs w:val="20"/>
          <w:lang w:val="en-GB"/>
        </w:rPr>
        <w:t>Data Controller or J</w:t>
      </w:r>
      <w:r w:rsidRPr="009246AF">
        <w:rPr>
          <w:rFonts w:ascii="Times New Roman" w:hAnsi="Times New Roman" w:cs="Times New Roman"/>
          <w:color w:val="222222"/>
          <w:sz w:val="20"/>
          <w:szCs w:val="20"/>
          <w:lang w:val="en-GB"/>
        </w:rPr>
        <w:t xml:space="preserve">oint </w:t>
      </w:r>
      <w:r w:rsidRPr="009246AF">
        <w:rPr>
          <w:rFonts w:ascii="Times New Roman" w:hAnsi="Times New Roman" w:cs="Times New Roman"/>
          <w:color w:val="222222"/>
          <w:sz w:val="20"/>
          <w:szCs w:val="20"/>
          <w:lang w:val="en-GB"/>
        </w:rPr>
        <w:t>Controller</w:t>
      </w: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 xml:space="preserve">that you contacted </w:t>
      </w:r>
      <w:r w:rsidRPr="009246AF">
        <w:rPr>
          <w:rFonts w:ascii="Times New Roman" w:hAnsi="Times New Roman" w:cs="Times New Roman"/>
          <w:color w:val="222222"/>
          <w:sz w:val="20"/>
          <w:szCs w:val="20"/>
          <w:lang w:val="en-GB"/>
        </w:rPr>
        <w:t xml:space="preserve">to verify </w:t>
      </w:r>
      <w:r w:rsidRPr="009246AF">
        <w:rPr>
          <w:rFonts w:ascii="Times New Roman" w:hAnsi="Times New Roman" w:cs="Times New Roman"/>
          <w:color w:val="222222"/>
          <w:sz w:val="20"/>
          <w:szCs w:val="20"/>
          <w:lang w:val="en-GB"/>
        </w:rPr>
        <w:t xml:space="preserve">if </w:t>
      </w:r>
      <w:r w:rsidRPr="009246AF">
        <w:rPr>
          <w:rFonts w:ascii="Times New Roman" w:hAnsi="Times New Roman" w:cs="Times New Roman"/>
          <w:color w:val="222222"/>
          <w:sz w:val="20"/>
          <w:szCs w:val="20"/>
          <w:lang w:val="en-GB"/>
        </w:rPr>
        <w:t xml:space="preserve">you are entitled to exercise </w:t>
      </w:r>
      <w:r w:rsidRPr="009246AF">
        <w:rPr>
          <w:rFonts w:ascii="Times New Roman" w:hAnsi="Times New Roman" w:cs="Times New Roman"/>
          <w:color w:val="222222"/>
          <w:sz w:val="20"/>
          <w:szCs w:val="20"/>
          <w:lang w:val="en-GB"/>
        </w:rPr>
        <w:t xml:space="preserve">the right </w:t>
      </w:r>
      <w:r w:rsidRPr="009246AF">
        <w:rPr>
          <w:rFonts w:ascii="Times New Roman" w:hAnsi="Times New Roman" w:cs="Times New Roman"/>
          <w:color w:val="222222"/>
          <w:sz w:val="20"/>
          <w:szCs w:val="20"/>
          <w:lang w:val="en-GB"/>
        </w:rPr>
        <w:t xml:space="preserve">and </w:t>
      </w:r>
      <w:r w:rsidRPr="009246AF">
        <w:rPr>
          <w:rFonts w:ascii="Times New Roman" w:hAnsi="Times New Roman" w:cs="Times New Roman"/>
          <w:color w:val="222222"/>
          <w:sz w:val="20"/>
          <w:szCs w:val="20"/>
          <w:lang w:val="en-GB"/>
        </w:rPr>
        <w:t xml:space="preserve">to provide you with an answer, normally </w:t>
      </w:r>
      <w:r w:rsidRPr="009246AF">
        <w:rPr>
          <w:rFonts w:ascii="Times New Roman" w:hAnsi="Times New Roman" w:cs="Times New Roman"/>
          <w:color w:val="222222"/>
          <w:sz w:val="20"/>
          <w:szCs w:val="20"/>
          <w:lang w:val="en-GB"/>
        </w:rPr>
        <w:t>within a month.</w:t>
      </w:r>
    </w:p>
    <w:p w14:paraId="41C850A2" w14:textId="77777777" w:rsidR="001166F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As regards the Joint </w:t>
      </w:r>
      <w:r w:rsidRPr="009246AF">
        <w:rPr>
          <w:rFonts w:ascii="Times New Roman" w:hAnsi="Times New Roman" w:cs="Times New Roman"/>
          <w:color w:val="222222"/>
          <w:sz w:val="20"/>
          <w:szCs w:val="20"/>
          <w:lang w:val="en-GB"/>
        </w:rPr>
        <w:t>Controllers relationship, please note that OTB and Diesel entered into a specific agreement pursuant to article 26 of the GDPR, an extract of which is available for consultation contacting each of the Joint Data Controllers using the contact details indica</w:t>
      </w:r>
      <w:r w:rsidRPr="009246AF">
        <w:rPr>
          <w:rFonts w:ascii="Times New Roman" w:hAnsi="Times New Roman" w:cs="Times New Roman"/>
          <w:color w:val="222222"/>
          <w:sz w:val="20"/>
          <w:szCs w:val="20"/>
          <w:lang w:val="en-GB"/>
        </w:rPr>
        <w:t>ted under paragraph 1.</w:t>
      </w:r>
    </w:p>
    <w:p w14:paraId="3CCA39AF"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If you belie</w:t>
      </w:r>
      <w:r w:rsidRPr="009246AF">
        <w:rPr>
          <w:rFonts w:ascii="Times New Roman" w:hAnsi="Times New Roman" w:cs="Times New Roman"/>
          <w:color w:val="222222"/>
          <w:sz w:val="20"/>
          <w:szCs w:val="20"/>
          <w:lang w:val="en-GB"/>
        </w:rPr>
        <w:t>ve that the processing of your Personal D</w:t>
      </w:r>
      <w:r w:rsidRPr="009246AF">
        <w:rPr>
          <w:rFonts w:ascii="Times New Roman" w:hAnsi="Times New Roman" w:cs="Times New Roman"/>
          <w:color w:val="222222"/>
          <w:sz w:val="20"/>
          <w:szCs w:val="20"/>
          <w:lang w:val="en-GB"/>
        </w:rPr>
        <w:t xml:space="preserve">ata </w:t>
      </w:r>
      <w:r w:rsidRPr="009246AF">
        <w:rPr>
          <w:rFonts w:ascii="Times New Roman" w:hAnsi="Times New Roman" w:cs="Times New Roman"/>
          <w:color w:val="222222"/>
          <w:sz w:val="20"/>
          <w:szCs w:val="20"/>
          <w:lang w:val="en-GB"/>
        </w:rPr>
        <w:t>is carried out</w:t>
      </w:r>
      <w:r w:rsidRPr="009246AF">
        <w:rPr>
          <w:rFonts w:ascii="Times New Roman" w:hAnsi="Times New Roman" w:cs="Times New Roman"/>
          <w:color w:val="222222"/>
          <w:sz w:val="20"/>
          <w:szCs w:val="20"/>
          <w:lang w:val="en-GB"/>
        </w:rPr>
        <w:t xml:space="preserve"> in </w:t>
      </w:r>
      <w:r w:rsidRPr="009246AF">
        <w:rPr>
          <w:rFonts w:ascii="Times New Roman" w:hAnsi="Times New Roman" w:cs="Times New Roman"/>
          <w:color w:val="222222"/>
          <w:sz w:val="20"/>
          <w:szCs w:val="20"/>
          <w:lang w:val="en-GB"/>
        </w:rPr>
        <w:t>breach</w:t>
      </w:r>
      <w:r w:rsidRPr="009246AF">
        <w:rPr>
          <w:rFonts w:ascii="Times New Roman" w:hAnsi="Times New Roman" w:cs="Times New Roman"/>
          <w:color w:val="222222"/>
          <w:sz w:val="20"/>
          <w:szCs w:val="20"/>
          <w:lang w:val="en-GB"/>
        </w:rPr>
        <w:t xml:space="preserve"> of the provisions of the GDPR, you have the right to lodge a complaint with the </w:t>
      </w:r>
      <w:r w:rsidRPr="009246AF">
        <w:rPr>
          <w:rFonts w:ascii="Times New Roman" w:hAnsi="Times New Roman" w:cs="Times New Roman"/>
          <w:color w:val="222222"/>
          <w:sz w:val="20"/>
          <w:szCs w:val="20"/>
          <w:lang w:val="en-GB"/>
        </w:rPr>
        <w:t>Supervisory</w:t>
      </w:r>
      <w:r w:rsidRPr="009246AF">
        <w:rPr>
          <w:rFonts w:ascii="Times New Roman" w:hAnsi="Times New Roman" w:cs="Times New Roman"/>
          <w:color w:val="222222"/>
          <w:sz w:val="20"/>
          <w:szCs w:val="20"/>
          <w:lang w:val="en-GB"/>
        </w:rPr>
        <w:t xml:space="preserve"> Authority or to </w:t>
      </w:r>
      <w:r w:rsidRPr="009246AF">
        <w:rPr>
          <w:rFonts w:ascii="Times New Roman" w:hAnsi="Times New Roman" w:cs="Times New Roman"/>
          <w:color w:val="222222"/>
          <w:sz w:val="20"/>
          <w:szCs w:val="20"/>
          <w:lang w:val="en-GB"/>
        </w:rPr>
        <w:t>start the</w:t>
      </w:r>
      <w:r w:rsidRPr="009246AF">
        <w:rPr>
          <w:rFonts w:ascii="Times New Roman" w:hAnsi="Times New Roman" w:cs="Times New Roman"/>
          <w:color w:val="222222"/>
          <w:sz w:val="20"/>
          <w:szCs w:val="20"/>
          <w:lang w:val="en-GB"/>
        </w:rPr>
        <w:t xml:space="preserve"> appropriate </w:t>
      </w:r>
      <w:r w:rsidRPr="009246AF">
        <w:rPr>
          <w:rFonts w:ascii="Times New Roman" w:hAnsi="Times New Roman" w:cs="Times New Roman"/>
          <w:color w:val="222222"/>
          <w:sz w:val="20"/>
          <w:szCs w:val="20"/>
          <w:lang w:val="en-GB"/>
        </w:rPr>
        <w:t xml:space="preserve">legal actions before </w:t>
      </w:r>
      <w:r w:rsidRPr="009246AF">
        <w:rPr>
          <w:rFonts w:ascii="Times New Roman" w:hAnsi="Times New Roman" w:cs="Times New Roman"/>
          <w:color w:val="222222"/>
          <w:sz w:val="20"/>
          <w:szCs w:val="20"/>
          <w:lang w:val="en-GB"/>
        </w:rPr>
        <w:t>the competent courts</w:t>
      </w:r>
      <w:r w:rsidRPr="009246AF">
        <w:rPr>
          <w:rFonts w:ascii="Times New Roman" w:hAnsi="Times New Roman" w:cs="Times New Roman"/>
          <w:color w:val="222222"/>
          <w:sz w:val="20"/>
          <w:szCs w:val="20"/>
          <w:lang w:val="en-GB"/>
        </w:rPr>
        <w:t>.</w:t>
      </w:r>
    </w:p>
    <w:p w14:paraId="3513B874"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To exercise your rights, you can send a request to the Data Controllers or </w:t>
      </w:r>
      <w:r w:rsidRPr="009246AF">
        <w:rPr>
          <w:rFonts w:ascii="Times New Roman" w:hAnsi="Times New Roman" w:cs="Times New Roman"/>
          <w:color w:val="222222"/>
          <w:sz w:val="20"/>
          <w:szCs w:val="20"/>
          <w:lang w:val="en-GB"/>
        </w:rPr>
        <w:t xml:space="preserve">Joint </w:t>
      </w:r>
      <w:r w:rsidRPr="009246AF">
        <w:rPr>
          <w:rFonts w:ascii="Times New Roman" w:hAnsi="Times New Roman" w:cs="Times New Roman"/>
          <w:color w:val="222222"/>
          <w:sz w:val="20"/>
          <w:szCs w:val="20"/>
          <w:lang w:val="en-GB"/>
        </w:rPr>
        <w:t xml:space="preserve">Controllers by writing to the addresses indicated in paragraph 1. The </w:t>
      </w:r>
      <w:r w:rsidRPr="009246AF">
        <w:rPr>
          <w:rFonts w:ascii="Times New Roman" w:hAnsi="Times New Roman" w:cs="Times New Roman"/>
          <w:color w:val="222222"/>
          <w:sz w:val="20"/>
          <w:szCs w:val="20"/>
          <w:lang w:val="en-GB"/>
        </w:rPr>
        <w:t xml:space="preserve">OTB </w:t>
      </w:r>
      <w:r w:rsidRPr="009246AF">
        <w:rPr>
          <w:rFonts w:ascii="Times New Roman" w:hAnsi="Times New Roman" w:cs="Times New Roman"/>
          <w:color w:val="222222"/>
          <w:sz w:val="20"/>
          <w:szCs w:val="20"/>
          <w:lang w:val="en-GB"/>
        </w:rPr>
        <w:t>Data Pr</w:t>
      </w:r>
      <w:r w:rsidRPr="009246AF">
        <w:rPr>
          <w:rFonts w:ascii="Times New Roman" w:hAnsi="Times New Roman" w:cs="Times New Roman"/>
          <w:color w:val="222222"/>
          <w:sz w:val="20"/>
          <w:szCs w:val="20"/>
          <w:lang w:val="en-GB"/>
        </w:rPr>
        <w:t>otection Officer</w:t>
      </w:r>
      <w:r w:rsidRPr="009246AF">
        <w:rPr>
          <w:rFonts w:ascii="Times New Roman" w:hAnsi="Times New Roman" w:cs="Times New Roman"/>
          <w:color w:val="222222"/>
          <w:sz w:val="20"/>
          <w:szCs w:val="20"/>
          <w:lang w:val="en-GB"/>
        </w:rPr>
        <w:t xml:space="preserve"> can be contacted at the email address dpo@otb.net. The </w:t>
      </w:r>
      <w:r w:rsidRPr="009246AF">
        <w:rPr>
          <w:rFonts w:ascii="Times New Roman" w:hAnsi="Times New Roman" w:cs="Times New Roman"/>
          <w:color w:val="222222"/>
          <w:sz w:val="20"/>
          <w:szCs w:val="20"/>
          <w:lang w:val="en-GB"/>
        </w:rPr>
        <w:t>Diesel Data Protection Officer can be contacted at the email address</w:t>
      </w:r>
      <w:r w:rsidRPr="009246AF">
        <w:rPr>
          <w:rFonts w:ascii="Times New Roman" w:hAnsi="Times New Roman" w:cs="Times New Roman"/>
          <w:color w:val="222222"/>
          <w:sz w:val="20"/>
          <w:szCs w:val="20"/>
          <w:lang w:val="en-GB"/>
        </w:rPr>
        <w:t xml:space="preserve"> dpo@otb.net.</w:t>
      </w:r>
    </w:p>
    <w:p w14:paraId="509817BA"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p>
    <w:p w14:paraId="75D30F63" w14:textId="77777777" w:rsidR="00D91FDC" w:rsidRPr="009246AF" w:rsidRDefault="00B012D7" w:rsidP="00C30AEE">
      <w:pPr>
        <w:shd w:val="clear" w:color="auto" w:fill="FFFFFF"/>
        <w:spacing w:line="240" w:lineRule="auto"/>
        <w:jc w:val="both"/>
        <w:rPr>
          <w:rFonts w:ascii="Times New Roman" w:hAnsi="Times New Roman" w:cs="Times New Roman"/>
          <w:i/>
          <w:color w:val="222222"/>
          <w:sz w:val="20"/>
          <w:szCs w:val="20"/>
          <w:lang w:val="en-GB"/>
        </w:rPr>
      </w:pPr>
      <w:r w:rsidRPr="009246AF">
        <w:rPr>
          <w:rFonts w:ascii="Times New Roman" w:hAnsi="Times New Roman" w:cs="Times New Roman"/>
          <w:i/>
          <w:color w:val="222222"/>
          <w:sz w:val="20"/>
          <w:szCs w:val="20"/>
          <w:lang w:val="en-GB"/>
        </w:rPr>
        <w:t>LAST UPDATE MARCH 2020</w:t>
      </w:r>
    </w:p>
    <w:p w14:paraId="3D023A7B" w14:textId="77777777" w:rsidR="00D91FDC"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p>
    <w:p w14:paraId="198A61B8" w14:textId="77777777" w:rsidR="00A749F3" w:rsidRPr="009246AF" w:rsidRDefault="00B012D7" w:rsidP="00C30AEE">
      <w:pPr>
        <w:spacing w:after="0" w:line="240" w:lineRule="auto"/>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br w:type="page"/>
      </w:r>
    </w:p>
    <w:p w14:paraId="6CD38BEF" w14:textId="77777777" w:rsidR="00A749F3" w:rsidRPr="009246AF" w:rsidRDefault="00B012D7" w:rsidP="00C30AEE">
      <w:pPr>
        <w:shd w:val="clear" w:color="auto" w:fill="FFFFFF"/>
        <w:spacing w:line="240" w:lineRule="auto"/>
        <w:jc w:val="center"/>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lastRenderedPageBreak/>
        <w:t xml:space="preserve">[CONSENT </w:t>
      </w:r>
      <w:r w:rsidRPr="009246AF">
        <w:rPr>
          <w:rFonts w:ascii="Times New Roman" w:hAnsi="Times New Roman" w:cs="Times New Roman"/>
          <w:b/>
          <w:color w:val="222222"/>
          <w:sz w:val="20"/>
          <w:szCs w:val="20"/>
          <w:lang w:val="en-GB"/>
        </w:rPr>
        <w:t>FORMS</w:t>
      </w:r>
      <w:r w:rsidRPr="009246AF">
        <w:rPr>
          <w:rFonts w:ascii="Times New Roman" w:hAnsi="Times New Roman" w:cs="Times New Roman"/>
          <w:b/>
          <w:color w:val="222222"/>
          <w:sz w:val="20"/>
          <w:szCs w:val="20"/>
          <w:lang w:val="en-GB"/>
        </w:rPr>
        <w:t xml:space="preserve"> TO BE PLACED </w:t>
      </w:r>
      <w:r w:rsidRPr="009246AF">
        <w:rPr>
          <w:rFonts w:ascii="Times New Roman" w:hAnsi="Times New Roman" w:cs="Times New Roman"/>
          <w:b/>
          <w:color w:val="222222"/>
          <w:sz w:val="20"/>
          <w:szCs w:val="20"/>
          <w:lang w:val="en-GB"/>
        </w:rPr>
        <w:t>IN THE RELEVANT SPACES AS APPROPRIATE</w:t>
      </w:r>
      <w:r w:rsidRPr="009246AF">
        <w:rPr>
          <w:rFonts w:ascii="Times New Roman" w:hAnsi="Times New Roman" w:cs="Times New Roman"/>
          <w:b/>
          <w:color w:val="222222"/>
          <w:sz w:val="20"/>
          <w:szCs w:val="20"/>
          <w:lang w:val="en-GB"/>
        </w:rPr>
        <w:t>]</w:t>
      </w:r>
    </w:p>
    <w:tbl>
      <w:tblPr>
        <w:tblStyle w:val="Grigliatabella"/>
        <w:tblW w:w="0" w:type="auto"/>
        <w:tblLook w:val="04A0" w:firstRow="1" w:lastRow="0" w:firstColumn="1" w:lastColumn="0" w:noHBand="0" w:noVBand="1"/>
      </w:tblPr>
      <w:tblGrid>
        <w:gridCol w:w="4814"/>
        <w:gridCol w:w="4814"/>
      </w:tblGrid>
      <w:tr w:rsidR="00880152" w:rsidRPr="00B269B3" w14:paraId="6DB797B3" w14:textId="77777777" w:rsidTr="008D4DD0">
        <w:tc>
          <w:tcPr>
            <w:tcW w:w="4814" w:type="dxa"/>
          </w:tcPr>
          <w:p w14:paraId="0AAC4398"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t>CONSENT FORM FOR DIESEL S.P.A. (DIGITAL VERSION)</w:t>
            </w:r>
          </w:p>
          <w:p w14:paraId="0DA9C3C3"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Having read the </w:t>
            </w:r>
            <w:r w:rsidRPr="009246AF">
              <w:rPr>
                <w:rFonts w:ascii="Times New Roman" w:hAnsi="Times New Roman" w:cs="Times New Roman"/>
                <w:color w:val="222222"/>
                <w:sz w:val="18"/>
                <w:szCs w:val="18"/>
                <w:u w:val="single"/>
                <w:lang w:val="en-GB"/>
              </w:rPr>
              <w:t>information notice</w:t>
            </w:r>
            <w:r w:rsidRPr="009246AF">
              <w:rPr>
                <w:rFonts w:ascii="Times New Roman" w:hAnsi="Times New Roman" w:cs="Times New Roman"/>
                <w:color w:val="222222"/>
                <w:sz w:val="18"/>
                <w:szCs w:val="18"/>
                <w:lang w:val="en-GB"/>
              </w:rPr>
              <w:t xml:space="preserve"> [</w:t>
            </w:r>
            <w:r w:rsidRPr="009246AF">
              <w:rPr>
                <w:rFonts w:ascii="Times New Roman" w:hAnsi="Times New Roman" w:cs="Times New Roman"/>
                <w:i/>
                <w:color w:val="222222"/>
                <w:sz w:val="18"/>
                <w:szCs w:val="18"/>
                <w:lang w:val="en-GB"/>
              </w:rPr>
              <w:t>link</w:t>
            </w:r>
            <w:r w:rsidRPr="009246AF">
              <w:rPr>
                <w:rFonts w:ascii="Times New Roman" w:hAnsi="Times New Roman" w:cs="Times New Roman"/>
                <w:color w:val="222222"/>
                <w:sz w:val="18"/>
                <w:szCs w:val="18"/>
                <w:lang w:val="en-GB"/>
              </w:rPr>
              <w:t xml:space="preserve">], I authorize Diesel S.p.A. to the processing of my personal data for </w:t>
            </w:r>
            <w:r w:rsidRPr="009246AF">
              <w:rPr>
                <w:rFonts w:ascii="Times New Roman" w:hAnsi="Times New Roman" w:cs="Times New Roman"/>
                <w:b/>
                <w:color w:val="222222"/>
                <w:sz w:val="18"/>
                <w:szCs w:val="18"/>
                <w:lang w:val="en-GB"/>
              </w:rPr>
              <w:t>Marketing*</w:t>
            </w:r>
            <w:r w:rsidRPr="009246AF">
              <w:rPr>
                <w:rFonts w:ascii="Times New Roman" w:hAnsi="Times New Roman" w:cs="Times New Roman"/>
                <w:color w:val="222222"/>
                <w:sz w:val="18"/>
                <w:szCs w:val="18"/>
                <w:lang w:val="en-GB"/>
              </w:rPr>
              <w:t xml:space="preserve"> purposes as described in paragraph 3.1.d) of the </w:t>
            </w:r>
            <w:r w:rsidRPr="009246AF">
              <w:rPr>
                <w:rFonts w:ascii="Times New Roman" w:hAnsi="Times New Roman" w:cs="Times New Roman"/>
                <w:color w:val="222222"/>
                <w:sz w:val="18"/>
                <w:szCs w:val="18"/>
                <w:u w:val="single"/>
                <w:lang w:val="en-GB"/>
              </w:rPr>
              <w:t>information notice</w:t>
            </w:r>
            <w:r w:rsidRPr="009246AF">
              <w:rPr>
                <w:rFonts w:ascii="Times New Roman" w:hAnsi="Times New Roman" w:cs="Times New Roman"/>
                <w:color w:val="222222"/>
                <w:sz w:val="18"/>
                <w:szCs w:val="18"/>
                <w:lang w:val="en-GB"/>
              </w:rPr>
              <w:t>:</w:t>
            </w:r>
          </w:p>
          <w:p w14:paraId="44C7C364"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59"/>
            </w:r>
            <w:r w:rsidRPr="009246AF">
              <w:rPr>
                <w:rFonts w:ascii="Times New Roman" w:hAnsi="Times New Roman" w:cs="Times New Roman"/>
                <w:b/>
                <w:color w:val="222222"/>
                <w:sz w:val="18"/>
                <w:szCs w:val="18"/>
                <w:lang w:val="en-GB"/>
              </w:rPr>
              <w:sym w:font="Times New Roman" w:char="0045"/>
            </w:r>
            <w:r w:rsidRPr="009246AF">
              <w:rPr>
                <w:rFonts w:ascii="Times New Roman" w:hAnsi="Times New Roman" w:cs="Times New Roman"/>
                <w:b/>
                <w:color w:val="222222"/>
                <w:sz w:val="18"/>
                <w:szCs w:val="18"/>
                <w:lang w:val="en-GB"/>
              </w:rPr>
              <w:sym w:font="Times New Roman" w:char="0053"/>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4E"/>
            </w:r>
            <w:r w:rsidRPr="009246AF">
              <w:rPr>
                <w:rFonts w:ascii="Times New Roman" w:hAnsi="Times New Roman" w:cs="Times New Roman"/>
                <w:b/>
                <w:color w:val="222222"/>
                <w:sz w:val="18"/>
                <w:szCs w:val="18"/>
                <w:lang w:val="en-GB"/>
              </w:rPr>
              <w:sym w:font="Times New Roman" w:char="004F"/>
            </w:r>
          </w:p>
          <w:p w14:paraId="3E9FABF8"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*[NOTE: bold words must include pop-up or </w:t>
            </w:r>
            <w:r w:rsidRPr="009246AF">
              <w:rPr>
                <w:rFonts w:ascii="Times New Roman" w:hAnsi="Times New Roman" w:cs="Times New Roman"/>
                <w:color w:val="222222"/>
                <w:sz w:val="18"/>
                <w:szCs w:val="18"/>
                <w:lang w:val="en-GB"/>
              </w:rPr>
              <w:t>mouse over mechanisms that open the following text]: Diesel S.p.A. will be able to process Biographical Data and Contact and Sales Data for advertising activities on the social networks to which I am subscribed or sending advertising or direct sales materi</w:t>
            </w:r>
            <w:r w:rsidRPr="009246AF">
              <w:rPr>
                <w:rFonts w:ascii="Times New Roman" w:hAnsi="Times New Roman" w:cs="Times New Roman"/>
                <w:color w:val="222222"/>
                <w:sz w:val="18"/>
                <w:szCs w:val="18"/>
                <w:lang w:val="en-GB"/>
              </w:rPr>
              <w:t>al, carrying out market research, sending commercial promotions and discounts reserved to customers, commercial information - possibly also customized - with automated contact methods (e-mail, newsletters, SMS, MMS, messaging platforms, etc.) and tradition</w:t>
            </w:r>
            <w:r w:rsidRPr="009246AF">
              <w:rPr>
                <w:rFonts w:ascii="Times New Roman" w:hAnsi="Times New Roman" w:cs="Times New Roman"/>
                <w:color w:val="222222"/>
                <w:sz w:val="18"/>
                <w:szCs w:val="18"/>
                <w:lang w:val="en-GB"/>
              </w:rPr>
              <w:t>al contact methods (mail).</w:t>
            </w:r>
          </w:p>
          <w:p w14:paraId="0E951E5E" w14:textId="2A080810" w:rsidR="008D4DD0" w:rsidRDefault="00B012D7" w:rsidP="008D4DD0">
            <w:pPr>
              <w:shd w:val="clear" w:color="auto" w:fill="FFFFFF"/>
              <w:spacing w:line="240" w:lineRule="auto"/>
              <w:jc w:val="both"/>
              <w:rPr>
                <w:ins w:id="28" w:author="Fieldfisher" w:date="2020-08-07T13:40:00Z"/>
                <w:rFonts w:ascii="Times New Roman" w:hAnsi="Times New Roman" w:cs="Times New Roman"/>
                <w:color w:val="222222"/>
                <w:sz w:val="18"/>
                <w:szCs w:val="18"/>
                <w:lang w:val="en"/>
              </w:rPr>
            </w:pPr>
            <w:r w:rsidRPr="009246AF">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w:t>
            </w:r>
            <w:r w:rsidRPr="009246AF">
              <w:rPr>
                <w:rFonts w:ascii="Times New Roman" w:hAnsi="Times New Roman" w:cs="Times New Roman"/>
                <w:color w:val="222222"/>
                <w:sz w:val="18"/>
                <w:szCs w:val="18"/>
                <w:lang w:val="en"/>
              </w:rPr>
              <w:t>u are entitled due to your registration to the Loyalty Program .</w:t>
            </w:r>
          </w:p>
          <w:p w14:paraId="1443BCC3" w14:textId="77777777" w:rsidR="00B012D7" w:rsidRPr="004101E7" w:rsidRDefault="00B012D7" w:rsidP="00B012D7">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privacy@otb.net or otherwise contacting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112A0663" w14:textId="77777777" w:rsidR="00B012D7"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p>
          <w:p w14:paraId="09BAA463" w14:textId="77777777" w:rsidR="008D4DD0" w:rsidRPr="009246AF" w:rsidRDefault="00B012D7" w:rsidP="00C30AEE">
            <w:pPr>
              <w:spacing w:line="240" w:lineRule="auto"/>
              <w:jc w:val="both"/>
              <w:rPr>
                <w:rFonts w:ascii="Times New Roman" w:hAnsi="Times New Roman" w:cs="Times New Roman"/>
                <w:color w:val="222222"/>
                <w:sz w:val="20"/>
                <w:szCs w:val="20"/>
                <w:lang w:val="en-GB"/>
              </w:rPr>
            </w:pPr>
          </w:p>
        </w:tc>
        <w:tc>
          <w:tcPr>
            <w:tcW w:w="4814" w:type="dxa"/>
          </w:tcPr>
          <w:p w14:paraId="58413232"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t>CONSENT FORM FOR DIESEL S.P.A. (</w:t>
            </w:r>
            <w:commentRangeStart w:id="29"/>
            <w:r w:rsidRPr="009246AF">
              <w:rPr>
                <w:rFonts w:ascii="Times New Roman" w:hAnsi="Times New Roman" w:cs="Times New Roman"/>
                <w:b/>
                <w:color w:val="222222"/>
                <w:sz w:val="18"/>
                <w:szCs w:val="18"/>
                <w:lang w:val="en-GB"/>
              </w:rPr>
              <w:t>ANALOGIC VERSION)</w:t>
            </w:r>
            <w:commentRangeEnd w:id="29"/>
            <w:r>
              <w:rPr>
                <w:rStyle w:val="Rimandocommento"/>
              </w:rPr>
              <w:commentReference w:id="29"/>
            </w:r>
          </w:p>
          <w:p w14:paraId="582F85E6"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Having read the information notice, I authorize Diesel S.p.A. to the processing of my personal data for </w:t>
            </w:r>
            <w:r w:rsidRPr="009246AF">
              <w:rPr>
                <w:rFonts w:ascii="Times New Roman" w:hAnsi="Times New Roman" w:cs="Times New Roman"/>
                <w:b/>
                <w:color w:val="222222"/>
                <w:sz w:val="18"/>
                <w:szCs w:val="18"/>
                <w:lang w:val="en-GB"/>
              </w:rPr>
              <w:t>Marketing*</w:t>
            </w:r>
            <w:r w:rsidRPr="009246AF">
              <w:rPr>
                <w:rFonts w:ascii="Times New Roman" w:hAnsi="Times New Roman" w:cs="Times New Roman"/>
                <w:color w:val="222222"/>
                <w:sz w:val="18"/>
                <w:szCs w:val="18"/>
                <w:lang w:val="en-GB"/>
              </w:rPr>
              <w:t xml:space="preserve"> purposes as described in paragraph 3.1.d) of the information notice:</w:t>
            </w:r>
          </w:p>
          <w:p w14:paraId="3230AB50"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59"/>
            </w:r>
            <w:r w:rsidRPr="009246AF">
              <w:rPr>
                <w:rFonts w:ascii="Times New Roman" w:hAnsi="Times New Roman" w:cs="Times New Roman"/>
                <w:b/>
                <w:color w:val="222222"/>
                <w:sz w:val="18"/>
                <w:szCs w:val="18"/>
                <w:lang w:val="en-GB"/>
              </w:rPr>
              <w:sym w:font="Times New Roman" w:char="0045"/>
            </w:r>
            <w:r w:rsidRPr="009246AF">
              <w:rPr>
                <w:rFonts w:ascii="Times New Roman" w:hAnsi="Times New Roman" w:cs="Times New Roman"/>
                <w:b/>
                <w:color w:val="222222"/>
                <w:sz w:val="18"/>
                <w:szCs w:val="18"/>
                <w:lang w:val="en-GB"/>
              </w:rPr>
              <w:sym w:font="Times New Roman" w:char="0053"/>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4E"/>
            </w:r>
            <w:r w:rsidRPr="009246AF">
              <w:rPr>
                <w:rFonts w:ascii="Times New Roman" w:hAnsi="Times New Roman" w:cs="Times New Roman"/>
                <w:b/>
                <w:color w:val="222222"/>
                <w:sz w:val="18"/>
                <w:szCs w:val="18"/>
                <w:lang w:val="en-GB"/>
              </w:rPr>
              <w:sym w:font="Times New Roman" w:char="004F"/>
            </w:r>
          </w:p>
          <w:p w14:paraId="1028DEFA"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 Diesel S.p.A. will be able to process </w:t>
            </w:r>
            <w:r w:rsidRPr="009246AF">
              <w:rPr>
                <w:rFonts w:ascii="Times New Roman" w:hAnsi="Times New Roman" w:cs="Times New Roman"/>
                <w:color w:val="222222"/>
                <w:sz w:val="18"/>
                <w:szCs w:val="18"/>
                <w:lang w:val="en-GB"/>
              </w:rPr>
              <w:t xml:space="preserve">Biographical Data and Contact Data for advertising activities on the social networks to which I am subscribed or sending advertising or direct sales material, carrying out market research, sending commercial promotions and discounts reserved to customers, </w:t>
            </w:r>
            <w:r w:rsidRPr="009246AF">
              <w:rPr>
                <w:rFonts w:ascii="Times New Roman" w:hAnsi="Times New Roman" w:cs="Times New Roman"/>
                <w:color w:val="222222"/>
                <w:sz w:val="18"/>
                <w:szCs w:val="18"/>
                <w:lang w:val="en-GB"/>
              </w:rPr>
              <w:t>commercial information - possibly also customized - with automated contact methods (e-mail, newsletters, SMS, MMS, messaging platforms, etc.) and traditional contact methods (mail).</w:t>
            </w:r>
          </w:p>
          <w:p w14:paraId="05AD528B" w14:textId="77777777" w:rsidR="00B012D7" w:rsidRPr="004101E7" w:rsidRDefault="00B012D7" w:rsidP="00B012D7">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privacy@otb.net or otherwise contacting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0AFED82B" w14:textId="77777777" w:rsidR="008D4DD0" w:rsidRPr="009246AF" w:rsidRDefault="00B012D7" w:rsidP="00C30AEE">
            <w:pPr>
              <w:spacing w:line="240" w:lineRule="auto"/>
              <w:jc w:val="both"/>
              <w:rPr>
                <w:rFonts w:ascii="Times New Roman" w:hAnsi="Times New Roman" w:cs="Times New Roman"/>
                <w:color w:val="222222"/>
                <w:sz w:val="20"/>
                <w:szCs w:val="20"/>
                <w:lang w:val="en-GB"/>
              </w:rPr>
            </w:pPr>
          </w:p>
        </w:tc>
      </w:tr>
      <w:tr w:rsidR="00880152" w:rsidRPr="00B269B3" w14:paraId="3F3A026A" w14:textId="77777777" w:rsidTr="008D4DD0">
        <w:tc>
          <w:tcPr>
            <w:tcW w:w="4814" w:type="dxa"/>
          </w:tcPr>
          <w:p w14:paraId="3743A311"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t>CONSENT FORM FOR JOINT CONTROLLERS (DIGITAL VERSION)</w:t>
            </w:r>
          </w:p>
          <w:p w14:paraId="38D39287"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Having read the </w:t>
            </w:r>
            <w:r w:rsidRPr="009246AF">
              <w:rPr>
                <w:rFonts w:ascii="Times New Roman" w:hAnsi="Times New Roman" w:cs="Times New Roman"/>
                <w:color w:val="222222"/>
                <w:sz w:val="18"/>
                <w:szCs w:val="18"/>
                <w:u w:val="single"/>
                <w:lang w:val="en-GB"/>
              </w:rPr>
              <w:t>information notice</w:t>
            </w:r>
            <w:r w:rsidRPr="009246AF">
              <w:rPr>
                <w:rFonts w:ascii="Times New Roman" w:hAnsi="Times New Roman" w:cs="Times New Roman"/>
                <w:color w:val="222222"/>
                <w:sz w:val="18"/>
                <w:szCs w:val="18"/>
                <w:lang w:val="en-GB"/>
              </w:rPr>
              <w:t xml:space="preserve"> [</w:t>
            </w:r>
            <w:r w:rsidRPr="009246AF">
              <w:rPr>
                <w:rFonts w:ascii="Times New Roman" w:hAnsi="Times New Roman" w:cs="Times New Roman"/>
                <w:i/>
                <w:color w:val="222222"/>
                <w:sz w:val="18"/>
                <w:szCs w:val="18"/>
                <w:lang w:val="en-GB"/>
              </w:rPr>
              <w:t>link</w:t>
            </w:r>
            <w:r w:rsidRPr="009246AF">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9246AF">
              <w:rPr>
                <w:rFonts w:ascii="Times New Roman" w:hAnsi="Times New Roman" w:cs="Times New Roman"/>
                <w:b/>
                <w:color w:val="222222"/>
                <w:sz w:val="18"/>
                <w:szCs w:val="18"/>
                <w:lang w:val="en-GB"/>
              </w:rPr>
              <w:t>Customer analysis to provide experiences in line with your preferences</w:t>
            </w:r>
            <w:r w:rsidRPr="009246AF">
              <w:rPr>
                <w:rFonts w:ascii="Times New Roman" w:hAnsi="Times New Roman" w:cs="Times New Roman"/>
                <w:color w:val="222222"/>
                <w:sz w:val="18"/>
                <w:szCs w:val="18"/>
                <w:lang w:val="en-GB"/>
              </w:rPr>
              <w:t>* as described in paragraph 3.2.a</w:t>
            </w:r>
            <w:r w:rsidRPr="009246AF">
              <w:rPr>
                <w:rFonts w:ascii="Times New Roman" w:hAnsi="Times New Roman" w:cs="Times New Roman"/>
                <w:color w:val="222222"/>
                <w:sz w:val="18"/>
                <w:szCs w:val="18"/>
                <w:lang w:val="en-GB"/>
              </w:rPr>
              <w:t>) of the i</w:t>
            </w:r>
            <w:r w:rsidRPr="009246AF">
              <w:rPr>
                <w:rFonts w:ascii="Times New Roman" w:hAnsi="Times New Roman" w:cs="Times New Roman"/>
                <w:color w:val="222222"/>
                <w:sz w:val="18"/>
                <w:szCs w:val="18"/>
                <w:u w:val="single"/>
                <w:lang w:val="en-GB"/>
              </w:rPr>
              <w:t>nformation notice</w:t>
            </w:r>
          </w:p>
          <w:p w14:paraId="27A9063B"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59"/>
            </w:r>
            <w:r w:rsidRPr="009246AF">
              <w:rPr>
                <w:rFonts w:ascii="Times New Roman" w:hAnsi="Times New Roman" w:cs="Times New Roman"/>
                <w:b/>
                <w:color w:val="222222"/>
                <w:sz w:val="18"/>
                <w:szCs w:val="18"/>
                <w:lang w:val="en-GB"/>
              </w:rPr>
              <w:sym w:font="Times New Roman" w:char="0045"/>
            </w:r>
            <w:r w:rsidRPr="009246AF">
              <w:rPr>
                <w:rFonts w:ascii="Times New Roman" w:hAnsi="Times New Roman" w:cs="Times New Roman"/>
                <w:b/>
                <w:color w:val="222222"/>
                <w:sz w:val="18"/>
                <w:szCs w:val="18"/>
                <w:lang w:val="en-GB"/>
              </w:rPr>
              <w:sym w:font="Times New Roman" w:char="0053"/>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4E"/>
            </w:r>
            <w:r w:rsidRPr="009246AF">
              <w:rPr>
                <w:rFonts w:ascii="Times New Roman" w:hAnsi="Times New Roman" w:cs="Times New Roman"/>
                <w:b/>
                <w:color w:val="222222"/>
                <w:sz w:val="18"/>
                <w:szCs w:val="18"/>
                <w:lang w:val="en-GB"/>
              </w:rPr>
              <w:sym w:font="Times New Roman" w:char="004F"/>
            </w:r>
          </w:p>
          <w:p w14:paraId="1A60E053"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*[NOTE: bold words must include pop-up or mouse-over mechanisms that open the following text]: the Joint Data Controllers will be able to process the Biographical Data, the Contact Data, the Sales Data, the </w:t>
            </w:r>
            <w:r w:rsidRPr="009246AF">
              <w:rPr>
                <w:rFonts w:ascii="Times New Roman" w:hAnsi="Times New Roman" w:cs="Times New Roman"/>
                <w:color w:val="222222"/>
                <w:sz w:val="18"/>
                <w:szCs w:val="18"/>
                <w:lang w:val="en-GB"/>
              </w:rPr>
              <w:t>Data collected in the shop, the Purchase Data and the Navigation Data for profiling purposes, or for analysis on your purchasing preferences consisting of automated processing of the above mentioned data. This processing is aimed at analytically knowing or</w:t>
            </w:r>
            <w:r w:rsidRPr="009246AF">
              <w:rPr>
                <w:rFonts w:ascii="Times New Roman" w:hAnsi="Times New Roman" w:cs="Times New Roman"/>
                <w:color w:val="222222"/>
                <w:sz w:val="18"/>
                <w:szCs w:val="18"/>
                <w:lang w:val="en-GB"/>
              </w:rPr>
              <w:t xml:space="preserve"> predicting your purchasing preferences also in order to create customers profiles, and customize the commercial offer so that it is more in line with your preferences.</w:t>
            </w:r>
          </w:p>
          <w:p w14:paraId="0BCE534F" w14:textId="5FEEA823"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privacy@diesel.com, privacy@otb.net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p>
        </w:tc>
        <w:tc>
          <w:tcPr>
            <w:tcW w:w="4814" w:type="dxa"/>
          </w:tcPr>
          <w:p w14:paraId="055EAACF"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t xml:space="preserve">CONSENT FORM FOR JOINT CONTROLLERS </w:t>
            </w:r>
            <w:commentRangeStart w:id="31"/>
            <w:r w:rsidRPr="009246AF">
              <w:rPr>
                <w:rFonts w:ascii="Times New Roman" w:hAnsi="Times New Roman" w:cs="Times New Roman"/>
                <w:b/>
                <w:color w:val="222222"/>
                <w:sz w:val="18"/>
                <w:szCs w:val="18"/>
                <w:lang w:val="en-GB"/>
              </w:rPr>
              <w:t>(ANALO</w:t>
            </w:r>
            <w:r w:rsidRPr="009246AF">
              <w:rPr>
                <w:rFonts w:ascii="Times New Roman" w:hAnsi="Times New Roman" w:cs="Times New Roman"/>
                <w:b/>
                <w:color w:val="222222"/>
                <w:sz w:val="18"/>
                <w:szCs w:val="18"/>
                <w:lang w:val="en-GB"/>
              </w:rPr>
              <w:t>GIC</w:t>
            </w:r>
            <w:r w:rsidRPr="009246AF">
              <w:rPr>
                <w:rFonts w:ascii="Times New Roman" w:hAnsi="Times New Roman" w:cs="Times New Roman"/>
                <w:b/>
                <w:color w:val="222222"/>
                <w:sz w:val="18"/>
                <w:szCs w:val="18"/>
                <w:lang w:val="en-GB"/>
              </w:rPr>
              <w:t xml:space="preserve"> VERSION)</w:t>
            </w:r>
            <w:commentRangeEnd w:id="31"/>
            <w:r>
              <w:rPr>
                <w:rStyle w:val="Rimandocommento"/>
              </w:rPr>
              <w:commentReference w:id="31"/>
            </w:r>
          </w:p>
          <w:p w14:paraId="1BCB8804"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Having read the information notice, I authorize the Joint Data Controllers OTB S.p.A. and Diesel S.p.A. to process my personal</w:t>
            </w:r>
            <w:r w:rsidRPr="009246AF">
              <w:rPr>
                <w:rFonts w:ascii="Times New Roman" w:hAnsi="Times New Roman" w:cs="Times New Roman"/>
                <w:color w:val="222222"/>
                <w:sz w:val="18"/>
                <w:szCs w:val="18"/>
                <w:lang w:val="en-GB"/>
              </w:rPr>
              <w:t xml:space="preserve"> data for the purpose of </w:t>
            </w:r>
            <w:r w:rsidRPr="009246AF">
              <w:rPr>
                <w:rFonts w:ascii="Times New Roman" w:hAnsi="Times New Roman" w:cs="Times New Roman"/>
                <w:b/>
                <w:color w:val="222222"/>
                <w:sz w:val="18"/>
                <w:szCs w:val="18"/>
                <w:lang w:val="en-GB"/>
              </w:rPr>
              <w:t>Customer analysis to provide experiences in line with your preferences</w:t>
            </w:r>
            <w:r w:rsidRPr="009246AF">
              <w:rPr>
                <w:rFonts w:ascii="Times New Roman" w:hAnsi="Times New Roman" w:cs="Times New Roman"/>
                <w:color w:val="222222"/>
                <w:sz w:val="18"/>
                <w:szCs w:val="18"/>
                <w:lang w:val="en-GB"/>
              </w:rPr>
              <w:t>* as described in paragraph 3.2.a) of the information notice</w:t>
            </w:r>
          </w:p>
          <w:p w14:paraId="6A2DB97F" w14:textId="77777777" w:rsidR="008D4DD0" w:rsidRPr="009246AF" w:rsidRDefault="00B012D7"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59"/>
            </w:r>
            <w:r w:rsidRPr="009246AF">
              <w:rPr>
                <w:rFonts w:ascii="Times New Roman" w:hAnsi="Times New Roman" w:cs="Times New Roman"/>
                <w:b/>
                <w:color w:val="222222"/>
                <w:sz w:val="18"/>
                <w:szCs w:val="18"/>
                <w:lang w:val="en-GB"/>
              </w:rPr>
              <w:sym w:font="Times New Roman" w:char="0045"/>
            </w:r>
            <w:r w:rsidRPr="009246AF">
              <w:rPr>
                <w:rFonts w:ascii="Times New Roman" w:hAnsi="Times New Roman" w:cs="Times New Roman"/>
                <w:b/>
                <w:color w:val="222222"/>
                <w:sz w:val="18"/>
                <w:szCs w:val="18"/>
                <w:lang w:val="en-GB"/>
              </w:rPr>
              <w:sym w:font="Times New Roman" w:char="0053"/>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4E"/>
            </w:r>
            <w:r w:rsidRPr="009246AF">
              <w:rPr>
                <w:rFonts w:ascii="Times New Roman" w:hAnsi="Times New Roman" w:cs="Times New Roman"/>
                <w:b/>
                <w:color w:val="222222"/>
                <w:sz w:val="18"/>
                <w:szCs w:val="18"/>
                <w:lang w:val="en-GB"/>
              </w:rPr>
              <w:sym w:font="Times New Roman" w:char="004F"/>
            </w:r>
          </w:p>
          <w:p w14:paraId="7732383E" w14:textId="77777777" w:rsidR="008D4DD0" w:rsidRPr="009246AF" w:rsidRDefault="00B012D7"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 The Joint Controllers will be able to process the Biographical Data, the </w:t>
            </w:r>
            <w:r w:rsidRPr="009246AF">
              <w:rPr>
                <w:rFonts w:ascii="Times New Roman" w:hAnsi="Times New Roman" w:cs="Times New Roman"/>
                <w:color w:val="222222"/>
                <w:sz w:val="18"/>
                <w:szCs w:val="18"/>
                <w:lang w:val="en-GB"/>
              </w:rPr>
              <w:t>Contact Data, the Sales Data, the Data collected in the shop, the Purchase Data and the Navigation Data for profiling purposes, or for analysis on your purchasing preferences consisting of automated processing of the above-mentioned data. This processing i</w:t>
            </w:r>
            <w:r w:rsidRPr="009246AF">
              <w:rPr>
                <w:rFonts w:ascii="Times New Roman" w:hAnsi="Times New Roman" w:cs="Times New Roman"/>
                <w:color w:val="222222"/>
                <w:sz w:val="18"/>
                <w:szCs w:val="18"/>
                <w:lang w:val="en-GB"/>
              </w:rPr>
              <w:t>s aimed at analytically knowing or predicting your purchasing preferences also in order to create customers profiles, and customize the commercial offer so that it is more in line with your preferences.</w:t>
            </w:r>
          </w:p>
          <w:p w14:paraId="2FC4D0C5" w14:textId="461E15C0" w:rsidR="008D4DD0" w:rsidRPr="004101E7" w:rsidRDefault="00B012D7" w:rsidP="008D4DD0">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privacy@diesel.com, privacy@otb.net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p>
          <w:p w14:paraId="2C89D841" w14:textId="77777777" w:rsidR="008D4DD0" w:rsidRPr="004101E7" w:rsidRDefault="00B012D7" w:rsidP="00C30AEE">
            <w:pPr>
              <w:spacing w:line="240" w:lineRule="auto"/>
              <w:jc w:val="both"/>
              <w:rPr>
                <w:rFonts w:ascii="Times New Roman" w:hAnsi="Times New Roman" w:cs="Times New Roman"/>
                <w:color w:val="222222"/>
                <w:sz w:val="20"/>
                <w:szCs w:val="20"/>
                <w:lang w:val="en-GB"/>
              </w:rPr>
            </w:pPr>
          </w:p>
        </w:tc>
      </w:tr>
    </w:tbl>
    <w:p w14:paraId="2F7B7D51" w14:textId="77777777" w:rsidR="00D91FDC" w:rsidRPr="000F37CC" w:rsidRDefault="00B012D7"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Vera Zotova" w:date="2020-06-30T16:30:00Z" w:initials="VZ">
    <w:p w14:paraId="2F8359FA" w14:textId="77777777" w:rsidR="007D0A5E" w:rsidRPr="0023579C" w:rsidRDefault="00B012D7">
      <w:pPr>
        <w:pStyle w:val="Testocommento"/>
        <w:rPr>
          <w:lang w:val="en-US"/>
        </w:rPr>
      </w:pPr>
      <w:r>
        <w:rPr>
          <w:rStyle w:val="Rimandocommento"/>
        </w:rPr>
        <w:annotationRef/>
      </w:r>
      <w:r>
        <w:rPr>
          <w:lang w:val="en-US"/>
        </w:rPr>
        <w:t xml:space="preserve">In case of collection of personal data of Russian citizens, all documents should </w:t>
      </w:r>
      <w:r>
        <w:rPr>
          <w:lang w:val="en-US"/>
        </w:rPr>
        <w:t xml:space="preserve">be translated into </w:t>
      </w:r>
      <w:r>
        <w:rPr>
          <w:lang w:val="en-US"/>
        </w:rPr>
        <w:t xml:space="preserve">Russian language </w:t>
      </w:r>
      <w:r>
        <w:rPr>
          <w:lang w:val="en-US"/>
        </w:rPr>
        <w:t xml:space="preserve">in order to comply with requirement </w:t>
      </w:r>
      <w:r>
        <w:rPr>
          <w:lang w:val="en-US"/>
        </w:rPr>
        <w:t xml:space="preserve">that the </w:t>
      </w:r>
      <w:r>
        <w:rPr>
          <w:lang w:val="en-US"/>
        </w:rPr>
        <w:t xml:space="preserve">information on the personal data processing </w:t>
      </w:r>
      <w:r>
        <w:rPr>
          <w:lang w:val="en-US"/>
        </w:rPr>
        <w:t xml:space="preserve">must be </w:t>
      </w:r>
      <w:r>
        <w:rPr>
          <w:lang w:val="en-US"/>
        </w:rPr>
        <w:t>made available to the respective person</w:t>
      </w:r>
    </w:p>
  </w:comment>
  <w:comment w:id="3" w:author="Vera Zotova" w:date="2020-07-02T12:45:00Z" w:initials="VZ">
    <w:p w14:paraId="5D1FA595" w14:textId="77777777" w:rsidR="00E509F6" w:rsidRDefault="00B012D7" w:rsidP="00E509F6">
      <w:pPr>
        <w:rPr>
          <w:rFonts w:ascii="Calibri" w:hAnsi="Calibri" w:cstheme="minorHAnsi"/>
          <w:sz w:val="20"/>
          <w:lang w:val="en-US"/>
        </w:rPr>
      </w:pPr>
      <w:r w:rsidRPr="00952558">
        <w:rPr>
          <w:rStyle w:val="Rimandocommento"/>
          <w:rFonts w:ascii="Arial" w:hAnsi="Arial" w:cs="Arial"/>
          <w:sz w:val="20"/>
          <w:szCs w:val="20"/>
        </w:rPr>
        <w:annotationRef/>
      </w:r>
      <w:r>
        <w:rPr>
          <w:rFonts w:cstheme="minorHAnsi"/>
          <w:sz w:val="20"/>
          <w:lang w:val="en-US"/>
        </w:rPr>
        <w:t xml:space="preserve">Operators of Russian </w:t>
      </w:r>
      <w:r>
        <w:rPr>
          <w:rFonts w:cstheme="minorHAnsi"/>
          <w:sz w:val="20"/>
          <w:lang w:val="en-US"/>
        </w:rPr>
        <w:t>citizen</w:t>
      </w:r>
      <w:r>
        <w:rPr>
          <w:rFonts w:cstheme="minorHAnsi"/>
          <w:sz w:val="20"/>
          <w:lang w:val="en-US"/>
        </w:rPr>
        <w:t>s</w:t>
      </w:r>
      <w:r>
        <w:rPr>
          <w:rFonts w:cstheme="minorHAnsi"/>
          <w:sz w:val="20"/>
          <w:lang w:val="en-US"/>
        </w:rPr>
        <w:t>’ personal data have to follow Russian law requirements</w:t>
      </w:r>
      <w:r>
        <w:rPr>
          <w:rFonts w:cstheme="minorHAnsi"/>
          <w:sz w:val="20"/>
          <w:lang w:val="en-US"/>
        </w:rPr>
        <w:t xml:space="preserve">, </w:t>
      </w:r>
      <w:bookmarkStart w:id="4" w:name="_Hlk47699072"/>
      <w:r>
        <w:rPr>
          <w:rFonts w:cstheme="minorHAnsi"/>
          <w:sz w:val="20"/>
          <w:lang w:val="en-US"/>
        </w:rPr>
        <w:t>e.g.</w:t>
      </w:r>
      <w:r>
        <w:rPr>
          <w:rFonts w:cstheme="minorHAnsi"/>
          <w:sz w:val="20"/>
          <w:lang w:val="en-US"/>
        </w:rPr>
        <w:t xml:space="preserve">: notification of </w:t>
      </w:r>
      <w:proofErr w:type="spellStart"/>
      <w:r>
        <w:rPr>
          <w:rFonts w:cstheme="minorHAnsi"/>
          <w:sz w:val="20"/>
          <w:lang w:val="en-US"/>
        </w:rPr>
        <w:t>Roskomnadzor</w:t>
      </w:r>
      <w:proofErr w:type="spellEnd"/>
      <w:r>
        <w:rPr>
          <w:rFonts w:cstheme="minorHAnsi"/>
          <w:sz w:val="20"/>
          <w:lang w:val="en-US"/>
        </w:rPr>
        <w:t xml:space="preserve"> (the Federal Service for Supervision in the Sphere of Telecom, Information Technologies and Ma</w:t>
      </w:r>
      <w:r>
        <w:rPr>
          <w:rFonts w:cstheme="minorHAnsi"/>
          <w:sz w:val="20"/>
          <w:lang w:val="en-US"/>
        </w:rPr>
        <w:t>ss Communications) about personal data processing, security requirements, etc</w:t>
      </w:r>
      <w:bookmarkEnd w:id="4"/>
      <w:r>
        <w:rPr>
          <w:rFonts w:cstheme="minorHAnsi"/>
          <w:sz w:val="20"/>
          <w:lang w:val="en-US"/>
        </w:rPr>
        <w:t>.</w:t>
      </w:r>
      <w:r>
        <w:rPr>
          <w:rFonts w:cstheme="minorHAnsi"/>
          <w:sz w:val="20"/>
          <w:lang w:val="en-US"/>
        </w:rPr>
        <w:t>,</w:t>
      </w:r>
      <w:r>
        <w:rPr>
          <w:rFonts w:cstheme="minorHAnsi"/>
          <w:sz w:val="20"/>
          <w:lang w:val="en-US"/>
        </w:rPr>
        <w:t xml:space="preserve"> </w:t>
      </w:r>
      <w:r>
        <w:rPr>
          <w:rFonts w:cstheme="minorHAnsi"/>
          <w:sz w:val="20"/>
          <w:lang w:val="en-US"/>
        </w:rPr>
        <w:t>i</w:t>
      </w:r>
      <w:r>
        <w:rPr>
          <w:rFonts w:cstheme="minorHAnsi"/>
          <w:sz w:val="20"/>
          <w:lang w:val="en-US"/>
        </w:rPr>
        <w:t xml:space="preserve">f countries of local affiliates of Diesel S.p.A. are not parties </w:t>
      </w:r>
      <w:r>
        <w:rPr>
          <w:rFonts w:cstheme="minorHAnsi"/>
          <w:sz w:val="20"/>
          <w:lang w:val="en-US"/>
        </w:rPr>
        <w:t>to</w:t>
      </w:r>
      <w:r>
        <w:rPr>
          <w:rFonts w:cstheme="minorHAnsi"/>
          <w:sz w:val="20"/>
          <w:lang w:val="en-US"/>
        </w:rPr>
        <w:t xml:space="preserve"> the Convention for the protection of individuals with regard to automatic processing of personal data </w:t>
      </w:r>
      <w:r>
        <w:rPr>
          <w:rFonts w:cstheme="minorHAnsi"/>
          <w:sz w:val="20"/>
          <w:lang w:val="en-US"/>
        </w:rPr>
        <w:t>(</w:t>
      </w:r>
      <w:r>
        <w:rPr>
          <w:rFonts w:cstheme="minorHAnsi"/>
          <w:sz w:val="20"/>
          <w:lang w:val="en-US"/>
        </w:rPr>
        <w:t>1981</w:t>
      </w:r>
      <w:r>
        <w:rPr>
          <w:rFonts w:cstheme="minorHAnsi"/>
          <w:sz w:val="20"/>
          <w:lang w:val="en-US"/>
        </w:rPr>
        <w:t>)</w:t>
      </w:r>
      <w:r>
        <w:rPr>
          <w:rFonts w:cstheme="minorHAnsi"/>
          <w:sz w:val="20"/>
          <w:lang w:val="en-US"/>
        </w:rPr>
        <w:t xml:space="preserve"> </w:t>
      </w:r>
      <w:bookmarkStart w:id="5" w:name="_Hlk47698948"/>
      <w:r>
        <w:rPr>
          <w:rFonts w:cstheme="minorHAnsi"/>
          <w:sz w:val="20"/>
          <w:lang w:val="en-US"/>
        </w:rPr>
        <w:t xml:space="preserve">or if such countries are not included in the list of countries approved by </w:t>
      </w:r>
      <w:proofErr w:type="spellStart"/>
      <w:r>
        <w:rPr>
          <w:rFonts w:cstheme="minorHAnsi"/>
          <w:sz w:val="20"/>
          <w:lang w:val="en-US"/>
        </w:rPr>
        <w:t>Roskomnadzor</w:t>
      </w:r>
      <w:proofErr w:type="spellEnd"/>
      <w:r>
        <w:rPr>
          <w:rFonts w:cstheme="minorHAnsi"/>
          <w:sz w:val="20"/>
          <w:lang w:val="en-US"/>
        </w:rPr>
        <w:t>, particularly: Australia, Argentine Republic, Gabonese Republic, State of Israel, State of Qatar, Canada, Kingdom of Morocco, Malaysia, Mongolia, New Zealand, Rep</w:t>
      </w:r>
      <w:r>
        <w:rPr>
          <w:rFonts w:cstheme="minorHAnsi"/>
          <w:sz w:val="20"/>
          <w:lang w:val="en-US"/>
        </w:rPr>
        <w:t>ublic of Angola, Republic of Benin, Republic of Kazakhstan, Republic of Costa Rica, Republic of Korea, Republic of Mali, Republic of Peru, Republic of Singapore, Republic of Tunisia, Republic of Chile, South Africa, Japan</w:t>
      </w:r>
      <w:bookmarkEnd w:id="5"/>
      <w:r>
        <w:rPr>
          <w:rFonts w:cstheme="minorHAnsi"/>
          <w:sz w:val="20"/>
          <w:lang w:val="en-US"/>
        </w:rPr>
        <w:t>.</w:t>
      </w:r>
    </w:p>
    <w:p w14:paraId="22203633" w14:textId="77777777" w:rsidR="0089223D" w:rsidRDefault="00B012D7" w:rsidP="0089223D">
      <w:pPr>
        <w:rPr>
          <w:rFonts w:ascii="Arial" w:hAnsi="Arial"/>
          <w:sz w:val="20"/>
          <w:lang w:val="en-US"/>
        </w:rPr>
      </w:pPr>
    </w:p>
    <w:p w14:paraId="48CBF9AD" w14:textId="77777777" w:rsidR="00952558" w:rsidRPr="00B269B3" w:rsidRDefault="00B012D7" w:rsidP="001D3664">
      <w:pPr>
        <w:rPr>
          <w:rFonts w:cstheme="minorHAnsi"/>
          <w:lang w:val="en-GB"/>
        </w:rPr>
      </w:pPr>
    </w:p>
  </w:comment>
  <w:comment w:id="8" w:author="Fieldfisher" w:date="2020-07-21T17:45:00Z" w:initials="FF">
    <w:p w14:paraId="125E1D8F" w14:textId="77777777" w:rsidR="00B269B3" w:rsidRDefault="00B269B3" w:rsidP="00B269B3">
      <w:pPr>
        <w:pStyle w:val="Testocommento"/>
      </w:pPr>
      <w:r>
        <w:rPr>
          <w:rStyle w:val="Rimandocommento"/>
        </w:rPr>
        <w:annotationRef/>
      </w:r>
      <w:r>
        <w:t>Da verificare a cura del cliente: abbiamo inserito questa frase per evitare le differenze relative al trattamento dei dati dei minori previste dai vari paesi coinvolti, quanto meno in Europa. Se così fosse, dovrebbero essere valutati dei sistemi in grado di individuare l’età di quelli che si iscrivono e bloccare coloro che non hanno 16 anni. Ricordiamo che in base alla normativa italiana, la capacità di agire si acquista a 18 anni. L’esimente dell’art. 8 del GDPR riguarda esclusivamente l’offerta diretta dei servizi della società dell’informazione, quando il trattamento è basato sul consenso.</w:t>
      </w:r>
    </w:p>
  </w:comment>
  <w:comment w:id="11" w:author="Vera Zotova" w:date="2020-07-01T20:54:00Z" w:initials="VZ">
    <w:p w14:paraId="54362FB2" w14:textId="77777777" w:rsidR="0023579C" w:rsidRPr="001D3664" w:rsidRDefault="00B012D7" w:rsidP="0023579C">
      <w:pPr>
        <w:spacing w:after="120" w:line="276" w:lineRule="auto"/>
        <w:ind w:left="-90" w:right="283"/>
        <w:jc w:val="both"/>
        <w:rPr>
          <w:rFonts w:cstheme="minorHAnsi"/>
          <w:sz w:val="20"/>
          <w:szCs w:val="20"/>
          <w:lang w:val="en-US"/>
        </w:rPr>
      </w:pPr>
      <w:r>
        <w:rPr>
          <w:rStyle w:val="Rimandocommento"/>
        </w:rPr>
        <w:annotationRef/>
      </w:r>
      <w:r w:rsidRPr="001D3664">
        <w:rPr>
          <w:rFonts w:cstheme="minorHAnsi"/>
          <w:sz w:val="20"/>
          <w:szCs w:val="20"/>
          <w:lang w:val="en-US"/>
        </w:rPr>
        <w:t xml:space="preserve">Under the data localization requirement, when collecting personal </w:t>
      </w:r>
      <w:proofErr w:type="gramStart"/>
      <w:r w:rsidRPr="001D3664">
        <w:rPr>
          <w:rFonts w:cstheme="minorHAnsi"/>
          <w:sz w:val="20"/>
          <w:szCs w:val="20"/>
          <w:lang w:val="en-US"/>
        </w:rPr>
        <w:t>data</w:t>
      </w:r>
      <w:proofErr w:type="gramEnd"/>
      <w:r w:rsidRPr="001D3664">
        <w:rPr>
          <w:rFonts w:cstheme="minorHAnsi"/>
          <w:sz w:val="20"/>
          <w:szCs w:val="20"/>
          <w:lang w:val="en-US"/>
        </w:rPr>
        <w:t xml:space="preserve"> you need to ensure that </w:t>
      </w:r>
      <w:r>
        <w:rPr>
          <w:rFonts w:cstheme="minorHAnsi"/>
          <w:sz w:val="20"/>
          <w:szCs w:val="20"/>
          <w:lang w:val="en-US"/>
        </w:rPr>
        <w:t xml:space="preserve">in the course of </w:t>
      </w:r>
      <w:r w:rsidRPr="001D3664">
        <w:rPr>
          <w:rFonts w:cstheme="minorHAnsi"/>
          <w:sz w:val="20"/>
          <w:szCs w:val="20"/>
          <w:lang w:val="en-US"/>
        </w:rPr>
        <w:t xml:space="preserve">recording, arrangement, accumulation, storage, rectification (renewal, alteration) and retrieval of </w:t>
      </w:r>
      <w:r>
        <w:rPr>
          <w:rFonts w:cstheme="minorHAnsi"/>
          <w:sz w:val="20"/>
          <w:szCs w:val="20"/>
          <w:lang w:val="en-US"/>
        </w:rPr>
        <w:t>Russian citizens' personal data, the company</w:t>
      </w:r>
      <w:r>
        <w:rPr>
          <w:rFonts w:cstheme="minorHAnsi"/>
          <w:sz w:val="20"/>
          <w:szCs w:val="20"/>
          <w:lang w:val="en-US"/>
        </w:rPr>
        <w:t xml:space="preserve"> is </w:t>
      </w:r>
      <w:r w:rsidRPr="001D3664">
        <w:rPr>
          <w:rFonts w:cstheme="minorHAnsi"/>
          <w:sz w:val="20"/>
          <w:szCs w:val="20"/>
          <w:lang w:val="en-US"/>
        </w:rPr>
        <w:t xml:space="preserve">using databases located in Russia, unless the law allows otherwise. </w:t>
      </w:r>
    </w:p>
    <w:p w14:paraId="3DD0B54D" w14:textId="77777777" w:rsidR="0023579C" w:rsidRPr="001D3664" w:rsidRDefault="00B012D7" w:rsidP="0023579C">
      <w:pPr>
        <w:rPr>
          <w:rFonts w:cstheme="minorHAnsi"/>
          <w:sz w:val="28"/>
        </w:rPr>
      </w:pPr>
      <w:r w:rsidRPr="001D3664">
        <w:rPr>
          <w:rStyle w:val="null1"/>
          <w:rFonts w:cstheme="minorHAnsi"/>
          <w:sz w:val="20"/>
          <w:szCs w:val="20"/>
          <w:lang w:val="en-US"/>
        </w:rPr>
        <w:t>Failure to localize personal data may lead to administrative fine</w:t>
      </w:r>
      <w:r>
        <w:rPr>
          <w:rStyle w:val="null1"/>
          <w:rFonts w:cstheme="minorHAnsi"/>
          <w:sz w:val="20"/>
          <w:szCs w:val="20"/>
          <w:lang w:val="en-US"/>
        </w:rPr>
        <w:t>s</w:t>
      </w:r>
      <w:r w:rsidRPr="001D3664">
        <w:rPr>
          <w:rStyle w:val="null1"/>
          <w:rFonts w:cstheme="minorHAnsi"/>
          <w:sz w:val="20"/>
          <w:szCs w:val="20"/>
          <w:lang w:val="en-US"/>
        </w:rPr>
        <w:t xml:space="preserve"> up to </w:t>
      </w:r>
      <w:r>
        <w:rPr>
          <w:rStyle w:val="null1"/>
          <w:rFonts w:cstheme="minorHAnsi"/>
          <w:sz w:val="20"/>
          <w:szCs w:val="20"/>
          <w:lang w:val="en-US"/>
        </w:rPr>
        <w:t>approx.</w:t>
      </w:r>
      <w:r w:rsidRPr="001D3664">
        <w:rPr>
          <w:rStyle w:val="null1"/>
          <w:rFonts w:cstheme="minorHAnsi"/>
          <w:sz w:val="20"/>
          <w:szCs w:val="20"/>
          <w:lang w:val="en-US"/>
        </w:rPr>
        <w:t xml:space="preserve"> EUR 77,000. Repeated violation may entail </w:t>
      </w:r>
      <w:r>
        <w:rPr>
          <w:rStyle w:val="null1"/>
          <w:rFonts w:cstheme="minorHAnsi"/>
          <w:sz w:val="20"/>
          <w:szCs w:val="20"/>
          <w:lang w:val="en-US"/>
        </w:rPr>
        <w:t>an increased</w:t>
      </w:r>
      <w:r w:rsidRPr="001D3664">
        <w:rPr>
          <w:rStyle w:val="null1"/>
          <w:rFonts w:cstheme="minorHAnsi"/>
          <w:sz w:val="20"/>
          <w:szCs w:val="20"/>
          <w:lang w:val="en-US"/>
        </w:rPr>
        <w:t xml:space="preserve"> fine of up to </w:t>
      </w:r>
      <w:r>
        <w:rPr>
          <w:rStyle w:val="null1"/>
          <w:rFonts w:cstheme="minorHAnsi"/>
          <w:sz w:val="20"/>
          <w:szCs w:val="20"/>
          <w:lang w:val="en-US"/>
        </w:rPr>
        <w:t xml:space="preserve">approx. </w:t>
      </w:r>
      <w:r w:rsidRPr="001D3664">
        <w:rPr>
          <w:rStyle w:val="null1"/>
          <w:rFonts w:cstheme="minorHAnsi"/>
          <w:sz w:val="20"/>
          <w:szCs w:val="20"/>
          <w:lang w:val="en-US"/>
        </w:rPr>
        <w:t>EUR 232,000.</w:t>
      </w:r>
    </w:p>
    <w:p w14:paraId="0AC82B8F" w14:textId="77777777" w:rsidR="0023579C" w:rsidRPr="0023579C" w:rsidRDefault="00B012D7" w:rsidP="0023579C">
      <w:pPr>
        <w:spacing w:after="120" w:line="276" w:lineRule="auto"/>
        <w:ind w:left="-90" w:right="283"/>
        <w:jc w:val="both"/>
        <w:rPr>
          <w:rStyle w:val="null1"/>
          <w:rFonts w:cstheme="minorHAnsi"/>
          <w:sz w:val="20"/>
          <w:szCs w:val="20"/>
          <w:lang w:val="en-US"/>
        </w:rPr>
      </w:pPr>
    </w:p>
    <w:p w14:paraId="3C3BC598" w14:textId="77777777" w:rsidR="00CE7537" w:rsidRPr="004D1413" w:rsidRDefault="00B012D7" w:rsidP="00CE7537">
      <w:pPr>
        <w:spacing w:after="240" w:line="276" w:lineRule="auto"/>
        <w:ind w:left="-90" w:right="283"/>
        <w:jc w:val="both"/>
        <w:rPr>
          <w:rStyle w:val="null1"/>
          <w:rFonts w:ascii="Arial" w:hAnsi="Arial" w:cs="Arial"/>
          <w:sz w:val="20"/>
          <w:szCs w:val="20"/>
          <w:lang w:val="en-US"/>
        </w:rPr>
      </w:pPr>
    </w:p>
    <w:p w14:paraId="5C183E58" w14:textId="77777777" w:rsidR="00CE7537" w:rsidRDefault="00B012D7">
      <w:pPr>
        <w:pStyle w:val="Testocommento"/>
      </w:pPr>
    </w:p>
  </w:comment>
  <w:comment w:id="17" w:author="Vera Zotova" w:date="2020-07-01T20:39:00Z" w:initials="VZ">
    <w:p w14:paraId="291CA5EA" w14:textId="77777777" w:rsidR="00A57229" w:rsidRPr="00711885" w:rsidRDefault="00B012D7">
      <w:pPr>
        <w:pStyle w:val="Testocommento"/>
        <w:rPr>
          <w:lang w:val="en-US"/>
        </w:rPr>
      </w:pPr>
      <w:r>
        <w:rPr>
          <w:rStyle w:val="Rimandocommento"/>
        </w:rPr>
        <w:annotationRef/>
      </w:r>
      <w:r>
        <w:rPr>
          <w:lang w:val="en-US"/>
        </w:rPr>
        <w:t xml:space="preserve">The </w:t>
      </w:r>
      <w:r>
        <w:rPr>
          <w:lang w:val="en-US"/>
        </w:rPr>
        <w:t>transfer should also comply with requirement</w:t>
      </w:r>
      <w:r>
        <w:rPr>
          <w:lang w:val="en-US"/>
        </w:rPr>
        <w:t>s</w:t>
      </w:r>
      <w:r>
        <w:rPr>
          <w:lang w:val="en-US"/>
        </w:rPr>
        <w:t xml:space="preserve"> of Russian legislation if </w:t>
      </w:r>
      <w:r>
        <w:rPr>
          <w:lang w:val="en-US"/>
        </w:rPr>
        <w:t xml:space="preserve">personal data </w:t>
      </w:r>
      <w:r>
        <w:rPr>
          <w:lang w:val="en-US"/>
        </w:rPr>
        <w:t xml:space="preserve">is </w:t>
      </w:r>
      <w:r>
        <w:rPr>
          <w:lang w:val="en-US"/>
        </w:rPr>
        <w:t xml:space="preserve">transferred </w:t>
      </w:r>
      <w:r>
        <w:rPr>
          <w:lang w:val="en-US"/>
        </w:rPr>
        <w:t xml:space="preserve">to countries not included in the list mentioned in our comment </w:t>
      </w:r>
      <w:r>
        <w:rPr>
          <w:lang w:val="en-US"/>
        </w:rPr>
        <w:t xml:space="preserve">to item 1 of </w:t>
      </w:r>
      <w:r>
        <w:rPr>
          <w:lang w:val="en-US"/>
        </w:rPr>
        <w:t>this document</w:t>
      </w:r>
      <w:r>
        <w:rPr>
          <w:lang w:val="en-US"/>
        </w:rPr>
        <w:t xml:space="preserve"> or </w:t>
      </w:r>
      <w:r>
        <w:rPr>
          <w:lang w:val="en-US"/>
        </w:rPr>
        <w:t xml:space="preserve">countries </w:t>
      </w:r>
      <w:r>
        <w:rPr>
          <w:lang w:val="en-US"/>
        </w:rPr>
        <w:t>which failed to ra</w:t>
      </w:r>
      <w:r>
        <w:rPr>
          <w:lang w:val="en-US"/>
        </w:rPr>
        <w:t>tif</w:t>
      </w:r>
      <w:r>
        <w:rPr>
          <w:lang w:val="en-US"/>
        </w:rPr>
        <w:t>y</w:t>
      </w:r>
      <w:r>
        <w:rPr>
          <w:lang w:val="en-US"/>
        </w:rPr>
        <w:t xml:space="preserve"> the Convention</w:t>
      </w:r>
      <w:r w:rsidRPr="00B269B3">
        <w:rPr>
          <w:rFonts w:cstheme="minorHAnsi"/>
          <w:lang w:val="en-GB"/>
        </w:rPr>
        <w:t xml:space="preserve"> </w:t>
      </w:r>
      <w:r w:rsidRPr="00B269B3">
        <w:rPr>
          <w:rFonts w:cstheme="minorHAnsi"/>
          <w:lang w:val="en-GB"/>
        </w:rPr>
        <w:t>for the protec</w:t>
      </w:r>
      <w:r w:rsidRPr="00B269B3">
        <w:rPr>
          <w:rFonts w:cstheme="minorHAnsi"/>
          <w:lang w:val="en-GB"/>
        </w:rPr>
        <w:t>tion of individuals with regard to automatic processing of personal data of 1981</w:t>
      </w:r>
      <w:r>
        <w:rPr>
          <w:lang w:val="en-US"/>
        </w:rPr>
        <w:t xml:space="preserve"> </w:t>
      </w:r>
    </w:p>
  </w:comment>
  <w:comment w:id="22" w:author="Vera Zotova" w:date="2020-07-02T11:17:00Z" w:initials="VZ">
    <w:p w14:paraId="4B15C3B8" w14:textId="77777777" w:rsidR="0023579C" w:rsidRPr="00B269B3" w:rsidRDefault="00B012D7">
      <w:pPr>
        <w:pStyle w:val="Testocommento"/>
        <w:rPr>
          <w:lang w:val="en-GB"/>
        </w:rPr>
      </w:pPr>
      <w:r>
        <w:rPr>
          <w:rStyle w:val="Rimandocommento"/>
        </w:rPr>
        <w:annotationRef/>
      </w:r>
      <w:r w:rsidRPr="00B269B3">
        <w:rPr>
          <w:lang w:val="en-GB"/>
        </w:rPr>
        <w:t>The document does not provide a d</w:t>
      </w:r>
      <w:r w:rsidRPr="00B269B3">
        <w:rPr>
          <w:lang w:val="en-GB"/>
        </w:rPr>
        <w:t>efinition of Data Proce</w:t>
      </w:r>
      <w:r w:rsidRPr="00B269B3">
        <w:rPr>
          <w:lang w:val="en-GB"/>
        </w:rPr>
        <w:t>s</w:t>
      </w:r>
      <w:r w:rsidRPr="00B269B3">
        <w:rPr>
          <w:lang w:val="en-GB"/>
        </w:rPr>
        <w:t xml:space="preserve">sors. According to Russian legislation there is only a term “data operator” </w:t>
      </w:r>
      <w:r>
        <w:rPr>
          <w:lang w:val="en-US"/>
        </w:rPr>
        <w:t>performing function</w:t>
      </w:r>
      <w:r w:rsidRPr="00B269B3">
        <w:rPr>
          <w:lang w:val="en-GB"/>
        </w:rPr>
        <w:t>s of data processor a</w:t>
      </w:r>
      <w:r w:rsidRPr="00B269B3">
        <w:rPr>
          <w:lang w:val="en-GB"/>
        </w:rPr>
        <w:t>nd data operator</w:t>
      </w:r>
      <w:r w:rsidRPr="00B269B3">
        <w:rPr>
          <w:lang w:val="en-GB"/>
        </w:rPr>
        <w:t xml:space="preserve">, therefore, it is recommended to </w:t>
      </w:r>
      <w:r w:rsidRPr="00B269B3">
        <w:rPr>
          <w:lang w:val="en-GB"/>
        </w:rPr>
        <w:t xml:space="preserve">add a </w:t>
      </w:r>
      <w:r w:rsidRPr="00B269B3">
        <w:rPr>
          <w:lang w:val="en-GB"/>
        </w:rPr>
        <w:t xml:space="preserve">short </w:t>
      </w:r>
      <w:r w:rsidRPr="00B269B3">
        <w:rPr>
          <w:lang w:val="en-GB"/>
        </w:rPr>
        <w:t xml:space="preserve">description for Data Processors </w:t>
      </w:r>
    </w:p>
  </w:comment>
  <w:comment w:id="29" w:author="Vera Zotova" w:date="2020-07-02T15:11:00Z" w:initials="VZ">
    <w:p w14:paraId="1D024F26" w14:textId="77777777" w:rsidR="00E2334E" w:rsidRPr="0089223D" w:rsidRDefault="00B012D7">
      <w:pPr>
        <w:pStyle w:val="Testocommento"/>
        <w:rPr>
          <w:rFonts w:cstheme="minorHAnsi"/>
          <w:lang w:val="en-US"/>
        </w:rPr>
      </w:pPr>
      <w:r>
        <w:rPr>
          <w:rStyle w:val="Rimandocommento"/>
        </w:rPr>
        <w:annotationRef/>
      </w:r>
      <w:bookmarkStart w:id="30" w:name="_Hlk47699419"/>
      <w:r w:rsidRPr="00B269B3">
        <w:rPr>
          <w:rFonts w:cstheme="minorHAnsi"/>
          <w:lang w:val="en-GB"/>
        </w:rPr>
        <w:t>This form o</w:t>
      </w:r>
      <w:r w:rsidRPr="00B269B3">
        <w:rPr>
          <w:rFonts w:cstheme="minorHAnsi"/>
          <w:lang w:val="en-GB"/>
        </w:rPr>
        <w:t xml:space="preserve">f consent does not comply with </w:t>
      </w:r>
      <w:r w:rsidRPr="00B269B3">
        <w:rPr>
          <w:rFonts w:cstheme="minorHAnsi"/>
          <w:lang w:val="en-GB"/>
        </w:rPr>
        <w:t>requirement</w:t>
      </w:r>
      <w:r w:rsidRPr="0089223D">
        <w:rPr>
          <w:rFonts w:cstheme="minorHAnsi"/>
          <w:lang w:val="en-US"/>
        </w:rPr>
        <w:t xml:space="preserve">s of Russian legislation according to which it shall contain </w:t>
      </w:r>
      <w:r>
        <w:rPr>
          <w:rFonts w:cstheme="minorHAnsi"/>
          <w:lang w:val="en-US"/>
        </w:rPr>
        <w:t>a person</w:t>
      </w:r>
      <w:r w:rsidRPr="0089223D">
        <w:rPr>
          <w:rFonts w:cstheme="minorHAnsi"/>
          <w:lang w:val="en-US"/>
        </w:rPr>
        <w:t>’s</w:t>
      </w:r>
      <w:r>
        <w:rPr>
          <w:rFonts w:cstheme="minorHAnsi"/>
          <w:lang w:val="en-US"/>
        </w:rPr>
        <w:t xml:space="preserve"> full name, </w:t>
      </w:r>
      <w:r w:rsidRPr="0089223D">
        <w:rPr>
          <w:rFonts w:cstheme="minorHAnsi"/>
          <w:lang w:val="en-US"/>
        </w:rPr>
        <w:t>passport details, addres</w:t>
      </w:r>
      <w:r w:rsidRPr="0089223D">
        <w:rPr>
          <w:rFonts w:cstheme="minorHAnsi"/>
          <w:lang w:val="en-US"/>
        </w:rPr>
        <w:t>s</w:t>
      </w:r>
      <w:r w:rsidRPr="0089223D">
        <w:rPr>
          <w:rFonts w:cstheme="minorHAnsi"/>
          <w:lang w:val="en-US"/>
        </w:rPr>
        <w:t>, purpose</w:t>
      </w:r>
      <w:r w:rsidRPr="0089223D">
        <w:rPr>
          <w:rFonts w:cstheme="minorHAnsi"/>
          <w:lang w:val="en-US"/>
        </w:rPr>
        <w:t xml:space="preserve"> of data processing</w:t>
      </w:r>
      <w:r>
        <w:rPr>
          <w:rFonts w:cstheme="minorHAnsi"/>
          <w:lang w:val="en-US"/>
        </w:rPr>
        <w:t xml:space="preserve">, </w:t>
      </w:r>
      <w:r w:rsidRPr="0089223D">
        <w:rPr>
          <w:rFonts w:cstheme="minorHAnsi"/>
          <w:lang w:val="en-US"/>
        </w:rPr>
        <w:t xml:space="preserve">list of personal data </w:t>
      </w:r>
      <w:r>
        <w:rPr>
          <w:rFonts w:cstheme="minorHAnsi"/>
          <w:lang w:val="en-US"/>
        </w:rPr>
        <w:t xml:space="preserve">provided by the person </w:t>
      </w:r>
      <w:r w:rsidRPr="0089223D">
        <w:rPr>
          <w:rFonts w:cstheme="minorHAnsi"/>
          <w:lang w:val="en-US"/>
        </w:rPr>
        <w:t xml:space="preserve">for </w:t>
      </w:r>
      <w:r w:rsidRPr="0089223D">
        <w:rPr>
          <w:rFonts w:cstheme="minorHAnsi"/>
          <w:lang w:val="en-US"/>
        </w:rPr>
        <w:t xml:space="preserve">the personal </w:t>
      </w:r>
      <w:r w:rsidRPr="0089223D">
        <w:rPr>
          <w:rFonts w:cstheme="minorHAnsi"/>
          <w:lang w:val="en-US"/>
        </w:rPr>
        <w:t>data processing,</w:t>
      </w:r>
      <w:r w:rsidRPr="0089223D">
        <w:rPr>
          <w:rFonts w:cstheme="minorHAnsi"/>
          <w:lang w:val="en-US"/>
        </w:rPr>
        <w:t xml:space="preserve"> information about operator of personal data, actions un</w:t>
      </w:r>
      <w:r>
        <w:rPr>
          <w:rFonts w:cstheme="minorHAnsi"/>
          <w:lang w:val="en-US"/>
        </w:rPr>
        <w:t>dertaken with personal data, ti</w:t>
      </w:r>
      <w:r w:rsidRPr="0089223D">
        <w:rPr>
          <w:rFonts w:cstheme="minorHAnsi"/>
          <w:lang w:val="en-US"/>
        </w:rPr>
        <w:t>m</w:t>
      </w:r>
      <w:r>
        <w:rPr>
          <w:rFonts w:cstheme="minorHAnsi"/>
          <w:lang w:val="en-US"/>
        </w:rPr>
        <w:t>eline</w:t>
      </w:r>
      <w:r w:rsidRPr="0089223D">
        <w:rPr>
          <w:rFonts w:cstheme="minorHAnsi"/>
          <w:lang w:val="en-US"/>
        </w:rPr>
        <w:t xml:space="preserve"> of personal data processing, signature of </w:t>
      </w:r>
      <w:r>
        <w:rPr>
          <w:rFonts w:cstheme="minorHAnsi"/>
          <w:lang w:val="en-US"/>
        </w:rPr>
        <w:t>the person</w:t>
      </w:r>
      <w:r w:rsidRPr="0089223D">
        <w:rPr>
          <w:rFonts w:cstheme="minorHAnsi"/>
          <w:lang w:val="en-US"/>
        </w:rPr>
        <w:t xml:space="preserve">. </w:t>
      </w:r>
      <w:bookmarkEnd w:id="30"/>
    </w:p>
  </w:comment>
  <w:comment w:id="31" w:author="Vera Zotova" w:date="2020-07-02T15:18:00Z" w:initials="VZ">
    <w:p w14:paraId="7CA32E75" w14:textId="77777777" w:rsidR="00E2334E" w:rsidRDefault="00B012D7">
      <w:pPr>
        <w:pStyle w:val="Testocommento"/>
      </w:pPr>
      <w:r>
        <w:rPr>
          <w:rStyle w:val="Rimandocommento"/>
        </w:rPr>
        <w:annotationRef/>
      </w:r>
      <w:proofErr w:type="spellStart"/>
      <w:r>
        <w:rPr>
          <w:rFonts w:cstheme="minorHAnsi"/>
        </w:rPr>
        <w:t>Same</w:t>
      </w:r>
      <w:proofErr w:type="spellEnd"/>
      <w:r>
        <w:rPr>
          <w:rFonts w:cstheme="minorHAnsi"/>
        </w:rPr>
        <w:t xml:space="preserve"> </w:t>
      </w:r>
      <w:proofErr w:type="spellStart"/>
      <w:r>
        <w:rPr>
          <w:rFonts w:cstheme="minorHAnsi"/>
        </w:rPr>
        <w:t>comment</w:t>
      </w:r>
      <w:proofErr w:type="spellEnd"/>
      <w:r>
        <w:rPr>
          <w:rFonts w:cstheme="minorHAnsi"/>
        </w:rPr>
        <w:t xml:space="preserve"> </w:t>
      </w:r>
      <w:proofErr w:type="spellStart"/>
      <w:r>
        <w:rPr>
          <w:rFonts w:cstheme="minorHAnsi"/>
        </w:rPr>
        <w:t>as</w:t>
      </w:r>
      <w:proofErr w:type="spellEnd"/>
      <w:r>
        <w:rPr>
          <w:rFonts w:cstheme="minorHAnsi"/>
        </w:rPr>
        <w:t xml:space="preserve"> </w:t>
      </w:r>
      <w:proofErr w:type="spellStart"/>
      <w:r>
        <w:rPr>
          <w:rFonts w:cstheme="minorHAnsi"/>
        </w:rPr>
        <w:t>above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8359FA" w15:done="0"/>
  <w15:commentEx w15:paraId="48CBF9AD" w15:done="0"/>
  <w15:commentEx w15:paraId="125E1D8F" w15:done="0"/>
  <w15:commentEx w15:paraId="5C183E58" w15:done="0"/>
  <w15:commentEx w15:paraId="291CA5EA" w15:done="0"/>
  <w15:commentEx w15:paraId="4B15C3B8" w15:done="0"/>
  <w15:commentEx w15:paraId="1D024F26" w15:done="0"/>
  <w15:commentEx w15:paraId="7CA32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830" w16cex:dateUtc="2020-07-21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8359FA" w16cid:durableId="22D7D172"/>
  <w16cid:commentId w16cid:paraId="48CBF9AD" w16cid:durableId="22D7D173"/>
  <w16cid:commentId w16cid:paraId="125E1D8F" w16cid:durableId="22C1A830"/>
  <w16cid:commentId w16cid:paraId="5C183E58" w16cid:durableId="22D7D174"/>
  <w16cid:commentId w16cid:paraId="291CA5EA" w16cid:durableId="22D7D175"/>
  <w16cid:commentId w16cid:paraId="4B15C3B8" w16cid:durableId="22D7D176"/>
  <w16cid:commentId w16cid:paraId="1D024F26" w16cid:durableId="22D7D177"/>
  <w16cid:commentId w16cid:paraId="7CA32E75" w16cid:durableId="22D7D1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32704046">
      <w:start w:val="2"/>
      <w:numFmt w:val="bullet"/>
      <w:lvlText w:val=""/>
      <w:lvlJc w:val="left"/>
      <w:pPr>
        <w:ind w:left="1080" w:hanging="360"/>
      </w:pPr>
      <w:rPr>
        <w:rFonts w:ascii="Wingdings" w:eastAsia="Calibri" w:hAnsi="Wingdings" w:cs="Times New Roman" w:hint="default"/>
        <w:u w:val="single"/>
      </w:rPr>
    </w:lvl>
    <w:lvl w:ilvl="1" w:tplc="1B40E93E">
      <w:start w:val="1"/>
      <w:numFmt w:val="bullet"/>
      <w:lvlText w:val="o"/>
      <w:lvlJc w:val="left"/>
      <w:pPr>
        <w:ind w:left="1800" w:hanging="360"/>
      </w:pPr>
      <w:rPr>
        <w:rFonts w:ascii="Courier New" w:hAnsi="Courier New" w:cs="Courier New" w:hint="default"/>
      </w:rPr>
    </w:lvl>
    <w:lvl w:ilvl="2" w:tplc="A5F6460E">
      <w:start w:val="1"/>
      <w:numFmt w:val="bullet"/>
      <w:lvlText w:val=""/>
      <w:lvlJc w:val="left"/>
      <w:pPr>
        <w:ind w:left="2520" w:hanging="360"/>
      </w:pPr>
      <w:rPr>
        <w:rFonts w:ascii="Wingdings" w:hAnsi="Wingdings" w:hint="default"/>
      </w:rPr>
    </w:lvl>
    <w:lvl w:ilvl="3" w:tplc="F3DAA70E">
      <w:start w:val="1"/>
      <w:numFmt w:val="bullet"/>
      <w:lvlText w:val=""/>
      <w:lvlJc w:val="left"/>
      <w:pPr>
        <w:ind w:left="3240" w:hanging="360"/>
      </w:pPr>
      <w:rPr>
        <w:rFonts w:ascii="Symbol" w:hAnsi="Symbol" w:hint="default"/>
      </w:rPr>
    </w:lvl>
    <w:lvl w:ilvl="4" w:tplc="74B4B9C0">
      <w:start w:val="1"/>
      <w:numFmt w:val="bullet"/>
      <w:lvlText w:val="o"/>
      <w:lvlJc w:val="left"/>
      <w:pPr>
        <w:ind w:left="3960" w:hanging="360"/>
      </w:pPr>
      <w:rPr>
        <w:rFonts w:ascii="Courier New" w:hAnsi="Courier New" w:cs="Courier New" w:hint="default"/>
      </w:rPr>
    </w:lvl>
    <w:lvl w:ilvl="5" w:tplc="A438953A">
      <w:start w:val="1"/>
      <w:numFmt w:val="bullet"/>
      <w:lvlText w:val=""/>
      <w:lvlJc w:val="left"/>
      <w:pPr>
        <w:ind w:left="4680" w:hanging="360"/>
      </w:pPr>
      <w:rPr>
        <w:rFonts w:ascii="Wingdings" w:hAnsi="Wingdings" w:hint="default"/>
      </w:rPr>
    </w:lvl>
    <w:lvl w:ilvl="6" w:tplc="7D606DE8">
      <w:start w:val="1"/>
      <w:numFmt w:val="bullet"/>
      <w:lvlText w:val=""/>
      <w:lvlJc w:val="left"/>
      <w:pPr>
        <w:ind w:left="5400" w:hanging="360"/>
      </w:pPr>
      <w:rPr>
        <w:rFonts w:ascii="Symbol" w:hAnsi="Symbol" w:hint="default"/>
      </w:rPr>
    </w:lvl>
    <w:lvl w:ilvl="7" w:tplc="BDD076AE">
      <w:start w:val="1"/>
      <w:numFmt w:val="bullet"/>
      <w:lvlText w:val="o"/>
      <w:lvlJc w:val="left"/>
      <w:pPr>
        <w:ind w:left="6120" w:hanging="360"/>
      </w:pPr>
      <w:rPr>
        <w:rFonts w:ascii="Courier New" w:hAnsi="Courier New" w:cs="Courier New" w:hint="default"/>
      </w:rPr>
    </w:lvl>
    <w:lvl w:ilvl="8" w:tplc="64DE07AA">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BB100A58">
      <w:start w:val="1"/>
      <w:numFmt w:val="bullet"/>
      <w:lvlText w:val=""/>
      <w:lvlJc w:val="left"/>
      <w:pPr>
        <w:ind w:left="720" w:hanging="360"/>
      </w:pPr>
      <w:rPr>
        <w:rFonts w:ascii="Symbol" w:hAnsi="Symbol" w:hint="default"/>
      </w:rPr>
    </w:lvl>
    <w:lvl w:ilvl="1" w:tplc="105256FE">
      <w:start w:val="1"/>
      <w:numFmt w:val="bullet"/>
      <w:lvlText w:val="o"/>
      <w:lvlJc w:val="left"/>
      <w:pPr>
        <w:ind w:left="1440" w:hanging="360"/>
      </w:pPr>
      <w:rPr>
        <w:rFonts w:ascii="Courier New" w:hAnsi="Courier New" w:cs="Courier New" w:hint="default"/>
      </w:rPr>
    </w:lvl>
    <w:lvl w:ilvl="2" w:tplc="E8408D20">
      <w:start w:val="1"/>
      <w:numFmt w:val="bullet"/>
      <w:lvlText w:val=""/>
      <w:lvlJc w:val="left"/>
      <w:pPr>
        <w:ind w:left="2160" w:hanging="360"/>
      </w:pPr>
      <w:rPr>
        <w:rFonts w:ascii="Wingdings" w:hAnsi="Wingdings" w:hint="default"/>
      </w:rPr>
    </w:lvl>
    <w:lvl w:ilvl="3" w:tplc="8AD6D930">
      <w:start w:val="1"/>
      <w:numFmt w:val="bullet"/>
      <w:lvlText w:val=""/>
      <w:lvlJc w:val="left"/>
      <w:pPr>
        <w:ind w:left="2880" w:hanging="360"/>
      </w:pPr>
      <w:rPr>
        <w:rFonts w:ascii="Symbol" w:hAnsi="Symbol" w:hint="default"/>
      </w:rPr>
    </w:lvl>
    <w:lvl w:ilvl="4" w:tplc="C2F259F8">
      <w:start w:val="1"/>
      <w:numFmt w:val="bullet"/>
      <w:lvlText w:val="o"/>
      <w:lvlJc w:val="left"/>
      <w:pPr>
        <w:ind w:left="3600" w:hanging="360"/>
      </w:pPr>
      <w:rPr>
        <w:rFonts w:ascii="Courier New" w:hAnsi="Courier New" w:cs="Courier New" w:hint="default"/>
      </w:rPr>
    </w:lvl>
    <w:lvl w:ilvl="5" w:tplc="0574A808">
      <w:start w:val="1"/>
      <w:numFmt w:val="bullet"/>
      <w:lvlText w:val=""/>
      <w:lvlJc w:val="left"/>
      <w:pPr>
        <w:ind w:left="4320" w:hanging="360"/>
      </w:pPr>
      <w:rPr>
        <w:rFonts w:ascii="Wingdings" w:hAnsi="Wingdings" w:hint="default"/>
      </w:rPr>
    </w:lvl>
    <w:lvl w:ilvl="6" w:tplc="B8006980">
      <w:start w:val="1"/>
      <w:numFmt w:val="bullet"/>
      <w:lvlText w:val=""/>
      <w:lvlJc w:val="left"/>
      <w:pPr>
        <w:ind w:left="5040" w:hanging="360"/>
      </w:pPr>
      <w:rPr>
        <w:rFonts w:ascii="Symbol" w:hAnsi="Symbol" w:hint="default"/>
      </w:rPr>
    </w:lvl>
    <w:lvl w:ilvl="7" w:tplc="E1FC2FE4">
      <w:start w:val="1"/>
      <w:numFmt w:val="bullet"/>
      <w:lvlText w:val="o"/>
      <w:lvlJc w:val="left"/>
      <w:pPr>
        <w:ind w:left="5760" w:hanging="360"/>
      </w:pPr>
      <w:rPr>
        <w:rFonts w:ascii="Courier New" w:hAnsi="Courier New" w:cs="Courier New" w:hint="default"/>
      </w:rPr>
    </w:lvl>
    <w:lvl w:ilvl="8" w:tplc="834EB0EE">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AD144F6A">
      <w:numFmt w:val="bullet"/>
      <w:lvlText w:val="-"/>
      <w:lvlJc w:val="left"/>
      <w:pPr>
        <w:ind w:left="1080" w:hanging="360"/>
      </w:pPr>
      <w:rPr>
        <w:rFonts w:ascii="Calibri" w:eastAsiaTheme="minorHAnsi" w:hAnsi="Calibri" w:cstheme="minorBidi" w:hint="default"/>
      </w:rPr>
    </w:lvl>
    <w:lvl w:ilvl="1" w:tplc="EC700688" w:tentative="1">
      <w:start w:val="1"/>
      <w:numFmt w:val="bullet"/>
      <w:lvlText w:val="o"/>
      <w:lvlJc w:val="left"/>
      <w:pPr>
        <w:ind w:left="1800" w:hanging="360"/>
      </w:pPr>
      <w:rPr>
        <w:rFonts w:ascii="Courier New" w:hAnsi="Courier New" w:cs="Courier New" w:hint="default"/>
      </w:rPr>
    </w:lvl>
    <w:lvl w:ilvl="2" w:tplc="F77E4330" w:tentative="1">
      <w:start w:val="1"/>
      <w:numFmt w:val="bullet"/>
      <w:lvlText w:val=""/>
      <w:lvlJc w:val="left"/>
      <w:pPr>
        <w:ind w:left="2520" w:hanging="360"/>
      </w:pPr>
      <w:rPr>
        <w:rFonts w:ascii="Wingdings" w:hAnsi="Wingdings" w:hint="default"/>
      </w:rPr>
    </w:lvl>
    <w:lvl w:ilvl="3" w:tplc="182A584A" w:tentative="1">
      <w:start w:val="1"/>
      <w:numFmt w:val="bullet"/>
      <w:lvlText w:val=""/>
      <w:lvlJc w:val="left"/>
      <w:pPr>
        <w:ind w:left="3240" w:hanging="360"/>
      </w:pPr>
      <w:rPr>
        <w:rFonts w:ascii="Symbol" w:hAnsi="Symbol" w:hint="default"/>
      </w:rPr>
    </w:lvl>
    <w:lvl w:ilvl="4" w:tplc="6F14EE0A" w:tentative="1">
      <w:start w:val="1"/>
      <w:numFmt w:val="bullet"/>
      <w:lvlText w:val="o"/>
      <w:lvlJc w:val="left"/>
      <w:pPr>
        <w:ind w:left="3960" w:hanging="360"/>
      </w:pPr>
      <w:rPr>
        <w:rFonts w:ascii="Courier New" w:hAnsi="Courier New" w:cs="Courier New" w:hint="default"/>
      </w:rPr>
    </w:lvl>
    <w:lvl w:ilvl="5" w:tplc="AB4C19C6" w:tentative="1">
      <w:start w:val="1"/>
      <w:numFmt w:val="bullet"/>
      <w:lvlText w:val=""/>
      <w:lvlJc w:val="left"/>
      <w:pPr>
        <w:ind w:left="4680" w:hanging="360"/>
      </w:pPr>
      <w:rPr>
        <w:rFonts w:ascii="Wingdings" w:hAnsi="Wingdings" w:hint="default"/>
      </w:rPr>
    </w:lvl>
    <w:lvl w:ilvl="6" w:tplc="00DC7138" w:tentative="1">
      <w:start w:val="1"/>
      <w:numFmt w:val="bullet"/>
      <w:lvlText w:val=""/>
      <w:lvlJc w:val="left"/>
      <w:pPr>
        <w:ind w:left="5400" w:hanging="360"/>
      </w:pPr>
      <w:rPr>
        <w:rFonts w:ascii="Symbol" w:hAnsi="Symbol" w:hint="default"/>
      </w:rPr>
    </w:lvl>
    <w:lvl w:ilvl="7" w:tplc="DB281CEA" w:tentative="1">
      <w:start w:val="1"/>
      <w:numFmt w:val="bullet"/>
      <w:lvlText w:val="o"/>
      <w:lvlJc w:val="left"/>
      <w:pPr>
        <w:ind w:left="6120" w:hanging="360"/>
      </w:pPr>
      <w:rPr>
        <w:rFonts w:ascii="Courier New" w:hAnsi="Courier New" w:cs="Courier New" w:hint="default"/>
      </w:rPr>
    </w:lvl>
    <w:lvl w:ilvl="8" w:tplc="B90203E4"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20748D54">
      <w:numFmt w:val="bullet"/>
      <w:lvlText w:val="•"/>
      <w:lvlJc w:val="left"/>
      <w:pPr>
        <w:ind w:left="1080" w:hanging="360"/>
      </w:pPr>
      <w:rPr>
        <w:rFonts w:ascii="Times New Roman" w:eastAsiaTheme="minorHAnsi" w:hAnsi="Times New Roman" w:cs="Times New Roman" w:hint="default"/>
      </w:rPr>
    </w:lvl>
    <w:lvl w:ilvl="1" w:tplc="59348932" w:tentative="1">
      <w:start w:val="1"/>
      <w:numFmt w:val="bullet"/>
      <w:lvlText w:val="o"/>
      <w:lvlJc w:val="left"/>
      <w:pPr>
        <w:ind w:left="1800" w:hanging="360"/>
      </w:pPr>
      <w:rPr>
        <w:rFonts w:ascii="Courier New" w:hAnsi="Courier New" w:cs="Courier New" w:hint="default"/>
      </w:rPr>
    </w:lvl>
    <w:lvl w:ilvl="2" w:tplc="E59654E0" w:tentative="1">
      <w:start w:val="1"/>
      <w:numFmt w:val="bullet"/>
      <w:lvlText w:val=""/>
      <w:lvlJc w:val="left"/>
      <w:pPr>
        <w:ind w:left="2520" w:hanging="360"/>
      </w:pPr>
      <w:rPr>
        <w:rFonts w:ascii="Wingdings" w:hAnsi="Wingdings" w:hint="default"/>
      </w:rPr>
    </w:lvl>
    <w:lvl w:ilvl="3" w:tplc="A906CBD4" w:tentative="1">
      <w:start w:val="1"/>
      <w:numFmt w:val="bullet"/>
      <w:lvlText w:val=""/>
      <w:lvlJc w:val="left"/>
      <w:pPr>
        <w:ind w:left="3240" w:hanging="360"/>
      </w:pPr>
      <w:rPr>
        <w:rFonts w:ascii="Symbol" w:hAnsi="Symbol" w:hint="default"/>
      </w:rPr>
    </w:lvl>
    <w:lvl w:ilvl="4" w:tplc="363C0B50" w:tentative="1">
      <w:start w:val="1"/>
      <w:numFmt w:val="bullet"/>
      <w:lvlText w:val="o"/>
      <w:lvlJc w:val="left"/>
      <w:pPr>
        <w:ind w:left="3960" w:hanging="360"/>
      </w:pPr>
      <w:rPr>
        <w:rFonts w:ascii="Courier New" w:hAnsi="Courier New" w:cs="Courier New" w:hint="default"/>
      </w:rPr>
    </w:lvl>
    <w:lvl w:ilvl="5" w:tplc="79CAACDA" w:tentative="1">
      <w:start w:val="1"/>
      <w:numFmt w:val="bullet"/>
      <w:lvlText w:val=""/>
      <w:lvlJc w:val="left"/>
      <w:pPr>
        <w:ind w:left="4680" w:hanging="360"/>
      </w:pPr>
      <w:rPr>
        <w:rFonts w:ascii="Wingdings" w:hAnsi="Wingdings" w:hint="default"/>
      </w:rPr>
    </w:lvl>
    <w:lvl w:ilvl="6" w:tplc="D67CD58A" w:tentative="1">
      <w:start w:val="1"/>
      <w:numFmt w:val="bullet"/>
      <w:lvlText w:val=""/>
      <w:lvlJc w:val="left"/>
      <w:pPr>
        <w:ind w:left="5400" w:hanging="360"/>
      </w:pPr>
      <w:rPr>
        <w:rFonts w:ascii="Symbol" w:hAnsi="Symbol" w:hint="default"/>
      </w:rPr>
    </w:lvl>
    <w:lvl w:ilvl="7" w:tplc="A5820554" w:tentative="1">
      <w:start w:val="1"/>
      <w:numFmt w:val="bullet"/>
      <w:lvlText w:val="o"/>
      <w:lvlJc w:val="left"/>
      <w:pPr>
        <w:ind w:left="6120" w:hanging="360"/>
      </w:pPr>
      <w:rPr>
        <w:rFonts w:ascii="Courier New" w:hAnsi="Courier New" w:cs="Courier New" w:hint="default"/>
      </w:rPr>
    </w:lvl>
    <w:lvl w:ilvl="8" w:tplc="BFD013C0"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4C5CDB0E">
      <w:start w:val="1"/>
      <w:numFmt w:val="bullet"/>
      <w:lvlText w:val=""/>
      <w:lvlJc w:val="left"/>
      <w:pPr>
        <w:ind w:left="720" w:hanging="360"/>
      </w:pPr>
      <w:rPr>
        <w:rFonts w:ascii="Symbol" w:hAnsi="Symbol" w:hint="default"/>
      </w:rPr>
    </w:lvl>
    <w:lvl w:ilvl="1" w:tplc="4D56478C" w:tentative="1">
      <w:start w:val="1"/>
      <w:numFmt w:val="bullet"/>
      <w:lvlText w:val="o"/>
      <w:lvlJc w:val="left"/>
      <w:pPr>
        <w:ind w:left="1440" w:hanging="360"/>
      </w:pPr>
      <w:rPr>
        <w:rFonts w:ascii="Courier New" w:hAnsi="Courier New" w:cs="Courier New" w:hint="default"/>
      </w:rPr>
    </w:lvl>
    <w:lvl w:ilvl="2" w:tplc="568EE5A0" w:tentative="1">
      <w:start w:val="1"/>
      <w:numFmt w:val="bullet"/>
      <w:lvlText w:val=""/>
      <w:lvlJc w:val="left"/>
      <w:pPr>
        <w:ind w:left="2160" w:hanging="360"/>
      </w:pPr>
      <w:rPr>
        <w:rFonts w:ascii="Wingdings" w:hAnsi="Wingdings" w:hint="default"/>
      </w:rPr>
    </w:lvl>
    <w:lvl w:ilvl="3" w:tplc="E0024BC4" w:tentative="1">
      <w:start w:val="1"/>
      <w:numFmt w:val="bullet"/>
      <w:lvlText w:val=""/>
      <w:lvlJc w:val="left"/>
      <w:pPr>
        <w:ind w:left="2880" w:hanging="360"/>
      </w:pPr>
      <w:rPr>
        <w:rFonts w:ascii="Symbol" w:hAnsi="Symbol" w:hint="default"/>
      </w:rPr>
    </w:lvl>
    <w:lvl w:ilvl="4" w:tplc="2E76C28A" w:tentative="1">
      <w:start w:val="1"/>
      <w:numFmt w:val="bullet"/>
      <w:lvlText w:val="o"/>
      <w:lvlJc w:val="left"/>
      <w:pPr>
        <w:ind w:left="3600" w:hanging="360"/>
      </w:pPr>
      <w:rPr>
        <w:rFonts w:ascii="Courier New" w:hAnsi="Courier New" w:cs="Courier New" w:hint="default"/>
      </w:rPr>
    </w:lvl>
    <w:lvl w:ilvl="5" w:tplc="E376AE66" w:tentative="1">
      <w:start w:val="1"/>
      <w:numFmt w:val="bullet"/>
      <w:lvlText w:val=""/>
      <w:lvlJc w:val="left"/>
      <w:pPr>
        <w:ind w:left="4320" w:hanging="360"/>
      </w:pPr>
      <w:rPr>
        <w:rFonts w:ascii="Wingdings" w:hAnsi="Wingdings" w:hint="default"/>
      </w:rPr>
    </w:lvl>
    <w:lvl w:ilvl="6" w:tplc="0A580F5A" w:tentative="1">
      <w:start w:val="1"/>
      <w:numFmt w:val="bullet"/>
      <w:lvlText w:val=""/>
      <w:lvlJc w:val="left"/>
      <w:pPr>
        <w:ind w:left="5040" w:hanging="360"/>
      </w:pPr>
      <w:rPr>
        <w:rFonts w:ascii="Symbol" w:hAnsi="Symbol" w:hint="default"/>
      </w:rPr>
    </w:lvl>
    <w:lvl w:ilvl="7" w:tplc="5B320900" w:tentative="1">
      <w:start w:val="1"/>
      <w:numFmt w:val="bullet"/>
      <w:lvlText w:val="o"/>
      <w:lvlJc w:val="left"/>
      <w:pPr>
        <w:ind w:left="5760" w:hanging="360"/>
      </w:pPr>
      <w:rPr>
        <w:rFonts w:ascii="Courier New" w:hAnsi="Courier New" w:cs="Courier New" w:hint="default"/>
      </w:rPr>
    </w:lvl>
    <w:lvl w:ilvl="8" w:tplc="8402C7A0"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2D3A59FA">
      <w:numFmt w:val="bullet"/>
      <w:lvlText w:val="-"/>
      <w:lvlJc w:val="left"/>
      <w:pPr>
        <w:ind w:left="720" w:hanging="360"/>
      </w:pPr>
      <w:rPr>
        <w:rFonts w:ascii="Calibri" w:eastAsiaTheme="minorHAnsi" w:hAnsi="Calibri" w:cstheme="minorBidi" w:hint="default"/>
      </w:rPr>
    </w:lvl>
    <w:lvl w:ilvl="1" w:tplc="6890B630" w:tentative="1">
      <w:start w:val="1"/>
      <w:numFmt w:val="bullet"/>
      <w:lvlText w:val="o"/>
      <w:lvlJc w:val="left"/>
      <w:pPr>
        <w:ind w:left="1440" w:hanging="360"/>
      </w:pPr>
      <w:rPr>
        <w:rFonts w:ascii="Courier New" w:hAnsi="Courier New" w:cs="Courier New" w:hint="default"/>
      </w:rPr>
    </w:lvl>
    <w:lvl w:ilvl="2" w:tplc="CD0025D6" w:tentative="1">
      <w:start w:val="1"/>
      <w:numFmt w:val="bullet"/>
      <w:lvlText w:val=""/>
      <w:lvlJc w:val="left"/>
      <w:pPr>
        <w:ind w:left="2160" w:hanging="360"/>
      </w:pPr>
      <w:rPr>
        <w:rFonts w:ascii="Wingdings" w:hAnsi="Wingdings" w:hint="default"/>
      </w:rPr>
    </w:lvl>
    <w:lvl w:ilvl="3" w:tplc="CCFEB75A" w:tentative="1">
      <w:start w:val="1"/>
      <w:numFmt w:val="bullet"/>
      <w:lvlText w:val=""/>
      <w:lvlJc w:val="left"/>
      <w:pPr>
        <w:ind w:left="2880" w:hanging="360"/>
      </w:pPr>
      <w:rPr>
        <w:rFonts w:ascii="Symbol" w:hAnsi="Symbol" w:hint="default"/>
      </w:rPr>
    </w:lvl>
    <w:lvl w:ilvl="4" w:tplc="82E40810" w:tentative="1">
      <w:start w:val="1"/>
      <w:numFmt w:val="bullet"/>
      <w:lvlText w:val="o"/>
      <w:lvlJc w:val="left"/>
      <w:pPr>
        <w:ind w:left="3600" w:hanging="360"/>
      </w:pPr>
      <w:rPr>
        <w:rFonts w:ascii="Courier New" w:hAnsi="Courier New" w:cs="Courier New" w:hint="default"/>
      </w:rPr>
    </w:lvl>
    <w:lvl w:ilvl="5" w:tplc="8CE0F872" w:tentative="1">
      <w:start w:val="1"/>
      <w:numFmt w:val="bullet"/>
      <w:lvlText w:val=""/>
      <w:lvlJc w:val="left"/>
      <w:pPr>
        <w:ind w:left="4320" w:hanging="360"/>
      </w:pPr>
      <w:rPr>
        <w:rFonts w:ascii="Wingdings" w:hAnsi="Wingdings" w:hint="default"/>
      </w:rPr>
    </w:lvl>
    <w:lvl w:ilvl="6" w:tplc="C23C1BC2" w:tentative="1">
      <w:start w:val="1"/>
      <w:numFmt w:val="bullet"/>
      <w:lvlText w:val=""/>
      <w:lvlJc w:val="left"/>
      <w:pPr>
        <w:ind w:left="5040" w:hanging="360"/>
      </w:pPr>
      <w:rPr>
        <w:rFonts w:ascii="Symbol" w:hAnsi="Symbol" w:hint="default"/>
      </w:rPr>
    </w:lvl>
    <w:lvl w:ilvl="7" w:tplc="24F8B696" w:tentative="1">
      <w:start w:val="1"/>
      <w:numFmt w:val="bullet"/>
      <w:lvlText w:val="o"/>
      <w:lvlJc w:val="left"/>
      <w:pPr>
        <w:ind w:left="5760" w:hanging="360"/>
      </w:pPr>
      <w:rPr>
        <w:rFonts w:ascii="Courier New" w:hAnsi="Courier New" w:cs="Courier New" w:hint="default"/>
      </w:rPr>
    </w:lvl>
    <w:lvl w:ilvl="8" w:tplc="12BE7826"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908E6A8">
      <w:numFmt w:val="bullet"/>
      <w:lvlText w:val="•"/>
      <w:lvlJc w:val="left"/>
      <w:pPr>
        <w:ind w:left="720" w:hanging="360"/>
      </w:pPr>
      <w:rPr>
        <w:rFonts w:ascii="Times New Roman" w:eastAsiaTheme="minorHAnsi" w:hAnsi="Times New Roman" w:cs="Times New Roman" w:hint="default"/>
      </w:rPr>
    </w:lvl>
    <w:lvl w:ilvl="1" w:tplc="52FCF2E4" w:tentative="1">
      <w:start w:val="1"/>
      <w:numFmt w:val="bullet"/>
      <w:lvlText w:val="o"/>
      <w:lvlJc w:val="left"/>
      <w:pPr>
        <w:ind w:left="1440" w:hanging="360"/>
      </w:pPr>
      <w:rPr>
        <w:rFonts w:ascii="Courier New" w:hAnsi="Courier New" w:cs="Courier New" w:hint="default"/>
      </w:rPr>
    </w:lvl>
    <w:lvl w:ilvl="2" w:tplc="D79AA69C" w:tentative="1">
      <w:start w:val="1"/>
      <w:numFmt w:val="bullet"/>
      <w:lvlText w:val=""/>
      <w:lvlJc w:val="left"/>
      <w:pPr>
        <w:ind w:left="2160" w:hanging="360"/>
      </w:pPr>
      <w:rPr>
        <w:rFonts w:ascii="Wingdings" w:hAnsi="Wingdings" w:hint="default"/>
      </w:rPr>
    </w:lvl>
    <w:lvl w:ilvl="3" w:tplc="30DE0580" w:tentative="1">
      <w:start w:val="1"/>
      <w:numFmt w:val="bullet"/>
      <w:lvlText w:val=""/>
      <w:lvlJc w:val="left"/>
      <w:pPr>
        <w:ind w:left="2880" w:hanging="360"/>
      </w:pPr>
      <w:rPr>
        <w:rFonts w:ascii="Symbol" w:hAnsi="Symbol" w:hint="default"/>
      </w:rPr>
    </w:lvl>
    <w:lvl w:ilvl="4" w:tplc="4DE6C40E" w:tentative="1">
      <w:start w:val="1"/>
      <w:numFmt w:val="bullet"/>
      <w:lvlText w:val="o"/>
      <w:lvlJc w:val="left"/>
      <w:pPr>
        <w:ind w:left="3600" w:hanging="360"/>
      </w:pPr>
      <w:rPr>
        <w:rFonts w:ascii="Courier New" w:hAnsi="Courier New" w:cs="Courier New" w:hint="default"/>
      </w:rPr>
    </w:lvl>
    <w:lvl w:ilvl="5" w:tplc="EB3611C6" w:tentative="1">
      <w:start w:val="1"/>
      <w:numFmt w:val="bullet"/>
      <w:lvlText w:val=""/>
      <w:lvlJc w:val="left"/>
      <w:pPr>
        <w:ind w:left="4320" w:hanging="360"/>
      </w:pPr>
      <w:rPr>
        <w:rFonts w:ascii="Wingdings" w:hAnsi="Wingdings" w:hint="default"/>
      </w:rPr>
    </w:lvl>
    <w:lvl w:ilvl="6" w:tplc="28E09EAA" w:tentative="1">
      <w:start w:val="1"/>
      <w:numFmt w:val="bullet"/>
      <w:lvlText w:val=""/>
      <w:lvlJc w:val="left"/>
      <w:pPr>
        <w:ind w:left="5040" w:hanging="360"/>
      </w:pPr>
      <w:rPr>
        <w:rFonts w:ascii="Symbol" w:hAnsi="Symbol" w:hint="default"/>
      </w:rPr>
    </w:lvl>
    <w:lvl w:ilvl="7" w:tplc="8814FBB6" w:tentative="1">
      <w:start w:val="1"/>
      <w:numFmt w:val="bullet"/>
      <w:lvlText w:val="o"/>
      <w:lvlJc w:val="left"/>
      <w:pPr>
        <w:ind w:left="5760" w:hanging="360"/>
      </w:pPr>
      <w:rPr>
        <w:rFonts w:ascii="Courier New" w:hAnsi="Courier New" w:cs="Courier New" w:hint="default"/>
      </w:rPr>
    </w:lvl>
    <w:lvl w:ilvl="8" w:tplc="199CDC7E"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8F867B5E">
      <w:numFmt w:val="bullet"/>
      <w:lvlText w:val="•"/>
      <w:lvlJc w:val="left"/>
      <w:pPr>
        <w:ind w:left="720" w:hanging="360"/>
      </w:pPr>
      <w:rPr>
        <w:rFonts w:ascii="Times New Roman" w:eastAsiaTheme="minorHAnsi" w:hAnsi="Times New Roman" w:cs="Times New Roman" w:hint="default"/>
      </w:rPr>
    </w:lvl>
    <w:lvl w:ilvl="1" w:tplc="3996ADA8" w:tentative="1">
      <w:start w:val="1"/>
      <w:numFmt w:val="bullet"/>
      <w:lvlText w:val="o"/>
      <w:lvlJc w:val="left"/>
      <w:pPr>
        <w:ind w:left="1440" w:hanging="360"/>
      </w:pPr>
      <w:rPr>
        <w:rFonts w:ascii="Courier New" w:hAnsi="Courier New" w:cs="Courier New" w:hint="default"/>
      </w:rPr>
    </w:lvl>
    <w:lvl w:ilvl="2" w:tplc="BAB68F72" w:tentative="1">
      <w:start w:val="1"/>
      <w:numFmt w:val="bullet"/>
      <w:lvlText w:val=""/>
      <w:lvlJc w:val="left"/>
      <w:pPr>
        <w:ind w:left="2160" w:hanging="360"/>
      </w:pPr>
      <w:rPr>
        <w:rFonts w:ascii="Wingdings" w:hAnsi="Wingdings" w:hint="default"/>
      </w:rPr>
    </w:lvl>
    <w:lvl w:ilvl="3" w:tplc="9EC448B8" w:tentative="1">
      <w:start w:val="1"/>
      <w:numFmt w:val="bullet"/>
      <w:lvlText w:val=""/>
      <w:lvlJc w:val="left"/>
      <w:pPr>
        <w:ind w:left="2880" w:hanging="360"/>
      </w:pPr>
      <w:rPr>
        <w:rFonts w:ascii="Symbol" w:hAnsi="Symbol" w:hint="default"/>
      </w:rPr>
    </w:lvl>
    <w:lvl w:ilvl="4" w:tplc="161477A2" w:tentative="1">
      <w:start w:val="1"/>
      <w:numFmt w:val="bullet"/>
      <w:lvlText w:val="o"/>
      <w:lvlJc w:val="left"/>
      <w:pPr>
        <w:ind w:left="3600" w:hanging="360"/>
      </w:pPr>
      <w:rPr>
        <w:rFonts w:ascii="Courier New" w:hAnsi="Courier New" w:cs="Courier New" w:hint="default"/>
      </w:rPr>
    </w:lvl>
    <w:lvl w:ilvl="5" w:tplc="083A0D4E" w:tentative="1">
      <w:start w:val="1"/>
      <w:numFmt w:val="bullet"/>
      <w:lvlText w:val=""/>
      <w:lvlJc w:val="left"/>
      <w:pPr>
        <w:ind w:left="4320" w:hanging="360"/>
      </w:pPr>
      <w:rPr>
        <w:rFonts w:ascii="Wingdings" w:hAnsi="Wingdings" w:hint="default"/>
      </w:rPr>
    </w:lvl>
    <w:lvl w:ilvl="6" w:tplc="EB3E57D2" w:tentative="1">
      <w:start w:val="1"/>
      <w:numFmt w:val="bullet"/>
      <w:lvlText w:val=""/>
      <w:lvlJc w:val="left"/>
      <w:pPr>
        <w:ind w:left="5040" w:hanging="360"/>
      </w:pPr>
      <w:rPr>
        <w:rFonts w:ascii="Symbol" w:hAnsi="Symbol" w:hint="default"/>
      </w:rPr>
    </w:lvl>
    <w:lvl w:ilvl="7" w:tplc="7F323476" w:tentative="1">
      <w:start w:val="1"/>
      <w:numFmt w:val="bullet"/>
      <w:lvlText w:val="o"/>
      <w:lvlJc w:val="left"/>
      <w:pPr>
        <w:ind w:left="5760" w:hanging="360"/>
      </w:pPr>
      <w:rPr>
        <w:rFonts w:ascii="Courier New" w:hAnsi="Courier New" w:cs="Courier New" w:hint="default"/>
      </w:rPr>
    </w:lvl>
    <w:lvl w:ilvl="8" w:tplc="E2CAE2E0"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43464C9C">
      <w:numFmt w:val="bullet"/>
      <w:lvlText w:val="•"/>
      <w:lvlJc w:val="left"/>
      <w:pPr>
        <w:ind w:left="720" w:hanging="360"/>
      </w:pPr>
      <w:rPr>
        <w:rFonts w:ascii="Times New Roman" w:eastAsiaTheme="minorHAnsi" w:hAnsi="Times New Roman" w:cs="Times New Roman" w:hint="default"/>
      </w:rPr>
    </w:lvl>
    <w:lvl w:ilvl="1" w:tplc="8FF070BC" w:tentative="1">
      <w:start w:val="1"/>
      <w:numFmt w:val="bullet"/>
      <w:lvlText w:val="o"/>
      <w:lvlJc w:val="left"/>
      <w:pPr>
        <w:ind w:left="1440" w:hanging="360"/>
      </w:pPr>
      <w:rPr>
        <w:rFonts w:ascii="Courier New" w:hAnsi="Courier New" w:cs="Courier New" w:hint="default"/>
      </w:rPr>
    </w:lvl>
    <w:lvl w:ilvl="2" w:tplc="5A0C0EC6" w:tentative="1">
      <w:start w:val="1"/>
      <w:numFmt w:val="bullet"/>
      <w:lvlText w:val=""/>
      <w:lvlJc w:val="left"/>
      <w:pPr>
        <w:ind w:left="2160" w:hanging="360"/>
      </w:pPr>
      <w:rPr>
        <w:rFonts w:ascii="Wingdings" w:hAnsi="Wingdings" w:hint="default"/>
      </w:rPr>
    </w:lvl>
    <w:lvl w:ilvl="3" w:tplc="397A8A78" w:tentative="1">
      <w:start w:val="1"/>
      <w:numFmt w:val="bullet"/>
      <w:lvlText w:val=""/>
      <w:lvlJc w:val="left"/>
      <w:pPr>
        <w:ind w:left="2880" w:hanging="360"/>
      </w:pPr>
      <w:rPr>
        <w:rFonts w:ascii="Symbol" w:hAnsi="Symbol" w:hint="default"/>
      </w:rPr>
    </w:lvl>
    <w:lvl w:ilvl="4" w:tplc="A96042AE" w:tentative="1">
      <w:start w:val="1"/>
      <w:numFmt w:val="bullet"/>
      <w:lvlText w:val="o"/>
      <w:lvlJc w:val="left"/>
      <w:pPr>
        <w:ind w:left="3600" w:hanging="360"/>
      </w:pPr>
      <w:rPr>
        <w:rFonts w:ascii="Courier New" w:hAnsi="Courier New" w:cs="Courier New" w:hint="default"/>
      </w:rPr>
    </w:lvl>
    <w:lvl w:ilvl="5" w:tplc="8C528770" w:tentative="1">
      <w:start w:val="1"/>
      <w:numFmt w:val="bullet"/>
      <w:lvlText w:val=""/>
      <w:lvlJc w:val="left"/>
      <w:pPr>
        <w:ind w:left="4320" w:hanging="360"/>
      </w:pPr>
      <w:rPr>
        <w:rFonts w:ascii="Wingdings" w:hAnsi="Wingdings" w:hint="default"/>
      </w:rPr>
    </w:lvl>
    <w:lvl w:ilvl="6" w:tplc="499C7A12" w:tentative="1">
      <w:start w:val="1"/>
      <w:numFmt w:val="bullet"/>
      <w:lvlText w:val=""/>
      <w:lvlJc w:val="left"/>
      <w:pPr>
        <w:ind w:left="5040" w:hanging="360"/>
      </w:pPr>
      <w:rPr>
        <w:rFonts w:ascii="Symbol" w:hAnsi="Symbol" w:hint="default"/>
      </w:rPr>
    </w:lvl>
    <w:lvl w:ilvl="7" w:tplc="9786866E" w:tentative="1">
      <w:start w:val="1"/>
      <w:numFmt w:val="bullet"/>
      <w:lvlText w:val="o"/>
      <w:lvlJc w:val="left"/>
      <w:pPr>
        <w:ind w:left="5760" w:hanging="360"/>
      </w:pPr>
      <w:rPr>
        <w:rFonts w:ascii="Courier New" w:hAnsi="Courier New" w:cs="Courier New" w:hint="default"/>
      </w:rPr>
    </w:lvl>
    <w:lvl w:ilvl="8" w:tplc="BC860974"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eldfisher">
    <w15:presenceInfo w15:providerId="None" w15:userId="Fieldf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152"/>
    <w:rsid w:val="00880152"/>
    <w:rsid w:val="00B012D7"/>
    <w:rsid w:val="00B269B3"/>
    <w:rsid w:val="00D943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70C4"/>
  <w15:docId w15:val="{0B57397C-0994-4D53-A331-DADF46AF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FC5365"/>
    <w:rPr>
      <w:color w:val="800080" w:themeColor="followedHyperlink"/>
      <w:u w:val="single"/>
    </w:rPr>
  </w:style>
  <w:style w:type="character" w:customStyle="1" w:styleId="null1">
    <w:name w:val="null1"/>
    <w:basedOn w:val="Carpredefinitoparagrafo"/>
    <w:rsid w:val="0066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dpo@otb.net"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microsoft.com/office/2011/relationships/commentsExtended" Target="commentsExtended.xml"/><Relationship Id="rId12" Type="http://schemas.openxmlformats.org/officeDocument/2006/relationships/hyperlink" Target="mailto:privacy@diesel.com" TargetMode="External"/><Relationship Id="rId17" Type="http://schemas.openxmlformats.org/officeDocument/2006/relationships/hyperlink" Target="https://protect-eu.mimecast.com/s/HxcDCZ4lmSDwJn9HjFZLr?domain=cdn.klarna.com" TargetMode="External"/><Relationship Id="rId2" Type="http://schemas.openxmlformats.org/officeDocument/2006/relationships/numbering" Target="numbering.xml"/><Relationship Id="rId16" Type="http://schemas.openxmlformats.org/officeDocument/2006/relationships/hyperlink" Target="https://protect-eu.mimecast.com/s/5ccgCY6klCNvro2C0fOwS?domain=klarna.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dpo@otb.net" TargetMode="External"/><Relationship Id="rId5" Type="http://schemas.openxmlformats.org/officeDocument/2006/relationships/webSettings" Target="webSettings.xml"/><Relationship Id="rId15" Type="http://schemas.openxmlformats.org/officeDocument/2006/relationships/hyperlink" Target="mailto:privacy@diesel.com" TargetMode="External"/><Relationship Id="rId23" Type="http://schemas.openxmlformats.org/officeDocument/2006/relationships/customXml" Target="../customXml/item4.xml"/><Relationship Id="rId10" Type="http://schemas.openxmlformats.org/officeDocument/2006/relationships/hyperlink" Target="mailto:privacy@otb.net"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diesel.com/" TargetMode="External"/><Relationship Id="rId14" Type="http://schemas.microsoft.com/office/2018/08/relationships/commentsExtensible" Target="commentsExtensible.xml"/><Relationship Id="rId22"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A65A5B-6927-42EB-8F7E-E4F1E6D29CB2}">
  <ds:schemaRefs>
    <ds:schemaRef ds:uri="http://schemas.openxmlformats.org/officeDocument/2006/bibliography"/>
  </ds:schemaRefs>
</ds:datastoreItem>
</file>

<file path=customXml/itemProps2.xml><?xml version="1.0" encoding="utf-8"?>
<ds:datastoreItem xmlns:ds="http://schemas.openxmlformats.org/officeDocument/2006/customXml" ds:itemID="{08562150-1486-42C1-95BF-A3977E60B535}"/>
</file>

<file path=customXml/itemProps3.xml><?xml version="1.0" encoding="utf-8"?>
<ds:datastoreItem xmlns:ds="http://schemas.openxmlformats.org/officeDocument/2006/customXml" ds:itemID="{8FD8F943-D9E0-44E6-A12F-CD24DD4FD0DE}"/>
</file>

<file path=customXml/itemProps4.xml><?xml version="1.0" encoding="utf-8"?>
<ds:datastoreItem xmlns:ds="http://schemas.openxmlformats.org/officeDocument/2006/customXml" ds:itemID="{F0AA916F-E64A-43E8-9BDF-4C87FC344688}"/>
</file>

<file path=docProps/app.xml><?xml version="1.0" encoding="utf-8"?>
<Properties xmlns="http://schemas.openxmlformats.org/officeDocument/2006/extended-properties" xmlns:vt="http://schemas.openxmlformats.org/officeDocument/2006/docPropsVTypes">
  <Template>Normal</Template>
  <TotalTime>26</TotalTime>
  <Pages>7</Pages>
  <Words>4571</Words>
  <Characters>26056</Characters>
  <Application>Microsoft Office Word</Application>
  <DocSecurity>0</DocSecurity>
  <Lines>217</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Fieldfisher</cp:lastModifiedBy>
  <cp:revision>1</cp:revision>
  <dcterms:created xsi:type="dcterms:W3CDTF">2020-08-07T11:11:00Z</dcterms:created>
  <dcterms:modified xsi:type="dcterms:W3CDTF">2020-08-07T11:41:00Z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