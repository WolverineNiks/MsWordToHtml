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FB86" w14:textId="77777777" w:rsidR="002270CC" w:rsidRPr="00C5197B" w:rsidRDefault="002270CC" w:rsidP="002270CC">
      <w:pPr>
        <w:shd w:val="clear" w:color="auto" w:fill="FFFFFF"/>
        <w:spacing w:line="240" w:lineRule="auto"/>
        <w:jc w:val="center"/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</w:pPr>
      <w:r w:rsidRPr="00C5197B">
        <w:rPr>
          <w:rFonts w:ascii="Calibri" w:eastAsia="HGPGothicM" w:hAnsi="Calibri" w:cs="Calibri"/>
          <w:b/>
          <w:color w:val="222222"/>
          <w:sz w:val="20"/>
          <w:szCs w:val="20"/>
          <w:lang w:val="en-GB"/>
        </w:rPr>
        <w:t>CLIENT DATA COLLECTION &amp; CONSENT FORM</w:t>
      </w:r>
    </w:p>
    <w:p w14:paraId="6D432935" w14:textId="77777777" w:rsidR="002270CC" w:rsidRPr="00C5197B" w:rsidRDefault="002270CC" w:rsidP="002270CC">
      <w:pPr>
        <w:shd w:val="clear" w:color="auto" w:fill="FFFFFF"/>
        <w:spacing w:line="240" w:lineRule="auto"/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</w:pPr>
      <w:r w:rsidRPr="00C5197B"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  <w:t xml:space="preserve">FOR ANALOGIC TOOLS </w:t>
      </w:r>
      <w:r w:rsidRPr="00C5197B">
        <w:rPr>
          <w:rFonts w:ascii="Calibri" w:eastAsia="MS Mincho" w:hAnsi="Calibri" w:cs="Calibri"/>
          <w:b/>
          <w:i/>
          <w:color w:val="808080" w:themeColor="background1" w:themeShade="80"/>
          <w:sz w:val="28"/>
          <w:szCs w:val="28"/>
          <w:lang w:val="en-GB"/>
        </w:rPr>
        <w:t>–</w:t>
      </w:r>
      <w:r w:rsidRPr="00C5197B"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  <w:t xml:space="preserve"> I.E. CLIENT CARD</w:t>
      </w:r>
    </w:p>
    <w:p w14:paraId="43453DA0" w14:textId="271DA005" w:rsidR="00D817B0" w:rsidRPr="00C5197B" w:rsidRDefault="00D817B0" w:rsidP="00D21ADC">
      <w:pPr>
        <w:shd w:val="clear" w:color="auto" w:fill="FFFFFF"/>
        <w:spacing w:line="240" w:lineRule="auto"/>
        <w:rPr>
          <w:rFonts w:ascii="Calibri" w:eastAsia="HGPGothicM" w:hAnsi="Calibri" w:cs="Calibri"/>
          <w:b/>
          <w:sz w:val="20"/>
          <w:szCs w:val="20"/>
          <w:lang w:val="en-GB"/>
        </w:rPr>
      </w:pPr>
      <w:r w:rsidRPr="00E47185">
        <w:rPr>
          <w:rFonts w:ascii="Calibri" w:eastAsia="HGPGothicM" w:hAnsi="Calibri" w:cs="Calibri"/>
          <w:b/>
          <w:sz w:val="20"/>
          <w:szCs w:val="20"/>
          <w:lang w:val="en-GB" w:eastAsia="ja-JP"/>
        </w:rPr>
        <w:t>【カード表面】</w:t>
      </w:r>
    </w:p>
    <w:tbl>
      <w:tblPr>
        <w:tblStyle w:val="Grigliatabella"/>
        <w:tblW w:w="9077" w:type="dxa"/>
        <w:tblLook w:val="0680" w:firstRow="0" w:lastRow="0" w:firstColumn="1" w:lastColumn="0" w:noHBand="1" w:noVBand="1"/>
      </w:tblPr>
      <w:tblGrid>
        <w:gridCol w:w="2269"/>
        <w:gridCol w:w="2269"/>
        <w:gridCol w:w="2269"/>
        <w:gridCol w:w="2270"/>
      </w:tblGrid>
      <w:tr w:rsidR="002270CC" w:rsidRPr="00C5197B" w14:paraId="48A32168" w14:textId="397515EE" w:rsidTr="002270CC">
        <w:trPr>
          <w:trHeight w:val="26"/>
        </w:trPr>
        <w:tc>
          <w:tcPr>
            <w:tcW w:w="2269" w:type="dxa"/>
          </w:tcPr>
          <w:p w14:paraId="69A8D16B" w14:textId="27F894DD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Gender ID</w:t>
            </w:r>
          </w:p>
        </w:tc>
        <w:tc>
          <w:tcPr>
            <w:tcW w:w="2269" w:type="dxa"/>
          </w:tcPr>
          <w:p w14:paraId="0C76E7B1" w14:textId="58E09B6C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性別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33A54236" w14:textId="529C1430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Title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14:paraId="73CB63B3" w14:textId="48BF51F9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  <w:t>肩書</w:t>
            </w:r>
          </w:p>
        </w:tc>
      </w:tr>
      <w:tr w:rsidR="002270CC" w:rsidRPr="00C5197B" w14:paraId="45B3525D" w14:textId="65FB80F2" w:rsidTr="002270CC">
        <w:trPr>
          <w:trHeight w:val="60"/>
        </w:trPr>
        <w:tc>
          <w:tcPr>
            <w:tcW w:w="2269" w:type="dxa"/>
          </w:tcPr>
          <w:p w14:paraId="54CD1F34" w14:textId="77777777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First Name</w:t>
            </w: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 xml:space="preserve"> </w:t>
            </w:r>
          </w:p>
          <w:p w14:paraId="35455DC9" w14:textId="54C6418A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Last Name</w:t>
            </w:r>
          </w:p>
        </w:tc>
        <w:tc>
          <w:tcPr>
            <w:tcW w:w="2269" w:type="dxa"/>
          </w:tcPr>
          <w:p w14:paraId="412BBB0A" w14:textId="2F0B3943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姓名</w:t>
            </w:r>
          </w:p>
        </w:tc>
        <w:tc>
          <w:tcPr>
            <w:tcW w:w="2269" w:type="dxa"/>
          </w:tcPr>
          <w:p w14:paraId="58CCE6C1" w14:textId="3AE5D846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Middle Name</w:t>
            </w:r>
          </w:p>
        </w:tc>
        <w:tc>
          <w:tcPr>
            <w:tcW w:w="2270" w:type="dxa"/>
          </w:tcPr>
          <w:p w14:paraId="52704220" w14:textId="6A6D9768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フリガナ</w:t>
            </w:r>
          </w:p>
        </w:tc>
      </w:tr>
      <w:tr w:rsidR="002270CC" w:rsidRPr="00C5197B" w14:paraId="2EC78074" w14:textId="638FE0D9" w:rsidTr="002270CC">
        <w:trPr>
          <w:trHeight w:val="60"/>
        </w:trPr>
        <w:tc>
          <w:tcPr>
            <w:tcW w:w="2269" w:type="dxa"/>
          </w:tcPr>
          <w:p w14:paraId="386A3531" w14:textId="7CE4B39C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Postal Code/Zip Code</w:t>
            </w:r>
          </w:p>
        </w:tc>
        <w:tc>
          <w:tcPr>
            <w:tcW w:w="2269" w:type="dxa"/>
          </w:tcPr>
          <w:p w14:paraId="5D8768AC" w14:textId="3BDB8B18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郵便番号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0C696B26" w14:textId="109D37A1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14:paraId="1E57A499" w14:textId="1C661F63" w:rsidR="002270CC" w:rsidRPr="00C5197B" w:rsidRDefault="00E05396" w:rsidP="00D817B0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</w:pPr>
            <w:r>
              <w:rPr>
                <w:rFonts w:ascii="Calibri" w:eastAsia="HGPGothicM" w:hAnsi="Calibri" w:cs="Calibri" w:hint="eastAsia"/>
                <w:b/>
                <w:strike/>
                <w:sz w:val="20"/>
                <w:szCs w:val="20"/>
                <w:lang w:val="en-GB" w:eastAsia="ja-JP"/>
              </w:rPr>
              <w:t>国</w:t>
            </w:r>
          </w:p>
        </w:tc>
      </w:tr>
      <w:tr w:rsidR="002270CC" w:rsidRPr="00C5197B" w14:paraId="45D52DDE" w14:textId="47FA1F8A" w:rsidTr="002270CC">
        <w:trPr>
          <w:trHeight w:val="60"/>
        </w:trPr>
        <w:tc>
          <w:tcPr>
            <w:tcW w:w="2269" w:type="dxa"/>
          </w:tcPr>
          <w:p w14:paraId="0D613548" w14:textId="77777777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State/Province/Region</w:t>
            </w:r>
          </w:p>
          <w:p w14:paraId="26CB8FCC" w14:textId="77777777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City</w:t>
            </w:r>
          </w:p>
          <w:p w14:paraId="5E48C46D" w14:textId="3E0528AB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Main address</w:t>
            </w:r>
          </w:p>
        </w:tc>
        <w:tc>
          <w:tcPr>
            <w:tcW w:w="2269" w:type="dxa"/>
          </w:tcPr>
          <w:p w14:paraId="28A46576" w14:textId="7DC6D124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ご住所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62C3E6E3" w14:textId="5CF7035E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263FD5CD" w14:textId="4F5253B4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</w:p>
        </w:tc>
      </w:tr>
      <w:tr w:rsidR="002270CC" w:rsidRPr="00C5197B" w14:paraId="2B97128D" w14:textId="086103F8" w:rsidTr="002270CC">
        <w:trPr>
          <w:trHeight w:val="60"/>
        </w:trPr>
        <w:tc>
          <w:tcPr>
            <w:tcW w:w="2269" w:type="dxa"/>
          </w:tcPr>
          <w:p w14:paraId="075BCF3C" w14:textId="0B6C750B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69" w:type="dxa"/>
          </w:tcPr>
          <w:p w14:paraId="6829EDDC" w14:textId="0CC89684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電話</w:t>
            </w:r>
          </w:p>
        </w:tc>
        <w:tc>
          <w:tcPr>
            <w:tcW w:w="2269" w:type="dxa"/>
          </w:tcPr>
          <w:p w14:paraId="7D7F582D" w14:textId="62D3B28D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Mobile Phone</w:t>
            </w:r>
          </w:p>
        </w:tc>
        <w:tc>
          <w:tcPr>
            <w:tcW w:w="2270" w:type="dxa"/>
          </w:tcPr>
          <w:p w14:paraId="7EA6E533" w14:textId="6EBF7ED8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携帯電話</w:t>
            </w:r>
          </w:p>
        </w:tc>
      </w:tr>
      <w:tr w:rsidR="002270CC" w:rsidRPr="00C5197B" w14:paraId="4C2146DA" w14:textId="52CC7E15" w:rsidTr="002270CC">
        <w:trPr>
          <w:trHeight w:val="60"/>
        </w:trPr>
        <w:tc>
          <w:tcPr>
            <w:tcW w:w="2269" w:type="dxa"/>
          </w:tcPr>
          <w:p w14:paraId="118B8515" w14:textId="24D5D2F6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69" w:type="dxa"/>
          </w:tcPr>
          <w:p w14:paraId="307D25D6" w14:textId="71F353AB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Email</w:t>
            </w:r>
          </w:p>
        </w:tc>
        <w:tc>
          <w:tcPr>
            <w:tcW w:w="2269" w:type="dxa"/>
            <w:shd w:val="clear" w:color="auto" w:fill="auto"/>
          </w:tcPr>
          <w:p w14:paraId="1644DC13" w14:textId="312FDF21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Birthday (gg/mm)</w:t>
            </w:r>
          </w:p>
        </w:tc>
        <w:tc>
          <w:tcPr>
            <w:tcW w:w="2270" w:type="dxa"/>
            <w:shd w:val="clear" w:color="auto" w:fill="auto"/>
          </w:tcPr>
          <w:p w14:paraId="01B9FFB0" w14:textId="148FB7D4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誕生日（月</w:t>
            </w: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/</w:t>
            </w: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日）</w:t>
            </w:r>
          </w:p>
        </w:tc>
      </w:tr>
      <w:tr w:rsidR="002270CC" w:rsidRPr="00C5197B" w14:paraId="14A967AF" w14:textId="689DB280" w:rsidTr="002270CC">
        <w:trPr>
          <w:trHeight w:val="60"/>
        </w:trPr>
        <w:tc>
          <w:tcPr>
            <w:tcW w:w="2269" w:type="dxa"/>
            <w:shd w:val="clear" w:color="auto" w:fill="D9D9D9" w:themeFill="background1" w:themeFillShade="D9"/>
          </w:tcPr>
          <w:p w14:paraId="034BE22E" w14:textId="4AA04603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Preferred Language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1130B556" w14:textId="01AAACB3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  <w:t>ご希望の言語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38A8957A" w14:textId="0BAFFDB6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Preferred Method of Contact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14:paraId="6C5FA352" w14:textId="79A4E8D0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  <w:t>ご希望の連絡方法</w:t>
            </w:r>
          </w:p>
        </w:tc>
      </w:tr>
    </w:tbl>
    <w:p w14:paraId="040F6623" w14:textId="77777777" w:rsidR="00B2070E" w:rsidRPr="00C5197B" w:rsidRDefault="00B2070E" w:rsidP="00C97559">
      <w:pPr>
        <w:shd w:val="clear" w:color="auto" w:fill="FFFFFF"/>
        <w:spacing w:line="240" w:lineRule="auto"/>
        <w:rPr>
          <w:rFonts w:ascii="Calibri" w:eastAsia="HGPGothicM" w:hAnsi="Calibri" w:cs="Calibri"/>
          <w:b/>
          <w:sz w:val="20"/>
          <w:szCs w:val="20"/>
          <w:lang w:val="en-GB"/>
        </w:rPr>
      </w:pPr>
    </w:p>
    <w:tbl>
      <w:tblPr>
        <w:tblStyle w:val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61BDA" w:rsidRPr="00C5197B" w14:paraId="69E670CE" w14:textId="77777777" w:rsidTr="00FD756F">
        <w:tc>
          <w:tcPr>
            <w:tcW w:w="9067" w:type="dxa"/>
          </w:tcPr>
          <w:p w14:paraId="70683D54" w14:textId="30666454" w:rsidR="00E61BDA" w:rsidRPr="00C5197B" w:rsidRDefault="006B142D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お客様のプライバシー</w:t>
            </w:r>
            <w:r w:rsidR="0027731F">
              <w:rPr>
                <w:rFonts w:ascii="Calibri" w:eastAsia="HGPGothicM" w:hAnsi="Calibri" w:cs="Calibri" w:hint="eastAsia"/>
                <w:b/>
                <w:color w:val="222222"/>
                <w:sz w:val="20"/>
                <w:lang w:val="en-GB" w:eastAsia="ja-JP"/>
              </w:rPr>
              <w:t>は当社にとって極めて重要です</w:t>
            </w:r>
          </w:p>
          <w:p w14:paraId="6A05AAA9" w14:textId="7615B988" w:rsidR="00E61BDA" w:rsidRPr="00C5197B" w:rsidRDefault="00355877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</w:pPr>
            <w:r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別紙の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を読んだ上で、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3.1.a)</w:t>
            </w:r>
            <w:r w:rsidR="0027731F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 xml:space="preserve"> </w:t>
            </w:r>
            <w:r w:rsidR="001454B2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1454B2" w:rsidRPr="00C5197B">
              <w:rPr>
                <w:rFonts w:ascii="Calibri" w:eastAsia="HGPGothicM" w:hAnsi="Calibri" w:cs="Calibri"/>
                <w:b/>
                <w:bCs/>
                <w:color w:val="222222"/>
                <w:sz w:val="20"/>
                <w:lang w:val="en-GB" w:eastAsia="ja-JP"/>
              </w:rPr>
              <w:t>マーケティング</w:t>
            </w:r>
            <w:r w:rsidR="001454B2" w:rsidRPr="00C5197B">
              <w:rPr>
                <w:rFonts w:ascii="Calibri" w:eastAsia="HGPGothicM" w:hAnsi="Calibri" w:cs="Calibri"/>
                <w:b/>
                <w:bCs/>
                <w:color w:val="222222"/>
                <w:sz w:val="20"/>
                <w:lang w:val="en-GB" w:eastAsia="ja-JP"/>
              </w:rPr>
              <w:t>*</w:t>
            </w:r>
            <w:r w:rsidR="001454B2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に同意</w:t>
            </w:r>
            <w:r w:rsidR="00B07B7D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します</w:t>
            </w:r>
            <w:r w:rsidR="001454B2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76710C01" w14:textId="134D4300" w:rsidR="00E61BDA" w:rsidRPr="00C5197B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  <w:tr w:rsidR="00E61BDA" w:rsidRPr="00C5197B" w14:paraId="45C90F28" w14:textId="77777777" w:rsidTr="00FD756F">
        <w:tc>
          <w:tcPr>
            <w:tcW w:w="9067" w:type="dxa"/>
          </w:tcPr>
          <w:p w14:paraId="7AA7806B" w14:textId="6B234326" w:rsidR="00833449" w:rsidRPr="006D6FF6" w:rsidRDefault="00355877" w:rsidP="00833449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</w:pPr>
            <w:r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別紙の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を読んだ上で、共同管理者である</w:t>
            </w:r>
            <w:r w:rsidR="00833449" w:rsidRPr="006D6FF6"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  <w:t>OTB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と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833449" w:rsidRPr="006D6FF6"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  <w:t>3.2.a)</w:t>
            </w:r>
            <w:r w:rsidR="0027731F" w:rsidRPr="006D6FF6"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  <w:t xml:space="preserve"> 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833449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顧客の嗜好に</w:t>
            </w:r>
            <w:r w:rsidR="00B01FF5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沿った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ご案内</w:t>
            </w:r>
            <w:r w:rsidR="00833449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を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行う</w:t>
            </w:r>
            <w:r w:rsidR="00833449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ための</w:t>
            </w:r>
            <w:r w:rsidR="00FC7E89">
              <w:rPr>
                <w:rFonts w:ascii="Calibri" w:eastAsia="HGPGothicM" w:hAnsi="Calibri" w:cs="Calibri" w:hint="eastAsia"/>
                <w:b/>
                <w:bCs/>
                <w:color w:val="222222"/>
                <w:sz w:val="20"/>
                <w:lang w:val="en-GB" w:eastAsia="ja-JP"/>
              </w:rPr>
              <w:t>プロファイリング</w:t>
            </w:r>
            <w:r w:rsidR="00833449" w:rsidRPr="006D6FF6">
              <w:rPr>
                <w:rFonts w:ascii="Calibri" w:eastAsia="HGPGothicM" w:hAnsi="Calibri" w:cs="Calibri"/>
                <w:b/>
                <w:bCs/>
                <w:color w:val="222222"/>
                <w:sz w:val="20"/>
                <w:lang w:eastAsia="ja-JP"/>
              </w:rPr>
              <w:t>**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の目的で</w:t>
            </w:r>
            <w:r w:rsid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処理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すること</w:t>
            </w:r>
            <w:r w:rsidR="00B07B7D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に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同意</w:t>
            </w:r>
            <w:r w:rsidR="00B07B7D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します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6A5E7C07" w14:textId="5D38C962" w:rsidR="00E61BDA" w:rsidRPr="00C5197B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lastRenderedPageBreak/>
              <w:t xml:space="preserve"> </w:t>
            </w:r>
            <w:r w:rsidR="00833449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</w:tbl>
    <w:p w14:paraId="5115BC16" w14:textId="77777777" w:rsidR="00440A10" w:rsidRDefault="00440A10" w:rsidP="00C97559">
      <w:pPr>
        <w:shd w:val="clear" w:color="auto" w:fill="FFFFFF"/>
        <w:spacing w:line="240" w:lineRule="auto"/>
        <w:rPr>
          <w:rFonts w:ascii="Calibri" w:eastAsia="HGPGothicM" w:hAnsi="Calibri" w:cs="Calibri"/>
          <w:bCs/>
          <w:color w:val="222222"/>
          <w:sz w:val="20"/>
          <w:szCs w:val="20"/>
          <w:lang w:val="en-US" w:eastAsia="ja-JP"/>
        </w:rPr>
      </w:pPr>
    </w:p>
    <w:p w14:paraId="69CC1EA4" w14:textId="588A98FE" w:rsidR="00440A10" w:rsidRDefault="00440A10" w:rsidP="00C97559">
      <w:pPr>
        <w:shd w:val="clear" w:color="auto" w:fill="FFFFFF"/>
        <w:spacing w:line="240" w:lineRule="auto"/>
        <w:rPr>
          <w:rFonts w:ascii="Calibri" w:eastAsia="HGPGothicM" w:hAnsi="Calibri" w:cs="Calibri"/>
          <w:bCs/>
          <w:color w:val="222222"/>
          <w:sz w:val="20"/>
          <w:lang w:val="en-US" w:eastAsia="ja-JP"/>
        </w:rPr>
      </w:pPr>
      <w:r w:rsidRPr="00FC7E89">
        <w:rPr>
          <w:rFonts w:ascii="Calibri" w:eastAsia="HGPGothicM" w:hAnsi="Calibri" w:cs="Calibri" w:hint="eastAsia"/>
          <w:b/>
          <w:color w:val="222222"/>
          <w:sz w:val="20"/>
          <w:lang w:val="en-GB" w:eastAsia="ja-JP"/>
        </w:rPr>
        <w:t>マーケティングへの同意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は、受信した</w:t>
      </w:r>
      <w:r w:rsidRPr="00FC7E89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メール内のオプションをクリックすることで、いつでも配信停止することができます。また、</w:t>
      </w:r>
      <w:hyperlink r:id="rId6" w:history="1">
        <w:r w:rsidRPr="00FC7E89">
          <w:rPr>
            <w:rStyle w:val="Collegamentoipertestuale"/>
            <w:rFonts w:ascii="Calibri" w:eastAsia="HGPGothicM" w:hAnsi="Calibri" w:cs="Calibri"/>
            <w:bCs/>
            <w:sz w:val="20"/>
            <w:lang w:val="en-GB" w:eastAsia="ja-JP"/>
          </w:rPr>
          <w:t>privacy@marni.com</w:t>
        </w:r>
      </w:hyperlink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宛へ</w:t>
      </w:r>
      <w:r w:rsidRPr="00FC7E89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メールもしくは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別紙の</w:t>
      </w:r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プライバシーポリシー（ストアもしくはマルニのウェブサイト</w:t>
      </w:r>
      <w:hyperlink r:id="rId7" w:history="1">
        <w:r w:rsidR="00E5711E" w:rsidRPr="00FC7E89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www.marni.com/jp</w:t>
        </w:r>
      </w:hyperlink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で入手可能）の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段落１に記載されている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マルニ本社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宛に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ご連絡いただくことによっても取り消すことができます。</w:t>
      </w:r>
      <w:r w:rsidRPr="00FC7E89">
        <w:rPr>
          <w:rFonts w:ascii="Calibri" w:eastAsia="HGPGothicM" w:hAnsi="Calibri" w:cs="Calibri" w:hint="eastAsia"/>
          <w:b/>
          <w:color w:val="222222"/>
          <w:sz w:val="20"/>
          <w:lang w:val="en-US" w:eastAsia="ja-JP"/>
        </w:rPr>
        <w:t>プロファイリングへの同意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は、</w:t>
      </w:r>
      <w:hyperlink r:id="rId8" w:history="1">
        <w:r w:rsidRPr="00FC7E89">
          <w:rPr>
            <w:rStyle w:val="Collegamentoipertestuale"/>
            <w:rFonts w:ascii="Calibri" w:eastAsia="HGPGothicM" w:hAnsi="Calibri" w:cs="Calibri"/>
            <w:bCs/>
            <w:sz w:val="20"/>
            <w:lang w:eastAsia="ja-JP"/>
          </w:rPr>
          <w:t>privacy@marni.com</w:t>
        </w:r>
      </w:hyperlink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もしくは</w:t>
      </w:r>
      <w:hyperlink r:id="rId9" w:history="1">
        <w:r w:rsidRPr="00FC7E89">
          <w:rPr>
            <w:rStyle w:val="Collegamentoipertestuale"/>
            <w:rFonts w:ascii="Calibri" w:eastAsia="HGPGothicM" w:hAnsi="Calibri" w:cs="Calibri"/>
            <w:bCs/>
            <w:sz w:val="20"/>
            <w:lang w:eastAsia="ja-JP"/>
          </w:rPr>
          <w:t>privacy@otb.net</w:t>
        </w:r>
      </w:hyperlink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宛の</w:t>
      </w:r>
      <w:r w:rsidRPr="00FC7E89">
        <w:rPr>
          <w:rFonts w:ascii="Calibri" w:eastAsia="HGPGothicM" w:hAnsi="Calibri" w:cs="Calibri"/>
          <w:bCs/>
          <w:color w:val="222222"/>
          <w:sz w:val="20"/>
          <w:lang w:eastAsia="ja-JP"/>
        </w:rPr>
        <w:t>E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メール、または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別紙のプライバシーポリシー</w:t>
      </w:r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（ストアもしくはマルニのウェブサイト</w:t>
      </w:r>
      <w:hyperlink r:id="rId10" w:history="1">
        <w:r w:rsidR="00E5711E" w:rsidRPr="00FC7E89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www.marni.com/jp</w:t>
        </w:r>
      </w:hyperlink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="00E5711E" w:rsidRPr="00FC7E89">
        <w:rPr>
          <w:rFonts w:ascii="Calibri" w:eastAsia="HGPGothicM" w:hAnsi="Calibri" w:cs="Calibri" w:hint="eastAsia"/>
          <w:color w:val="222222"/>
          <w:sz w:val="20"/>
          <w:lang w:eastAsia="ja-JP"/>
        </w:rPr>
        <w:t>の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段落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eastAsia="ja-JP"/>
        </w:rPr>
        <w:t>１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に記載されている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共同管理者にご連絡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eastAsia="ja-JP"/>
        </w:rPr>
        <w:t>いただく</w:t>
      </w:r>
      <w:bookmarkStart w:id="0" w:name="_Hlk54174888"/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ことにより、いつでも取り消しすることができます。</w:t>
      </w:r>
      <w:bookmarkEnd w:id="0"/>
    </w:p>
    <w:p w14:paraId="581C1F90" w14:textId="77777777" w:rsidR="00FC7E89" w:rsidRPr="00FC7E89" w:rsidRDefault="00FC7E89" w:rsidP="00C97559">
      <w:pPr>
        <w:shd w:val="clear" w:color="auto" w:fill="FFFFFF"/>
        <w:spacing w:line="240" w:lineRule="auto"/>
        <w:rPr>
          <w:rFonts w:ascii="Calibri" w:eastAsia="HGPGothicM" w:hAnsi="Calibri" w:cs="Calibri"/>
          <w:bCs/>
          <w:color w:val="222222"/>
          <w:sz w:val="20"/>
          <w:lang w:val="en-GB" w:eastAsia="ja-JP"/>
        </w:rPr>
      </w:pPr>
    </w:p>
    <w:p w14:paraId="63E848B5" w14:textId="511A6700" w:rsidR="00C97559" w:rsidRPr="006D6FF6" w:rsidRDefault="00C97559" w:rsidP="00C97559">
      <w:pPr>
        <w:shd w:val="clear" w:color="auto" w:fill="FFFFFF"/>
        <w:spacing w:line="240" w:lineRule="auto"/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</w:pPr>
      <w:r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Signature</w:t>
      </w:r>
      <w:r w:rsidR="00D817B0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 xml:space="preserve">　署名</w:t>
      </w:r>
      <w:r w:rsidR="00FD756F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 xml:space="preserve">　　　　　　　　　　　　　　　　</w:t>
      </w:r>
      <w:r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Date</w:t>
      </w:r>
      <w:r w:rsidR="00D817B0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 xml:space="preserve">　日付</w:t>
      </w:r>
      <w:r w:rsidR="00D817B0"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（</w:t>
      </w:r>
      <w:r w:rsidR="00D817B0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年月日</w:t>
      </w:r>
      <w:r w:rsidR="00D817B0"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）</w:t>
      </w:r>
    </w:p>
    <w:p w14:paraId="01B4D561" w14:textId="710111F2" w:rsidR="00E61BDA" w:rsidRPr="00C5197B" w:rsidRDefault="00E61BDA" w:rsidP="00E61BDA">
      <w:pPr>
        <w:shd w:val="clear" w:color="auto" w:fill="FFFFFF"/>
        <w:spacing w:line="240" w:lineRule="auto"/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</w:pPr>
      <w:r w:rsidRPr="00C5197B"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  <w:t>-------------------------------------------</w:t>
      </w:r>
      <w:r w:rsidR="00FD756F" w:rsidRPr="00C5197B"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  <w:t xml:space="preserve">　　　　　</w:t>
      </w:r>
      <w:r w:rsidR="00FD756F" w:rsidRPr="00C5197B"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  <w:t>-------------------------------------------</w:t>
      </w:r>
    </w:p>
    <w:p w14:paraId="063ED72C" w14:textId="77777777" w:rsidR="00B2070E" w:rsidRPr="006D6FF6" w:rsidRDefault="00B2070E">
      <w:pPr>
        <w:rPr>
          <w:ins w:id="1" w:author="Hiromi Yokoi" w:date="2020-10-01T16:12:00Z"/>
          <w:rFonts w:ascii="Calibri" w:eastAsia="HGPGothicM" w:hAnsi="Calibri" w:cs="Calibri"/>
          <w:sz w:val="20"/>
          <w:szCs w:val="20"/>
          <w:highlight w:val="yellow"/>
          <w:lang w:val="en-GB" w:eastAsia="ja-JP"/>
        </w:rPr>
      </w:pPr>
    </w:p>
    <w:p w14:paraId="1DEACF44" w14:textId="725E206F" w:rsidR="002C3BC2" w:rsidRPr="006D6FF6" w:rsidRDefault="00B01FF5">
      <w:pPr>
        <w:rPr>
          <w:rFonts w:ascii="Calibri" w:eastAsia="HGPGothicM" w:hAnsi="Calibri" w:cs="Calibri"/>
          <w:sz w:val="20"/>
          <w:szCs w:val="20"/>
          <w:lang w:val="en-GB" w:eastAsia="ja-JP"/>
        </w:rPr>
      </w:pPr>
      <w:r w:rsidRPr="00E47185">
        <w:rPr>
          <w:rFonts w:ascii="Calibri" w:eastAsia="HGPGothicM" w:hAnsi="Calibri" w:cs="Calibri"/>
          <w:sz w:val="20"/>
          <w:szCs w:val="20"/>
          <w:lang w:eastAsia="ja-JP"/>
        </w:rPr>
        <w:t>【</w:t>
      </w:r>
      <w:r w:rsidR="002C3BC2" w:rsidRPr="00E47185">
        <w:rPr>
          <w:rFonts w:ascii="Calibri" w:eastAsia="HGPGothicM" w:hAnsi="Calibri" w:cs="Calibri"/>
          <w:sz w:val="20"/>
          <w:szCs w:val="20"/>
          <w:lang w:eastAsia="ja-JP"/>
        </w:rPr>
        <w:t>カード裏面</w:t>
      </w:r>
      <w:r w:rsidRPr="00E47185">
        <w:rPr>
          <w:rFonts w:ascii="Calibri" w:eastAsia="HGPGothicM" w:hAnsi="Calibri" w:cs="Calibri"/>
          <w:sz w:val="20"/>
          <w:szCs w:val="20"/>
          <w:lang w:eastAsia="ja-JP"/>
        </w:rPr>
        <w:t>】</w:t>
      </w:r>
    </w:p>
    <w:p w14:paraId="69A92F37" w14:textId="47E82145" w:rsidR="003C2D66" w:rsidRPr="006D6FF6" w:rsidRDefault="002C3BC2">
      <w:pPr>
        <w:rPr>
          <w:rFonts w:ascii="Calibri" w:eastAsia="HGPGothicM" w:hAnsi="Calibri" w:cs="Calibri"/>
          <w:sz w:val="20"/>
          <w:szCs w:val="20"/>
          <w:lang w:val="en-GB" w:eastAsia="ja-JP"/>
        </w:rPr>
      </w:pPr>
      <w:r w:rsidRPr="006D6FF6">
        <w:rPr>
          <w:rFonts w:ascii="Calibri" w:eastAsia="HGPGothicM" w:hAnsi="Calibri" w:cs="Calibri"/>
          <w:b/>
          <w:bCs/>
          <w:sz w:val="20"/>
          <w:szCs w:val="20"/>
          <w:lang w:val="en-GB" w:eastAsia="ja-JP"/>
        </w:rPr>
        <w:t>*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マルニ本社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は、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基本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データ、連絡先データおよび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購入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データを、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お客様が</w:t>
      </w:r>
      <w:r w:rsidR="00041A5E" w:rsidRPr="00FC7E89">
        <w:rPr>
          <w:rFonts w:ascii="Calibri" w:eastAsia="HGPGothicM" w:hAnsi="Calibri" w:cs="Calibri"/>
          <w:sz w:val="20"/>
          <w:szCs w:val="20"/>
          <w:lang w:eastAsia="ja-JP"/>
        </w:rPr>
        <w:t>登録しているソーシャルネットワークでの広告</w:t>
      </w:r>
      <w:r w:rsidR="00B2070E" w:rsidRPr="00FC7E89">
        <w:rPr>
          <w:rFonts w:ascii="Calibri" w:eastAsia="HGPGothicM" w:hAnsi="Calibri" w:cs="Calibri"/>
          <w:sz w:val="20"/>
          <w:szCs w:val="20"/>
          <w:lang w:eastAsia="ja-JP"/>
        </w:rPr>
        <w:t>表示</w:t>
      </w:r>
      <w:r w:rsidR="00041A5E" w:rsidRPr="00FC7E89">
        <w:rPr>
          <w:rFonts w:ascii="Calibri" w:eastAsia="HGPGothicM" w:hAnsi="Calibri" w:cs="Calibri"/>
          <w:sz w:val="20"/>
          <w:szCs w:val="20"/>
          <w:lang w:eastAsia="ja-JP"/>
        </w:rPr>
        <w:t>、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自動</w:t>
      </w:r>
      <w:r w:rsidR="00B2070E" w:rsidRPr="00FC7E89">
        <w:rPr>
          <w:rFonts w:ascii="Calibri" w:eastAsia="HGPGothicM" w:hAnsi="Calibri" w:cs="Calibri"/>
          <w:sz w:val="20"/>
          <w:szCs w:val="20"/>
          <w:lang w:eastAsia="ja-JP"/>
        </w:rPr>
        <w:t>配信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方法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（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E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メール、ニュースレター等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）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および従来の連絡方法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（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郵便</w:t>
      </w:r>
      <w:r w:rsidR="00B01FF5" w:rsidRPr="00FC7E89">
        <w:rPr>
          <w:rFonts w:ascii="Calibri" w:eastAsia="HGPGothicM" w:hAnsi="Calibri" w:cs="Calibri"/>
          <w:sz w:val="20"/>
          <w:szCs w:val="20"/>
          <w:lang w:eastAsia="ja-JP"/>
        </w:rPr>
        <w:t>、お電話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）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による</w:t>
      </w:r>
      <w:r w:rsidR="00B01FF5" w:rsidRPr="00FC7E89">
        <w:rPr>
          <w:rFonts w:ascii="Calibri" w:eastAsia="HGPGothicM" w:hAnsi="Calibri" w:cs="Calibri"/>
          <w:sz w:val="20"/>
          <w:szCs w:val="20"/>
          <w:lang w:eastAsia="ja-JP"/>
        </w:rPr>
        <w:t>ご案内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、市場調査の実施、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プロモーションや</w:t>
      </w:r>
      <w:r w:rsidR="00B01FF5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セール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の</w:t>
      </w:r>
      <w:r w:rsidR="0045043D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ご案内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、</w:t>
      </w:r>
      <w:r w:rsidR="003C2D66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営業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情報の</w:t>
      </w:r>
      <w:r w:rsidR="0045043D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ご案内</w:t>
      </w:r>
      <w:r w:rsidR="002A77A3" w:rsidRPr="006D6FF6">
        <w:rPr>
          <w:rFonts w:ascii="Calibri" w:eastAsia="HGPGothicM" w:hAnsi="Calibri" w:cs="Calibri" w:hint="eastAsia"/>
          <w:sz w:val="20"/>
          <w:szCs w:val="20"/>
          <w:lang w:val="en-GB" w:eastAsia="ja-JP"/>
        </w:rPr>
        <w:t>（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場合によってはカスタマイズされたもの</w:t>
      </w:r>
      <w:r w:rsidR="002A77A3" w:rsidRPr="006D6FF6">
        <w:rPr>
          <w:rFonts w:ascii="Calibri" w:eastAsia="HGPGothicM" w:hAnsi="Calibri" w:cs="Calibri" w:hint="eastAsia"/>
          <w:sz w:val="20"/>
          <w:szCs w:val="20"/>
          <w:lang w:val="en-GB" w:eastAsia="ja-JP"/>
        </w:rPr>
        <w:t>）</w:t>
      </w:r>
      <w:r w:rsidR="00041A5E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のために処理することができます。</w:t>
      </w:r>
    </w:p>
    <w:p w14:paraId="10038976" w14:textId="5AED3156" w:rsidR="00715AAE" w:rsidRPr="00C5197B" w:rsidRDefault="002A77A3" w:rsidP="00715AAE">
      <w:pPr>
        <w:rPr>
          <w:rFonts w:ascii="Calibri" w:eastAsia="HGPGothicM" w:hAnsi="Calibri" w:cs="Calibri"/>
          <w:sz w:val="20"/>
          <w:szCs w:val="20"/>
          <w:lang w:val="en-US" w:eastAsia="ja-JP"/>
        </w:rPr>
      </w:pPr>
      <w:r w:rsidRPr="006D6FF6">
        <w:rPr>
          <w:rFonts w:ascii="Calibri" w:eastAsia="HGPGothicM" w:hAnsi="Calibri" w:cs="Calibri"/>
          <w:b/>
          <w:bCs/>
          <w:sz w:val="20"/>
          <w:szCs w:val="20"/>
          <w:lang w:val="en-GB" w:eastAsia="ja-JP"/>
        </w:rPr>
        <w:t xml:space="preserve">** 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共同管理者は、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基本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データ、連絡先データ、販売データ、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ストア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で収集</w:t>
      </w:r>
      <w:r w:rsidR="00FC3A16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さ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れるデータ、購入データ、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閲覧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データを、プロファイリング目的または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上述のデータ</w:t>
      </w:r>
      <w:r w:rsidR="00887449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の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自動処理</w:t>
      </w:r>
      <w:r w:rsidR="00887449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による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購入傾向</w:t>
      </w:r>
      <w:r w:rsidR="00887449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の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分析</w:t>
      </w:r>
      <w:r w:rsidR="00887449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の目的で処理することができます。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この処理は、顧客プロファイルを作成し、</w:t>
      </w:r>
      <w:r w:rsidR="00293BF4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お客様の</w:t>
      </w:r>
      <w:r w:rsidR="00355877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嗜好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に</w:t>
      </w:r>
      <w:r w:rsidR="00E47185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沿った</w:t>
      </w:r>
      <w:r w:rsidR="00293BF4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ご</w:t>
      </w:r>
      <w:r w:rsidR="00E47185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案内を行うために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も、購入傾向の理解と予測を</w:t>
      </w:r>
      <w:r w:rsidR="00E47185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分析すること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を目的としています。</w:t>
      </w:r>
    </w:p>
    <w:p w14:paraId="3F79E445" w14:textId="42370D39" w:rsidR="00887449" w:rsidRPr="00C5197B" w:rsidRDefault="00887449" w:rsidP="00715AAE">
      <w:pPr>
        <w:rPr>
          <w:rFonts w:ascii="Calibri" w:eastAsia="HGPGothicM" w:hAnsi="Calibri" w:cs="Calibri"/>
          <w:sz w:val="20"/>
          <w:szCs w:val="20"/>
          <w:lang w:val="en-US" w:eastAsia="ja-JP"/>
        </w:rPr>
      </w:pPr>
    </w:p>
    <w:p w14:paraId="55031B99" w14:textId="0816FB38" w:rsidR="00887449" w:rsidRPr="00C5197B" w:rsidRDefault="00887449" w:rsidP="00715AAE">
      <w:pPr>
        <w:rPr>
          <w:rFonts w:ascii="Calibri" w:eastAsia="HGPGothicM" w:hAnsi="Calibri" w:cs="Calibri"/>
          <w:sz w:val="20"/>
          <w:szCs w:val="20"/>
          <w:lang w:val="en-US" w:eastAsia="ja-JP"/>
        </w:rPr>
      </w:pP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lastRenderedPageBreak/>
        <w:t xml:space="preserve">最終更新　</w:t>
      </w: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t>202</w:t>
      </w:r>
      <w:r w:rsidR="006D6FF6">
        <w:rPr>
          <w:rFonts w:ascii="Calibri" w:eastAsia="HGPGothicM" w:hAnsi="Calibri" w:cs="Calibri"/>
          <w:sz w:val="20"/>
          <w:szCs w:val="20"/>
          <w:lang w:val="en-US" w:eastAsia="ja-JP"/>
        </w:rPr>
        <w:t>1</w:t>
      </w: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t>年</w:t>
      </w:r>
      <w:r w:rsidR="006D6FF6">
        <w:rPr>
          <w:rFonts w:ascii="Calibri" w:eastAsia="HGPGothicM" w:hAnsi="Calibri" w:cs="Calibri"/>
          <w:sz w:val="20"/>
          <w:szCs w:val="20"/>
          <w:lang w:val="en-US" w:eastAsia="ja-JP"/>
        </w:rPr>
        <w:t>2</w:t>
      </w: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t>月</w:t>
      </w:r>
    </w:p>
    <w:p w14:paraId="5A35649C" w14:textId="77777777" w:rsidR="00B23A46" w:rsidRPr="00C5197B" w:rsidRDefault="00B23A46">
      <w:pPr>
        <w:rPr>
          <w:rFonts w:ascii="Calibri" w:eastAsia="HGPGothicM" w:hAnsi="Calibri" w:cs="Calibri"/>
          <w:sz w:val="20"/>
          <w:szCs w:val="20"/>
          <w:lang w:eastAsia="ja-JP"/>
        </w:rPr>
      </w:pPr>
    </w:p>
    <w:sectPr w:rsidR="00B23A46" w:rsidRPr="00C5197B" w:rsidSect="002270CC">
      <w:pgSz w:w="11906" w:h="16838" w:code="9"/>
      <w:pgMar w:top="1134" w:right="1418" w:bottom="1418" w:left="1134" w:header="851" w:footer="992" w:gutter="0"/>
      <w:cols w:space="425"/>
      <w:docGrid w:type="lines" w:linePitch="3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A2670" w14:textId="77777777" w:rsidR="00E36250" w:rsidRDefault="00E36250" w:rsidP="001C037E">
      <w:pPr>
        <w:spacing w:after="0" w:line="240" w:lineRule="auto"/>
      </w:pPr>
      <w:r>
        <w:separator/>
      </w:r>
    </w:p>
  </w:endnote>
  <w:endnote w:type="continuationSeparator" w:id="0">
    <w:p w14:paraId="17AD43A1" w14:textId="77777777" w:rsidR="00E36250" w:rsidRDefault="00E36250" w:rsidP="001C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P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1AA4" w14:textId="77777777" w:rsidR="00E36250" w:rsidRDefault="00E36250" w:rsidP="001C037E">
      <w:pPr>
        <w:spacing w:after="0" w:line="240" w:lineRule="auto"/>
      </w:pPr>
      <w:r>
        <w:separator/>
      </w:r>
    </w:p>
  </w:footnote>
  <w:footnote w:type="continuationSeparator" w:id="0">
    <w:p w14:paraId="516F39CB" w14:textId="77777777" w:rsidR="00E36250" w:rsidRDefault="00E36250" w:rsidP="001C037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romi Yokoi">
    <w15:presenceInfo w15:providerId="AD" w15:userId="S::Hiromi_Yokoi@otb.net::3cadd546-5a5b-4d6c-8f38-a6fda7697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40"/>
  <w:hyphenationZone w:val="283"/>
  <w:drawingGridHorizontalSpacing w:val="110"/>
  <w:drawingGridVerticalSpacing w:val="152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6"/>
    <w:rsid w:val="00041A5E"/>
    <w:rsid w:val="00135A56"/>
    <w:rsid w:val="001454B2"/>
    <w:rsid w:val="001C037E"/>
    <w:rsid w:val="002270CC"/>
    <w:rsid w:val="0027731F"/>
    <w:rsid w:val="00293BF4"/>
    <w:rsid w:val="002A77A3"/>
    <w:rsid w:val="002C3BC2"/>
    <w:rsid w:val="00355877"/>
    <w:rsid w:val="003C2D66"/>
    <w:rsid w:val="00440A10"/>
    <w:rsid w:val="0045043D"/>
    <w:rsid w:val="006B142D"/>
    <w:rsid w:val="006C0174"/>
    <w:rsid w:val="006D6FF6"/>
    <w:rsid w:val="006E3E25"/>
    <w:rsid w:val="006E4197"/>
    <w:rsid w:val="0070113C"/>
    <w:rsid w:val="00715AAE"/>
    <w:rsid w:val="00833449"/>
    <w:rsid w:val="00887449"/>
    <w:rsid w:val="008A666E"/>
    <w:rsid w:val="009C392F"/>
    <w:rsid w:val="009D6B9A"/>
    <w:rsid w:val="00A2359F"/>
    <w:rsid w:val="00AB07B8"/>
    <w:rsid w:val="00B01FF5"/>
    <w:rsid w:val="00B07B7D"/>
    <w:rsid w:val="00B2070E"/>
    <w:rsid w:val="00B23A46"/>
    <w:rsid w:val="00BA6B80"/>
    <w:rsid w:val="00C5197B"/>
    <w:rsid w:val="00C97559"/>
    <w:rsid w:val="00CE4365"/>
    <w:rsid w:val="00D805FC"/>
    <w:rsid w:val="00D817B0"/>
    <w:rsid w:val="00E05396"/>
    <w:rsid w:val="00E36250"/>
    <w:rsid w:val="00E47185"/>
    <w:rsid w:val="00E5711E"/>
    <w:rsid w:val="00E61BDA"/>
    <w:rsid w:val="00E7316A"/>
    <w:rsid w:val="00EC2C5A"/>
    <w:rsid w:val="00F23273"/>
    <w:rsid w:val="00F336AF"/>
    <w:rsid w:val="00FC3A16"/>
    <w:rsid w:val="00FC7E89"/>
    <w:rsid w:val="00FD1E68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0386C576"/>
  <w15:chartTrackingRefBased/>
  <w15:docId w15:val="{0647EF56-ECD1-4CCE-A6EA-1F94A48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A46"/>
    <w:pPr>
      <w:spacing w:after="160" w:line="259" w:lineRule="auto"/>
    </w:pPr>
    <w:rPr>
      <w:kern w:val="0"/>
      <w:sz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1">
    <w:name w:val="表 (格子)1"/>
    <w:basedOn w:val="Tabellanormale"/>
    <w:next w:val="Grigliatabella"/>
    <w:uiPriority w:val="59"/>
    <w:rsid w:val="00E61BDA"/>
    <w:rPr>
      <w:rFonts w:ascii="Trebuchet MS" w:hAnsi="Trebuchet MS" w:cs="Tahoma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E6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334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344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C392F"/>
    <w:pPr>
      <w:ind w:leftChars="400" w:left="8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07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07B8"/>
    <w:rPr>
      <w:rFonts w:asciiTheme="majorHAnsi" w:eastAsiaTheme="majorEastAsia" w:hAnsiTheme="majorHAnsi" w:cstheme="majorBidi"/>
      <w:kern w:val="0"/>
      <w:sz w:val="18"/>
      <w:szCs w:val="18"/>
      <w:lang w:val="it-IT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293BF4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3BF4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3BF4"/>
    <w:rPr>
      <w:kern w:val="0"/>
      <w:sz w:val="22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3BF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3BF4"/>
    <w:rPr>
      <w:b/>
      <w:bCs/>
      <w:kern w:val="0"/>
      <w:sz w:val="22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C037E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037E"/>
    <w:rPr>
      <w:kern w:val="0"/>
      <w:sz w:val="22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C037E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037E"/>
    <w:rPr>
      <w:kern w:val="0"/>
      <w:sz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vacy@marni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arni.com/jp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privacy@marni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marni.com/jp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rivacy@otb.ne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6FF8D-7C19-40F3-8A98-26CB2D02CD99}"/>
</file>

<file path=customXml/itemProps2.xml><?xml version="1.0" encoding="utf-8"?>
<ds:datastoreItem xmlns:ds="http://schemas.openxmlformats.org/officeDocument/2006/customXml" ds:itemID="{5AEF6235-9C10-4EE5-BF8A-F557273E2298}"/>
</file>

<file path=customXml/itemProps3.xml><?xml version="1.0" encoding="utf-8"?>
<ds:datastoreItem xmlns:ds="http://schemas.openxmlformats.org/officeDocument/2006/customXml" ds:itemID="{E75CB0C9-7622-47BA-A01C-0CC52AB5A8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同意フォーム（アナログ）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同意フォーム（アナログ）</dc:title>
  <dc:subject>和訳</dc:subject>
  <dc:creator>Aurora Translation &amp; Legal Services</dc:creator>
  <cp:keywords/>
  <dc:description/>
  <cp:lastModifiedBy>Fieldfisher Italy</cp:lastModifiedBy>
  <cp:revision>10</cp:revision>
  <cp:lastPrinted>2020-10-01T08:55:00Z</cp:lastPrinted>
  <dcterms:created xsi:type="dcterms:W3CDTF">2020-10-19T10:55:00Z</dcterms:created>
  <dcterms:modified xsi:type="dcterms:W3CDTF">2021-02-05T14:16:00Z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