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17CA3" w14:textId="77777777" w:rsidR="0081728F" w:rsidRPr="00E3235A" w:rsidRDefault="0081728F"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18074100" w14:textId="77777777" w:rsidR="00C27C5B" w:rsidRPr="00E3235A"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695550EC" w14:textId="60BF516F" w:rsidR="00C27C5B" w:rsidRPr="009D6F96"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INFORMATIVA SUL TRATTAMENTO DEI DATI PERSONALI</w:t>
      </w:r>
      <w:r w:rsidR="003E0196" w:rsidRPr="009D6F96">
        <w:rPr>
          <w:rFonts w:ascii="Times New Roman" w:eastAsia="Times New Roman" w:hAnsi="Times New Roman" w:cs="Times New Roman"/>
          <w:b/>
          <w:bCs/>
          <w:color w:val="181818"/>
          <w:spacing w:val="23"/>
          <w:sz w:val="20"/>
          <w:szCs w:val="20"/>
          <w:lang w:eastAsia="it-IT"/>
        </w:rPr>
        <w:t xml:space="preserve"> AI SENSI DEGLI ARTT. 1</w:t>
      </w:r>
      <w:r w:rsidR="00CE3BAB" w:rsidRPr="009D6F96">
        <w:rPr>
          <w:rFonts w:ascii="Times New Roman" w:eastAsia="Times New Roman" w:hAnsi="Times New Roman" w:cs="Times New Roman"/>
          <w:b/>
          <w:bCs/>
          <w:color w:val="181818"/>
          <w:spacing w:val="23"/>
          <w:sz w:val="20"/>
          <w:szCs w:val="20"/>
          <w:lang w:eastAsia="it-IT"/>
        </w:rPr>
        <w:t>3</w:t>
      </w:r>
      <w:r w:rsidR="003E0196" w:rsidRPr="009D6F96">
        <w:rPr>
          <w:rFonts w:ascii="Times New Roman" w:eastAsia="Times New Roman" w:hAnsi="Times New Roman" w:cs="Times New Roman"/>
          <w:b/>
          <w:bCs/>
          <w:color w:val="181818"/>
          <w:spacing w:val="23"/>
          <w:sz w:val="20"/>
          <w:szCs w:val="20"/>
          <w:lang w:eastAsia="it-IT"/>
        </w:rPr>
        <w:t xml:space="preserve"> E 14 DEL REGOLAMENTO 679/2016 (“GDPR”)</w:t>
      </w:r>
      <w:r w:rsidR="009661EC" w:rsidRPr="009D6F96">
        <w:rPr>
          <w:rFonts w:ascii="Times New Roman" w:eastAsia="Times New Roman" w:hAnsi="Times New Roman" w:cs="Times New Roman"/>
          <w:b/>
          <w:bCs/>
          <w:color w:val="181818"/>
          <w:spacing w:val="23"/>
          <w:sz w:val="20"/>
          <w:szCs w:val="20"/>
          <w:lang w:eastAsia="it-IT"/>
        </w:rPr>
        <w:tab/>
      </w:r>
    </w:p>
    <w:p w14:paraId="4BE5899E" w14:textId="47FADADA" w:rsidR="00E35B6C" w:rsidRPr="009D6F96" w:rsidRDefault="002E78B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w:t>
      </w:r>
      <w:r w:rsidR="00066B0B" w:rsidRPr="009D6F96">
        <w:rPr>
          <w:rFonts w:ascii="Times New Roman" w:eastAsia="Times New Roman" w:hAnsi="Times New Roman" w:cs="Times New Roman"/>
          <w:color w:val="191919"/>
          <w:sz w:val="20"/>
          <w:szCs w:val="20"/>
          <w:lang w:eastAsia="it-IT"/>
        </w:rPr>
        <w:t xml:space="preserve"> </w:t>
      </w:r>
      <w:r w:rsidR="007D4422" w:rsidRPr="009D6F96">
        <w:rPr>
          <w:rFonts w:ascii="Times New Roman" w:eastAsia="Times New Roman" w:hAnsi="Times New Roman" w:cs="Times New Roman"/>
          <w:color w:val="191919"/>
          <w:sz w:val="20"/>
          <w:szCs w:val="20"/>
          <w:lang w:eastAsia="it-IT"/>
        </w:rPr>
        <w:t>s</w:t>
      </w:r>
      <w:r w:rsidR="00066B0B" w:rsidRPr="009D6F96">
        <w:rPr>
          <w:rFonts w:ascii="Times New Roman" w:eastAsia="Times New Roman" w:hAnsi="Times New Roman" w:cs="Times New Roman"/>
          <w:color w:val="191919"/>
          <w:sz w:val="20"/>
          <w:szCs w:val="20"/>
          <w:lang w:eastAsia="it-IT"/>
        </w:rPr>
        <w:t>ua privacy è estremamente importante e la preghiamo di leggere attentamente la presente informativa.</w:t>
      </w:r>
      <w:r w:rsidR="00066B0B" w:rsidRPr="009D6F96">
        <w:rPr>
          <w:rFonts w:ascii="Times New Roman" w:eastAsia="Times New Roman" w:hAnsi="Times New Roman" w:cs="Times New Roman"/>
          <w:color w:val="191919"/>
          <w:sz w:val="20"/>
          <w:szCs w:val="20"/>
          <w:lang w:eastAsia="it-IT"/>
        </w:rPr>
        <w:br/>
        <w:t>Desideriamo, infatti, informarla in modo completo e trasparente circa i trattamenti che le società</w:t>
      </w:r>
      <w:r w:rsidR="004F6100" w:rsidRPr="009D6F96">
        <w:rPr>
          <w:rFonts w:ascii="Times New Roman" w:eastAsia="Times New Roman" w:hAnsi="Times New Roman" w:cs="Times New Roman"/>
          <w:color w:val="191919"/>
          <w:sz w:val="20"/>
          <w:szCs w:val="20"/>
          <w:lang w:eastAsia="it-IT"/>
        </w:rPr>
        <w:t xml:space="preserve"> individuate al paragrafo 1</w:t>
      </w:r>
      <w:r w:rsidR="00E35B6C" w:rsidRPr="009D6F96">
        <w:rPr>
          <w:rFonts w:ascii="Times New Roman" w:eastAsia="Times New Roman" w:hAnsi="Times New Roman" w:cs="Times New Roman"/>
          <w:color w:val="191919"/>
          <w:sz w:val="20"/>
          <w:szCs w:val="20"/>
          <w:lang w:eastAsia="it-IT"/>
        </w:rPr>
        <w:t xml:space="preserve"> che segue,</w:t>
      </w:r>
      <w:r w:rsidR="004F6100" w:rsidRPr="009D6F96">
        <w:rPr>
          <w:rFonts w:ascii="Times New Roman" w:eastAsia="Times New Roman" w:hAnsi="Times New Roman" w:cs="Times New Roman"/>
          <w:color w:val="191919"/>
          <w:sz w:val="20"/>
          <w:szCs w:val="20"/>
          <w:lang w:eastAsia="it-IT"/>
        </w:rPr>
        <w:t xml:space="preserve"> </w:t>
      </w:r>
      <w:r w:rsidR="00066B0B" w:rsidRPr="009D6F96">
        <w:rPr>
          <w:rFonts w:ascii="Times New Roman" w:eastAsia="Times New Roman" w:hAnsi="Times New Roman" w:cs="Times New Roman"/>
          <w:color w:val="191919"/>
          <w:sz w:val="20"/>
          <w:szCs w:val="20"/>
          <w:lang w:eastAsia="it-IT"/>
        </w:rPr>
        <w:t>potr</w:t>
      </w:r>
      <w:r w:rsidR="004F6100" w:rsidRPr="009D6F96">
        <w:rPr>
          <w:rFonts w:ascii="Times New Roman" w:eastAsia="Times New Roman" w:hAnsi="Times New Roman" w:cs="Times New Roman"/>
          <w:color w:val="191919"/>
          <w:sz w:val="20"/>
          <w:szCs w:val="20"/>
          <w:lang w:eastAsia="it-IT"/>
        </w:rPr>
        <w:t>anno</w:t>
      </w:r>
      <w:r w:rsidR="00066B0B" w:rsidRPr="009D6F96">
        <w:rPr>
          <w:rFonts w:ascii="Times New Roman" w:eastAsia="Times New Roman" w:hAnsi="Times New Roman" w:cs="Times New Roman"/>
          <w:color w:val="191919"/>
          <w:sz w:val="20"/>
          <w:szCs w:val="20"/>
          <w:lang w:eastAsia="it-IT"/>
        </w:rPr>
        <w:t xml:space="preserve"> effettuare sui dati personali che la riguardano fornitici e/o raccolti in occasione dei diversi contatti che potrà avere con noi</w:t>
      </w:r>
      <w:r w:rsidR="00FA0477" w:rsidRPr="009D6F96">
        <w:rPr>
          <w:rFonts w:ascii="Times New Roman" w:eastAsia="Times New Roman" w:hAnsi="Times New Roman" w:cs="Times New Roman"/>
          <w:color w:val="191919"/>
          <w:sz w:val="20"/>
          <w:szCs w:val="20"/>
          <w:lang w:eastAsia="it-IT"/>
        </w:rPr>
        <w:t>, ad esempio</w:t>
      </w:r>
      <w:r w:rsidR="00A35BC6" w:rsidRPr="009D6F96">
        <w:rPr>
          <w:rFonts w:ascii="Times New Roman" w:eastAsia="Times New Roman" w:hAnsi="Times New Roman" w:cs="Times New Roman"/>
          <w:color w:val="191919"/>
          <w:sz w:val="20"/>
          <w:szCs w:val="20"/>
          <w:lang w:eastAsia="it-IT"/>
        </w:rPr>
        <w:t>:</w:t>
      </w:r>
    </w:p>
    <w:p w14:paraId="4DD7CBE6" w14:textId="3DB17A1A" w:rsidR="005D1408" w:rsidRPr="009D6F96" w:rsidRDefault="008707B3" w:rsidP="00DB24D1">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sz w:val="20"/>
          <w:szCs w:val="20"/>
          <w:lang w:eastAsia="it-IT"/>
        </w:rPr>
        <w:t>contattando</w:t>
      </w:r>
      <w:r w:rsidRPr="008C58D4">
        <w:rPr>
          <w:rFonts w:ascii="Times New Roman" w:eastAsia="Times New Roman" w:hAnsi="Times New Roman" w:cs="Times New Roman"/>
          <w:sz w:val="20"/>
          <w:szCs w:val="20"/>
          <w:lang w:eastAsia="it-IT"/>
        </w:rPr>
        <w:t xml:space="preserve"> </w:t>
      </w:r>
      <w:r w:rsidRPr="009D6F96">
        <w:rPr>
          <w:rFonts w:ascii="Times New Roman" w:eastAsia="Times New Roman" w:hAnsi="Times New Roman" w:cs="Times New Roman"/>
          <w:color w:val="191919"/>
          <w:sz w:val="20"/>
          <w:szCs w:val="20"/>
          <w:lang w:eastAsia="it-IT"/>
        </w:rPr>
        <w:t>il nostro Customer Service</w:t>
      </w:r>
      <w:r>
        <w:rPr>
          <w:rFonts w:ascii="Times New Roman" w:eastAsia="Times New Roman" w:hAnsi="Times New Roman" w:cs="Times New Roman"/>
          <w:color w:val="191919"/>
          <w:sz w:val="20"/>
          <w:szCs w:val="20"/>
          <w:lang w:eastAsia="it-IT"/>
        </w:rPr>
        <w:t>;</w:t>
      </w:r>
      <w:r w:rsidRPr="009D6F96">
        <w:rPr>
          <w:rFonts w:ascii="Times New Roman" w:eastAsia="Times New Roman" w:hAnsi="Times New Roman" w:cs="Times New Roman"/>
          <w:color w:val="191919"/>
          <w:sz w:val="20"/>
          <w:szCs w:val="20"/>
          <w:lang w:eastAsia="it-IT"/>
        </w:rPr>
        <w:t xml:space="preserve"> </w:t>
      </w:r>
      <w:r w:rsidR="005D1408" w:rsidRPr="009D6F96">
        <w:rPr>
          <w:rFonts w:ascii="Times New Roman" w:eastAsia="Times New Roman" w:hAnsi="Times New Roman" w:cs="Times New Roman"/>
          <w:color w:val="191919"/>
          <w:sz w:val="20"/>
          <w:szCs w:val="20"/>
          <w:lang w:eastAsia="it-IT"/>
        </w:rPr>
        <w:t xml:space="preserve"> </w:t>
      </w:r>
    </w:p>
    <w:p w14:paraId="28724D23" w14:textId="30084129" w:rsidR="00E35B6C" w:rsidRPr="009D6F96" w:rsidRDefault="00066B0B" w:rsidP="00DB24D1">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visitando il sito </w:t>
      </w:r>
      <w:hyperlink r:id="rId11" w:history="1">
        <w:r w:rsidR="00923509" w:rsidRPr="00923509">
          <w:rPr>
            <w:rStyle w:val="Collegamentoipertestuale"/>
            <w:rFonts w:ascii="Times New Roman" w:eastAsia="Times New Roman" w:hAnsi="Times New Roman" w:cs="Times New Roman"/>
            <w:i/>
            <w:iCs/>
            <w:sz w:val="20"/>
            <w:szCs w:val="20"/>
            <w:lang w:eastAsia="it-IT"/>
          </w:rPr>
          <w:t>www.marni.com</w:t>
        </w:r>
      </w:hyperlink>
      <w:r w:rsidRPr="009D6F96">
        <w:rPr>
          <w:rFonts w:ascii="Times New Roman" w:eastAsia="Times New Roman" w:hAnsi="Times New Roman" w:cs="Times New Roman"/>
          <w:color w:val="191919"/>
          <w:sz w:val="20"/>
          <w:szCs w:val="20"/>
          <w:lang w:eastAsia="it-IT"/>
        </w:rPr>
        <w:t xml:space="preserve"> (di seguito il “</w:t>
      </w:r>
      <w:r w:rsidRPr="009D6F96">
        <w:rPr>
          <w:rFonts w:ascii="Times New Roman" w:eastAsia="Times New Roman" w:hAnsi="Times New Roman" w:cs="Times New Roman"/>
          <w:b/>
          <w:bCs/>
          <w:color w:val="191919"/>
          <w:sz w:val="20"/>
          <w:szCs w:val="20"/>
          <w:lang w:eastAsia="it-IT"/>
        </w:rPr>
        <w:t>Sito</w:t>
      </w:r>
      <w:r w:rsidRPr="009D6F96">
        <w:rPr>
          <w:rFonts w:ascii="Times New Roman" w:eastAsia="Times New Roman" w:hAnsi="Times New Roman" w:cs="Times New Roman"/>
          <w:color w:val="191919"/>
          <w:sz w:val="20"/>
          <w:szCs w:val="20"/>
          <w:lang w:eastAsia="it-IT"/>
        </w:rPr>
        <w:t>”) e/o gli altri siti nel tempo riferibili</w:t>
      </w:r>
      <w:r w:rsidR="00025BA1" w:rsidRPr="009D6F96">
        <w:rPr>
          <w:rFonts w:ascii="Times New Roman" w:eastAsia="Times New Roman" w:hAnsi="Times New Roman" w:cs="Times New Roman"/>
          <w:color w:val="191919"/>
          <w:sz w:val="20"/>
          <w:szCs w:val="20"/>
          <w:lang w:eastAsia="it-IT"/>
        </w:rPr>
        <w:t xml:space="preserve"> al </w:t>
      </w:r>
      <w:r w:rsidR="00025BA1" w:rsidRPr="009D6F96">
        <w:rPr>
          <w:rFonts w:ascii="Times New Roman" w:eastAsia="Times New Roman" w:hAnsi="Times New Roman" w:cs="Times New Roman"/>
          <w:i/>
          <w:iCs/>
          <w:color w:val="191919"/>
          <w:sz w:val="20"/>
          <w:szCs w:val="20"/>
          <w:lang w:eastAsia="it-IT"/>
        </w:rPr>
        <w:t>brand</w:t>
      </w:r>
      <w:r w:rsidRPr="009D6F96">
        <w:rPr>
          <w:rFonts w:ascii="Times New Roman" w:eastAsia="Times New Roman" w:hAnsi="Times New Roman" w:cs="Times New Roman"/>
          <w:color w:val="191919"/>
          <w:sz w:val="20"/>
          <w:szCs w:val="20"/>
          <w:lang w:eastAsia="it-IT"/>
        </w:rPr>
        <w:t xml:space="preserve">, </w:t>
      </w:r>
      <w:r w:rsidR="00E35B6C" w:rsidRPr="009D6F96">
        <w:rPr>
          <w:rFonts w:ascii="Times New Roman" w:eastAsia="Times New Roman" w:hAnsi="Times New Roman" w:cs="Times New Roman"/>
          <w:color w:val="191919"/>
          <w:sz w:val="20"/>
          <w:szCs w:val="20"/>
          <w:lang w:eastAsia="it-IT"/>
        </w:rPr>
        <w:t xml:space="preserve">interagendo con le nostre pagine presenti sui </w:t>
      </w:r>
      <w:r w:rsidR="00C36F65">
        <w:rPr>
          <w:rFonts w:ascii="Times New Roman" w:eastAsia="Times New Roman" w:hAnsi="Times New Roman" w:cs="Times New Roman"/>
          <w:color w:val="191919"/>
          <w:sz w:val="20"/>
          <w:szCs w:val="20"/>
          <w:lang w:eastAsia="it-IT"/>
        </w:rPr>
        <w:t xml:space="preserve">social </w:t>
      </w:r>
      <w:r w:rsidR="00E35B6C" w:rsidRPr="009D6F96">
        <w:rPr>
          <w:rFonts w:ascii="Times New Roman" w:eastAsia="Times New Roman" w:hAnsi="Times New Roman" w:cs="Times New Roman"/>
          <w:color w:val="191919"/>
          <w:sz w:val="20"/>
          <w:szCs w:val="20"/>
          <w:lang w:eastAsia="it-IT"/>
        </w:rPr>
        <w:t>network (</w:t>
      </w:r>
      <w:r w:rsidR="00D705BF">
        <w:rPr>
          <w:rFonts w:ascii="Times New Roman" w:eastAsia="Times New Roman" w:hAnsi="Times New Roman" w:cs="Times New Roman"/>
          <w:color w:val="191919"/>
          <w:sz w:val="20"/>
          <w:szCs w:val="20"/>
          <w:lang w:eastAsia="it-IT"/>
        </w:rPr>
        <w:t xml:space="preserve">es. </w:t>
      </w:r>
      <w:r w:rsidR="00E35B6C" w:rsidRPr="009D6F96">
        <w:rPr>
          <w:rFonts w:ascii="Times New Roman" w:eastAsia="Times New Roman" w:hAnsi="Times New Roman" w:cs="Times New Roman"/>
          <w:color w:val="191919"/>
          <w:sz w:val="20"/>
          <w:szCs w:val="20"/>
          <w:lang w:eastAsia="it-IT"/>
        </w:rPr>
        <w:t xml:space="preserve">Facebook, </w:t>
      </w:r>
      <w:r w:rsidR="00396BB6" w:rsidRPr="009D6F96">
        <w:rPr>
          <w:rFonts w:ascii="Times New Roman" w:eastAsia="Times New Roman" w:hAnsi="Times New Roman" w:cs="Times New Roman"/>
          <w:color w:val="191919"/>
          <w:sz w:val="20"/>
          <w:szCs w:val="20"/>
          <w:lang w:eastAsia="it-IT"/>
        </w:rPr>
        <w:t>Twitter</w:t>
      </w:r>
      <w:r w:rsidR="00A35BC6" w:rsidRPr="009D6F96">
        <w:rPr>
          <w:rFonts w:ascii="Times New Roman" w:eastAsia="Times New Roman" w:hAnsi="Times New Roman" w:cs="Times New Roman"/>
          <w:color w:val="191919"/>
          <w:sz w:val="20"/>
          <w:szCs w:val="20"/>
          <w:lang w:eastAsia="it-IT"/>
        </w:rPr>
        <w:t>, Instagram</w:t>
      </w:r>
      <w:r w:rsidR="00D705BF">
        <w:rPr>
          <w:rFonts w:ascii="Times New Roman" w:eastAsia="Times New Roman" w:hAnsi="Times New Roman" w:cs="Times New Roman"/>
          <w:color w:val="191919"/>
          <w:sz w:val="20"/>
          <w:szCs w:val="20"/>
          <w:lang w:eastAsia="it-IT"/>
        </w:rPr>
        <w:t xml:space="preserve">, </w:t>
      </w:r>
      <w:r w:rsidR="008707B3">
        <w:rPr>
          <w:rFonts w:ascii="Times New Roman" w:eastAsia="Times New Roman" w:hAnsi="Times New Roman" w:cs="Times New Roman"/>
          <w:color w:val="191919"/>
          <w:sz w:val="20"/>
          <w:szCs w:val="20"/>
          <w:lang w:eastAsia="it-IT"/>
        </w:rPr>
        <w:t xml:space="preserve">we chat, </w:t>
      </w:r>
      <w:r w:rsidR="00D705BF">
        <w:rPr>
          <w:rFonts w:ascii="Times New Roman" w:eastAsia="Times New Roman" w:hAnsi="Times New Roman" w:cs="Times New Roman"/>
          <w:color w:val="191919"/>
          <w:sz w:val="20"/>
          <w:szCs w:val="20"/>
          <w:lang w:eastAsia="it-IT"/>
        </w:rPr>
        <w:t>ecc</w:t>
      </w:r>
      <w:r w:rsidR="008707B3">
        <w:rPr>
          <w:rFonts w:ascii="Times New Roman" w:eastAsia="Times New Roman" w:hAnsi="Times New Roman" w:cs="Times New Roman"/>
          <w:color w:val="191919"/>
          <w:sz w:val="20"/>
          <w:szCs w:val="20"/>
          <w:lang w:eastAsia="it-IT"/>
        </w:rPr>
        <w:t>.</w:t>
      </w:r>
      <w:r w:rsidR="00A35BC6" w:rsidRPr="009D6F96">
        <w:rPr>
          <w:rFonts w:ascii="Times New Roman" w:eastAsia="Times New Roman" w:hAnsi="Times New Roman" w:cs="Times New Roman"/>
          <w:color w:val="191919"/>
          <w:sz w:val="20"/>
          <w:szCs w:val="20"/>
          <w:lang w:eastAsia="it-IT"/>
        </w:rPr>
        <w:t>)</w:t>
      </w:r>
      <w:r w:rsidR="000B4F96" w:rsidRPr="009D6F96">
        <w:rPr>
          <w:rFonts w:ascii="Times New Roman" w:eastAsia="Times New Roman" w:hAnsi="Times New Roman" w:cs="Times New Roman"/>
          <w:color w:val="191919"/>
          <w:sz w:val="20"/>
          <w:szCs w:val="20"/>
          <w:lang w:eastAsia="it-IT"/>
        </w:rPr>
        <w:t>;</w:t>
      </w:r>
    </w:p>
    <w:p w14:paraId="331BD922" w14:textId="729FE140" w:rsidR="008707B3" w:rsidRDefault="008C5C14" w:rsidP="008707B3">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 xml:space="preserve"> </w:t>
      </w:r>
      <w:r w:rsidR="008707B3" w:rsidRPr="008707B3">
        <w:rPr>
          <w:rFonts w:ascii="Times New Roman" w:eastAsia="Times New Roman" w:hAnsi="Times New Roman" w:cs="Times New Roman"/>
          <w:color w:val="191919"/>
          <w:sz w:val="20"/>
          <w:szCs w:val="20"/>
          <w:lang w:eastAsia="it-IT"/>
        </w:rPr>
        <w:t>nel contesto dell</w:t>
      </w:r>
      <w:r w:rsidR="008707B3">
        <w:rPr>
          <w:rFonts w:ascii="Times New Roman" w:eastAsia="Times New Roman" w:hAnsi="Times New Roman" w:cs="Times New Roman"/>
          <w:color w:val="191919"/>
          <w:sz w:val="20"/>
          <w:szCs w:val="20"/>
          <w:lang w:eastAsia="it-IT"/>
        </w:rPr>
        <w:t>’</w:t>
      </w:r>
      <w:r w:rsidR="008707B3" w:rsidRPr="008707B3">
        <w:rPr>
          <w:rFonts w:ascii="Times New Roman" w:eastAsia="Times New Roman" w:hAnsi="Times New Roman" w:cs="Times New Roman"/>
          <w:color w:val="191919"/>
          <w:sz w:val="20"/>
          <w:szCs w:val="20"/>
          <w:lang w:eastAsia="it-IT"/>
        </w:rPr>
        <w:t>utilizzo da parte di Marni di contenuti pubblicati dagli utenti (</w:t>
      </w:r>
      <w:r w:rsidR="008707B3">
        <w:rPr>
          <w:rFonts w:ascii="Times New Roman" w:eastAsia="Times New Roman" w:hAnsi="Times New Roman" w:cs="Times New Roman"/>
          <w:color w:val="191919"/>
          <w:sz w:val="20"/>
          <w:szCs w:val="20"/>
          <w:lang w:eastAsia="it-IT"/>
        </w:rPr>
        <w:t>“</w:t>
      </w:r>
      <w:r w:rsidR="008707B3" w:rsidRPr="008707B3">
        <w:rPr>
          <w:rFonts w:ascii="Times New Roman" w:eastAsia="Times New Roman" w:hAnsi="Times New Roman" w:cs="Times New Roman"/>
          <w:color w:val="191919"/>
          <w:sz w:val="20"/>
          <w:szCs w:val="20"/>
          <w:lang w:eastAsia="it-IT"/>
        </w:rPr>
        <w:t>Contenuti generati dagli utenti</w:t>
      </w:r>
      <w:r w:rsidR="008707B3">
        <w:rPr>
          <w:rFonts w:ascii="Times New Roman" w:eastAsia="Times New Roman" w:hAnsi="Times New Roman" w:cs="Times New Roman"/>
          <w:color w:val="191919"/>
          <w:sz w:val="20"/>
          <w:szCs w:val="20"/>
          <w:lang w:eastAsia="it-IT"/>
        </w:rPr>
        <w:t>”</w:t>
      </w:r>
      <w:r w:rsidR="008707B3" w:rsidRPr="008707B3">
        <w:rPr>
          <w:rFonts w:ascii="Times New Roman" w:eastAsia="Times New Roman" w:hAnsi="Times New Roman" w:cs="Times New Roman"/>
          <w:color w:val="191919"/>
          <w:sz w:val="20"/>
          <w:szCs w:val="20"/>
          <w:lang w:eastAsia="it-IT"/>
        </w:rPr>
        <w:t>).</w:t>
      </w:r>
    </w:p>
    <w:p w14:paraId="343280F4" w14:textId="59BDFA5B" w:rsidR="00190101" w:rsidRPr="008707B3" w:rsidRDefault="008707B3" w:rsidP="008707B3">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8707B3">
        <w:rPr>
          <w:rFonts w:ascii="Times New Roman" w:eastAsia="Times New Roman" w:hAnsi="Times New Roman" w:cs="Times New Roman"/>
          <w:color w:val="191919"/>
          <w:sz w:val="20"/>
          <w:szCs w:val="20"/>
          <w:lang w:eastAsia="it-IT"/>
        </w:rPr>
        <w:t>Se l</w:t>
      </w:r>
      <w:r>
        <w:rPr>
          <w:rFonts w:ascii="Times New Roman" w:eastAsia="Times New Roman" w:hAnsi="Times New Roman" w:cs="Times New Roman"/>
          <w:color w:val="191919"/>
          <w:sz w:val="20"/>
          <w:szCs w:val="20"/>
          <w:lang w:eastAsia="it-IT"/>
        </w:rPr>
        <w:t>’</w:t>
      </w:r>
      <w:r w:rsidRPr="008707B3">
        <w:rPr>
          <w:rFonts w:ascii="Times New Roman" w:eastAsia="Times New Roman" w:hAnsi="Times New Roman" w:cs="Times New Roman"/>
          <w:color w:val="191919"/>
          <w:sz w:val="20"/>
          <w:szCs w:val="20"/>
          <w:lang w:eastAsia="it-IT"/>
        </w:rPr>
        <w:t>utente fornisce dati personali per conto di qualcun altro, deve assicurarsi in anticipo che gli interessati abbiano letto la presente informativa.</w:t>
      </w:r>
    </w:p>
    <w:p w14:paraId="08E74A03" w14:textId="69B07A5C" w:rsidR="00C27C5B"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2C0EFF33"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56612483" w14:textId="77777777" w:rsidR="00C27C5B" w:rsidRPr="009D6F96"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1. CHI RACCOGLIE I SUOI DATI PERSONALI</w:t>
      </w:r>
    </w:p>
    <w:p w14:paraId="67C29F63" w14:textId="77777777" w:rsidR="00C27C5B" w:rsidRPr="009D6F96" w:rsidRDefault="00B934E7"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75A930E9">
          <v:rect id="_x0000_i1025" style="width:0;height:1.5pt" o:hrstd="t" o:hrnoshade="t" o:hr="t" fillcolor="black" stroked="f"/>
        </w:pict>
      </w:r>
    </w:p>
    <w:p w14:paraId="3033C434" w14:textId="7DAAC677" w:rsidR="00C27C5B" w:rsidRPr="009D6F96" w:rsidRDefault="00E35B6C"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Le società </w:t>
      </w:r>
      <w:r w:rsidR="00C27C5B" w:rsidRPr="009D6F96">
        <w:rPr>
          <w:rFonts w:ascii="Times New Roman" w:eastAsia="Times New Roman" w:hAnsi="Times New Roman" w:cs="Times New Roman"/>
          <w:color w:val="191919"/>
          <w:sz w:val="20"/>
          <w:szCs w:val="20"/>
          <w:lang w:eastAsia="it-IT"/>
        </w:rPr>
        <w:t xml:space="preserve">che raccolgono e trattano i </w:t>
      </w:r>
      <w:r w:rsidR="0015367E" w:rsidRPr="009D6F96">
        <w:rPr>
          <w:rFonts w:ascii="Times New Roman" w:eastAsia="Times New Roman" w:hAnsi="Times New Roman" w:cs="Times New Roman"/>
          <w:color w:val="191919"/>
          <w:sz w:val="20"/>
          <w:szCs w:val="20"/>
          <w:lang w:eastAsia="it-IT"/>
        </w:rPr>
        <w:t>d</w:t>
      </w:r>
      <w:r w:rsidR="00C27C5B" w:rsidRPr="009D6F96">
        <w:rPr>
          <w:rFonts w:ascii="Times New Roman" w:eastAsia="Times New Roman" w:hAnsi="Times New Roman" w:cs="Times New Roman"/>
          <w:color w:val="191919"/>
          <w:sz w:val="20"/>
          <w:szCs w:val="20"/>
          <w:lang w:eastAsia="it-IT"/>
        </w:rPr>
        <w:t xml:space="preserve">ati </w:t>
      </w:r>
      <w:r w:rsidR="0015367E" w:rsidRPr="009D6F96">
        <w:rPr>
          <w:rFonts w:ascii="Times New Roman" w:eastAsia="Times New Roman" w:hAnsi="Times New Roman" w:cs="Times New Roman"/>
          <w:color w:val="191919"/>
          <w:sz w:val="20"/>
          <w:szCs w:val="20"/>
          <w:lang w:eastAsia="it-IT"/>
        </w:rPr>
        <w:t>p</w:t>
      </w:r>
      <w:r w:rsidR="00C27C5B" w:rsidRPr="009D6F96">
        <w:rPr>
          <w:rFonts w:ascii="Times New Roman" w:eastAsia="Times New Roman" w:hAnsi="Times New Roman" w:cs="Times New Roman"/>
          <w:color w:val="191919"/>
          <w:sz w:val="20"/>
          <w:szCs w:val="20"/>
          <w:lang w:eastAsia="it-IT"/>
        </w:rPr>
        <w:t xml:space="preserve">ersonali in qualità di </w:t>
      </w:r>
      <w:r w:rsidRPr="009D6F96">
        <w:rPr>
          <w:rFonts w:ascii="Times New Roman" w:eastAsia="Times New Roman" w:hAnsi="Times New Roman" w:cs="Times New Roman"/>
          <w:color w:val="191919"/>
          <w:sz w:val="20"/>
          <w:szCs w:val="20"/>
          <w:lang w:eastAsia="it-IT"/>
        </w:rPr>
        <w:t xml:space="preserve">titolari autonomi </w:t>
      </w:r>
      <w:r w:rsidR="00C27C5B" w:rsidRPr="009D6F96">
        <w:rPr>
          <w:rFonts w:ascii="Times New Roman" w:eastAsia="Times New Roman" w:hAnsi="Times New Roman" w:cs="Times New Roman"/>
          <w:color w:val="191919"/>
          <w:sz w:val="20"/>
          <w:szCs w:val="20"/>
          <w:lang w:eastAsia="it-IT"/>
        </w:rPr>
        <w:t>del trattamento</w:t>
      </w:r>
      <w:r w:rsidR="00666A46"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(di seguito i “Titolari”</w:t>
      </w:r>
      <w:r w:rsidR="00511451" w:rsidRPr="009D6F96">
        <w:rPr>
          <w:rFonts w:ascii="Times New Roman" w:eastAsia="Times New Roman" w:hAnsi="Times New Roman" w:cs="Times New Roman"/>
          <w:color w:val="191919"/>
          <w:sz w:val="20"/>
          <w:szCs w:val="20"/>
          <w:lang w:eastAsia="it-IT"/>
        </w:rPr>
        <w:t xml:space="preserve"> o le “Società”</w:t>
      </w:r>
      <w:r w:rsidRPr="009D6F96">
        <w:rPr>
          <w:rFonts w:ascii="Times New Roman" w:eastAsia="Times New Roman" w:hAnsi="Times New Roman" w:cs="Times New Roman"/>
          <w:color w:val="191919"/>
          <w:sz w:val="20"/>
          <w:szCs w:val="20"/>
          <w:lang w:eastAsia="it-IT"/>
        </w:rPr>
        <w:t>)</w:t>
      </w:r>
      <w:r w:rsidR="000B4F96" w:rsidRPr="009D6F96">
        <w:rPr>
          <w:rFonts w:ascii="Times New Roman" w:eastAsia="Times New Roman" w:hAnsi="Times New Roman" w:cs="Times New Roman"/>
          <w:color w:val="191919"/>
          <w:sz w:val="20"/>
          <w:szCs w:val="20"/>
          <w:lang w:eastAsia="it-IT"/>
        </w:rPr>
        <w:t xml:space="preserve"> </w:t>
      </w:r>
      <w:r w:rsidR="00206B99" w:rsidRPr="009D6F96">
        <w:rPr>
          <w:rFonts w:ascii="Times New Roman" w:eastAsia="Times New Roman" w:hAnsi="Times New Roman" w:cs="Times New Roman"/>
          <w:color w:val="191919"/>
          <w:sz w:val="20"/>
          <w:szCs w:val="20"/>
          <w:lang w:eastAsia="it-IT"/>
        </w:rPr>
        <w:t>o di contitolari</w:t>
      </w:r>
      <w:r w:rsidRPr="009D6F96">
        <w:rPr>
          <w:rFonts w:ascii="Times New Roman" w:eastAsia="Times New Roman" w:hAnsi="Times New Roman" w:cs="Times New Roman"/>
          <w:color w:val="191919"/>
          <w:sz w:val="20"/>
          <w:szCs w:val="20"/>
          <w:lang w:eastAsia="it-IT"/>
        </w:rPr>
        <w:t xml:space="preserve"> </w:t>
      </w:r>
      <w:r w:rsidR="00C27C5B" w:rsidRPr="009D6F96">
        <w:rPr>
          <w:rFonts w:ascii="Times New Roman" w:eastAsia="Times New Roman" w:hAnsi="Times New Roman" w:cs="Times New Roman"/>
          <w:color w:val="191919"/>
          <w:sz w:val="20"/>
          <w:szCs w:val="20"/>
          <w:lang w:eastAsia="it-IT"/>
        </w:rPr>
        <w:t>sono:</w:t>
      </w:r>
    </w:p>
    <w:p w14:paraId="4AFE2C02" w14:textId="7A913AF9" w:rsidR="00E35B6C" w:rsidRPr="00934A32" w:rsidRDefault="00C27C5B" w:rsidP="00934A32">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34A32">
        <w:rPr>
          <w:rFonts w:ascii="Times New Roman" w:eastAsia="Times New Roman" w:hAnsi="Times New Roman" w:cs="Times New Roman"/>
          <w:b/>
          <w:bCs/>
          <w:color w:val="191919"/>
          <w:sz w:val="20"/>
          <w:szCs w:val="20"/>
          <w:lang w:eastAsia="it-IT"/>
        </w:rPr>
        <w:t>OTB S.p.A.</w:t>
      </w:r>
      <w:r w:rsidR="00666A46" w:rsidRPr="00934A32">
        <w:rPr>
          <w:rFonts w:ascii="Times New Roman" w:eastAsia="Times New Roman" w:hAnsi="Times New Roman" w:cs="Times New Roman"/>
          <w:b/>
          <w:bCs/>
          <w:color w:val="191919"/>
          <w:sz w:val="20"/>
          <w:szCs w:val="20"/>
          <w:lang w:eastAsia="it-IT"/>
        </w:rPr>
        <w:t xml:space="preserve"> (“OTB”)</w:t>
      </w:r>
      <w:r w:rsidRPr="00934A32">
        <w:rPr>
          <w:rFonts w:ascii="Times New Roman" w:eastAsia="Times New Roman" w:hAnsi="Times New Roman" w:cs="Times New Roman"/>
          <w:color w:val="191919"/>
          <w:sz w:val="20"/>
          <w:szCs w:val="20"/>
          <w:lang w:eastAsia="it-IT"/>
        </w:rPr>
        <w:t>, con sede in Italia, Breganze (Vi), Via dell</w:t>
      </w:r>
      <w:r w:rsidR="00A57D2A">
        <w:rPr>
          <w:rFonts w:ascii="Times New Roman" w:eastAsia="Times New Roman" w:hAnsi="Times New Roman" w:cs="Times New Roman"/>
          <w:color w:val="191919"/>
          <w:sz w:val="20"/>
          <w:szCs w:val="20"/>
          <w:lang w:eastAsia="it-IT"/>
        </w:rPr>
        <w:t>’</w:t>
      </w:r>
      <w:r w:rsidRPr="00934A32">
        <w:rPr>
          <w:rFonts w:ascii="Times New Roman" w:eastAsia="Times New Roman" w:hAnsi="Times New Roman" w:cs="Times New Roman"/>
          <w:color w:val="191919"/>
          <w:sz w:val="20"/>
          <w:szCs w:val="20"/>
          <w:lang w:eastAsia="it-IT"/>
        </w:rPr>
        <w:t xml:space="preserve">Industria 2, 36042, telefono +390445306555 email </w:t>
      </w:r>
      <w:hyperlink r:id="rId12" w:history="1">
        <w:r w:rsidR="00E35B6C" w:rsidRPr="00934A32">
          <w:rPr>
            <w:rStyle w:val="Collegamentoipertestuale"/>
            <w:rFonts w:ascii="Times New Roman" w:eastAsia="Times New Roman" w:hAnsi="Times New Roman" w:cs="Times New Roman"/>
            <w:sz w:val="20"/>
            <w:szCs w:val="20"/>
            <w:lang w:eastAsia="it-IT"/>
          </w:rPr>
          <w:t>privacy@otb.net</w:t>
        </w:r>
      </w:hyperlink>
      <w:r w:rsidRPr="00934A32">
        <w:rPr>
          <w:rFonts w:ascii="Times New Roman" w:eastAsia="Times New Roman" w:hAnsi="Times New Roman" w:cs="Times New Roman"/>
          <w:color w:val="191919"/>
          <w:sz w:val="20"/>
          <w:szCs w:val="20"/>
          <w:lang w:eastAsia="it-IT"/>
        </w:rPr>
        <w:t>;</w:t>
      </w:r>
      <w:r w:rsidR="00E35B6C" w:rsidRPr="00934A32">
        <w:rPr>
          <w:rFonts w:ascii="Times New Roman" w:eastAsia="Times New Roman" w:hAnsi="Times New Roman" w:cs="Times New Roman"/>
          <w:color w:val="191919"/>
          <w:sz w:val="20"/>
          <w:szCs w:val="20"/>
          <w:lang w:eastAsia="it-IT"/>
        </w:rPr>
        <w:t xml:space="preserve"> il </w:t>
      </w:r>
      <w:r w:rsidR="00025BA1" w:rsidRPr="00934A32">
        <w:rPr>
          <w:rFonts w:ascii="Times New Roman" w:eastAsia="Times New Roman" w:hAnsi="Times New Roman" w:cs="Times New Roman"/>
          <w:color w:val="191919"/>
          <w:sz w:val="20"/>
          <w:szCs w:val="20"/>
          <w:lang w:eastAsia="it-IT"/>
        </w:rPr>
        <w:t>Responsabile della Protezione dei Dati (</w:t>
      </w:r>
      <w:r w:rsidR="00025BA1" w:rsidRPr="00934A32">
        <w:rPr>
          <w:rFonts w:ascii="Times New Roman" w:eastAsia="Times New Roman" w:hAnsi="Times New Roman" w:cs="Times New Roman"/>
          <w:b/>
          <w:bCs/>
          <w:color w:val="191919"/>
          <w:sz w:val="20"/>
          <w:szCs w:val="20"/>
          <w:lang w:eastAsia="it-IT"/>
        </w:rPr>
        <w:t>“DPO”</w:t>
      </w:r>
      <w:r w:rsidR="00025BA1" w:rsidRPr="00934A32">
        <w:rPr>
          <w:rFonts w:ascii="Times New Roman" w:eastAsia="Times New Roman" w:hAnsi="Times New Roman" w:cs="Times New Roman"/>
          <w:color w:val="191919"/>
          <w:sz w:val="20"/>
          <w:szCs w:val="20"/>
          <w:lang w:eastAsia="it-IT"/>
        </w:rPr>
        <w:t xml:space="preserve">) di OTB è contattabile all’indirizzo </w:t>
      </w:r>
      <w:hyperlink r:id="rId13" w:history="1">
        <w:r w:rsidR="00025BA1" w:rsidRPr="00934A32">
          <w:rPr>
            <w:rStyle w:val="Collegamentoipertestuale"/>
            <w:rFonts w:ascii="Times New Roman" w:eastAsia="Times New Roman" w:hAnsi="Times New Roman" w:cs="Times New Roman"/>
            <w:sz w:val="20"/>
            <w:szCs w:val="20"/>
            <w:lang w:eastAsia="it-IT"/>
          </w:rPr>
          <w:t>dpo@otb.net</w:t>
        </w:r>
      </w:hyperlink>
      <w:r w:rsidR="00025BA1" w:rsidRPr="00934A32">
        <w:rPr>
          <w:rFonts w:ascii="Times New Roman" w:eastAsia="Times New Roman" w:hAnsi="Times New Roman" w:cs="Times New Roman"/>
          <w:color w:val="191919"/>
          <w:sz w:val="20"/>
          <w:szCs w:val="20"/>
          <w:lang w:eastAsia="it-IT"/>
        </w:rPr>
        <w:t xml:space="preserve"> </w:t>
      </w:r>
    </w:p>
    <w:p w14:paraId="076E7A7A" w14:textId="28C4F347" w:rsidR="00025BA1" w:rsidRPr="00934A32" w:rsidRDefault="00D41053" w:rsidP="00934A32">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34A32">
        <w:rPr>
          <w:rFonts w:ascii="Times New Roman" w:eastAsia="Times New Roman" w:hAnsi="Times New Roman" w:cs="Times New Roman"/>
          <w:b/>
          <w:bCs/>
          <w:color w:val="191919"/>
          <w:sz w:val="20"/>
          <w:szCs w:val="20"/>
          <w:lang w:eastAsia="it-IT"/>
        </w:rPr>
        <w:t>Marni Group S.r.l.</w:t>
      </w:r>
      <w:r w:rsidR="00ED694D" w:rsidRPr="00934A32">
        <w:rPr>
          <w:rFonts w:ascii="Times New Roman" w:eastAsia="Times New Roman" w:hAnsi="Times New Roman" w:cs="Times New Roman"/>
          <w:b/>
          <w:bCs/>
          <w:color w:val="191919"/>
          <w:sz w:val="20"/>
          <w:szCs w:val="20"/>
          <w:lang w:eastAsia="it-IT"/>
        </w:rPr>
        <w:t xml:space="preserve"> (“</w:t>
      </w:r>
      <w:r w:rsidRPr="00934A32">
        <w:rPr>
          <w:rFonts w:ascii="Times New Roman" w:eastAsia="Times New Roman" w:hAnsi="Times New Roman" w:cs="Times New Roman"/>
          <w:b/>
          <w:bCs/>
          <w:color w:val="191919"/>
          <w:sz w:val="20"/>
          <w:szCs w:val="20"/>
          <w:lang w:eastAsia="it-IT"/>
        </w:rPr>
        <w:t>Marni</w:t>
      </w:r>
      <w:r w:rsidR="00ED694D" w:rsidRPr="00934A32">
        <w:rPr>
          <w:rFonts w:ascii="Times New Roman" w:eastAsia="Times New Roman" w:hAnsi="Times New Roman" w:cs="Times New Roman"/>
          <w:b/>
          <w:bCs/>
          <w:color w:val="191919"/>
          <w:sz w:val="20"/>
          <w:szCs w:val="20"/>
          <w:lang w:eastAsia="it-IT"/>
        </w:rPr>
        <w:t>”)</w:t>
      </w:r>
      <w:r w:rsidR="00C27C5B" w:rsidRPr="00934A32">
        <w:rPr>
          <w:rFonts w:ascii="Times New Roman" w:eastAsia="Times New Roman" w:hAnsi="Times New Roman" w:cs="Times New Roman"/>
          <w:color w:val="191919"/>
          <w:sz w:val="20"/>
          <w:szCs w:val="20"/>
          <w:lang w:eastAsia="it-IT"/>
        </w:rPr>
        <w:t xml:space="preserve">, con sede in </w:t>
      </w:r>
      <w:r w:rsidR="00923509" w:rsidRPr="00934A32">
        <w:rPr>
          <w:rFonts w:ascii="Times New Roman" w:eastAsia="Times New Roman" w:hAnsi="Times New Roman" w:cs="Times New Roman"/>
          <w:color w:val="191919"/>
          <w:sz w:val="20"/>
          <w:szCs w:val="20"/>
          <w:lang w:eastAsia="it-IT"/>
        </w:rPr>
        <w:t xml:space="preserve">Italia, Via Sismondi Gian Carlo 70/B, 20133 Milano, telefono + 390271055555, email </w:t>
      </w:r>
      <w:r w:rsidR="0077213E">
        <w:fldChar w:fldCharType="begin"/>
      </w:r>
      <w:ins w:id="0" w:author="Fieldfisher" w:date="2021-09-20T17:52:00Z">
        <w:r w:rsidR="00C12947">
          <w:instrText>HYPERLINK "C:\\Users\\martina.barbagallo\\Documents\\MARTINA\\OTB - DIESEL\\PROGETTO_ MARNI MOON\\INFORMATIVE AGGIORNATE\\privacy@marni.com"</w:instrText>
        </w:r>
      </w:ins>
      <w:del w:id="1" w:author="Fieldfisher" w:date="2021-09-20T17:52:00Z">
        <w:r w:rsidR="0077213E" w:rsidDel="00C12947">
          <w:delInstrText xml:space="preserve"> HYPERLINK "privacy@marni.com" </w:delInstrText>
        </w:r>
      </w:del>
      <w:r w:rsidR="0077213E">
        <w:fldChar w:fldCharType="separate"/>
      </w:r>
      <w:r w:rsidR="00923509" w:rsidRPr="00934A32">
        <w:rPr>
          <w:rStyle w:val="Collegamentoipertestuale"/>
          <w:rFonts w:ascii="Times New Roman" w:eastAsia="Times New Roman" w:hAnsi="Times New Roman" w:cs="Times New Roman"/>
          <w:sz w:val="20"/>
          <w:szCs w:val="20"/>
          <w:lang w:eastAsia="it-IT"/>
        </w:rPr>
        <w:t>privacy@marni.com</w:t>
      </w:r>
      <w:r w:rsidR="0077213E">
        <w:rPr>
          <w:rStyle w:val="Collegamentoipertestuale"/>
          <w:rFonts w:ascii="Times New Roman" w:eastAsia="Times New Roman" w:hAnsi="Times New Roman" w:cs="Times New Roman"/>
          <w:sz w:val="20"/>
          <w:szCs w:val="20"/>
          <w:lang w:eastAsia="it-IT"/>
        </w:rPr>
        <w:fldChar w:fldCharType="end"/>
      </w:r>
      <w:r w:rsidR="00923509" w:rsidRPr="00934A32">
        <w:rPr>
          <w:rFonts w:ascii="Times New Roman" w:eastAsia="Times New Roman" w:hAnsi="Times New Roman" w:cs="Times New Roman"/>
          <w:color w:val="191919"/>
          <w:sz w:val="20"/>
          <w:szCs w:val="20"/>
          <w:lang w:eastAsia="it-IT"/>
        </w:rPr>
        <w:t xml:space="preserve">; </w:t>
      </w:r>
      <w:r w:rsidR="00025BA1" w:rsidRPr="00934A32">
        <w:rPr>
          <w:rFonts w:ascii="Times New Roman" w:eastAsia="Times New Roman" w:hAnsi="Times New Roman" w:cs="Times New Roman"/>
          <w:color w:val="191919"/>
          <w:sz w:val="20"/>
          <w:szCs w:val="20"/>
          <w:lang w:eastAsia="it-IT"/>
        </w:rPr>
        <w:t>il Responsabile della Protezione dei Dati (</w:t>
      </w:r>
      <w:r w:rsidR="00025BA1" w:rsidRPr="00934A32">
        <w:rPr>
          <w:rFonts w:ascii="Times New Roman" w:eastAsia="Times New Roman" w:hAnsi="Times New Roman" w:cs="Times New Roman"/>
          <w:b/>
          <w:bCs/>
          <w:color w:val="191919"/>
          <w:sz w:val="20"/>
          <w:szCs w:val="20"/>
          <w:lang w:eastAsia="it-IT"/>
        </w:rPr>
        <w:t>“DPO”</w:t>
      </w:r>
      <w:r w:rsidR="00025BA1" w:rsidRPr="00934A32">
        <w:rPr>
          <w:rFonts w:ascii="Times New Roman" w:eastAsia="Times New Roman" w:hAnsi="Times New Roman" w:cs="Times New Roman"/>
          <w:color w:val="191919"/>
          <w:sz w:val="20"/>
          <w:szCs w:val="20"/>
          <w:lang w:eastAsia="it-IT"/>
        </w:rPr>
        <w:t xml:space="preserve">) di </w:t>
      </w:r>
      <w:r w:rsidR="002738B8" w:rsidRPr="00934A32">
        <w:rPr>
          <w:rFonts w:ascii="Times New Roman" w:eastAsia="Times New Roman" w:hAnsi="Times New Roman" w:cs="Times New Roman"/>
          <w:color w:val="191919"/>
          <w:sz w:val="20"/>
          <w:szCs w:val="20"/>
          <w:lang w:eastAsia="it-IT"/>
        </w:rPr>
        <w:t xml:space="preserve">Marni </w:t>
      </w:r>
      <w:r w:rsidR="00025BA1" w:rsidRPr="00934A32">
        <w:rPr>
          <w:rFonts w:ascii="Times New Roman" w:eastAsia="Times New Roman" w:hAnsi="Times New Roman" w:cs="Times New Roman"/>
          <w:color w:val="191919"/>
          <w:sz w:val="20"/>
          <w:szCs w:val="20"/>
          <w:lang w:eastAsia="it-IT"/>
        </w:rPr>
        <w:t xml:space="preserve">è contattabile all’indirizzo </w:t>
      </w:r>
      <w:hyperlink r:id="rId14" w:history="1">
        <w:r w:rsidR="00025BA1" w:rsidRPr="00934A32">
          <w:rPr>
            <w:rStyle w:val="Collegamentoipertestuale"/>
            <w:rFonts w:ascii="Times New Roman" w:eastAsia="Times New Roman" w:hAnsi="Times New Roman" w:cs="Times New Roman"/>
            <w:sz w:val="20"/>
            <w:szCs w:val="20"/>
            <w:lang w:eastAsia="it-IT"/>
          </w:rPr>
          <w:t>dpo@otb.net</w:t>
        </w:r>
      </w:hyperlink>
      <w:r w:rsidR="00A57D2A">
        <w:rPr>
          <w:rStyle w:val="Collegamentoipertestuale"/>
          <w:rFonts w:ascii="Times New Roman" w:eastAsia="Times New Roman" w:hAnsi="Times New Roman" w:cs="Times New Roman"/>
          <w:sz w:val="20"/>
          <w:szCs w:val="20"/>
          <w:lang w:eastAsia="it-IT"/>
        </w:rPr>
        <w:t xml:space="preserve">. </w:t>
      </w:r>
      <w:r w:rsidR="00025BA1" w:rsidRPr="00934A32">
        <w:rPr>
          <w:rFonts w:ascii="Times New Roman" w:eastAsia="Times New Roman" w:hAnsi="Times New Roman" w:cs="Times New Roman"/>
          <w:color w:val="191919"/>
          <w:sz w:val="20"/>
          <w:szCs w:val="20"/>
          <w:lang w:eastAsia="it-IT"/>
        </w:rPr>
        <w:t xml:space="preserve"> </w:t>
      </w:r>
    </w:p>
    <w:p w14:paraId="4120EA82" w14:textId="77777777" w:rsidR="002738B8" w:rsidRDefault="002738B8"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bookmarkStart w:id="2" w:name="_Hlk34380340"/>
    </w:p>
    <w:p w14:paraId="40E141D9" w14:textId="49259782" w:rsidR="002E78B4" w:rsidRPr="009D6F96" w:rsidRDefault="002E78B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OTB e </w:t>
      </w:r>
      <w:r w:rsidR="00D41053">
        <w:rPr>
          <w:rFonts w:ascii="Times New Roman" w:eastAsia="Times New Roman" w:hAnsi="Times New Roman" w:cs="Times New Roman"/>
          <w:color w:val="191919"/>
          <w:sz w:val="20"/>
          <w:szCs w:val="20"/>
          <w:lang w:eastAsia="it-IT"/>
        </w:rPr>
        <w:t>Marni</w:t>
      </w:r>
      <w:r w:rsidR="00D41053" w:rsidRPr="009D6F96">
        <w:rPr>
          <w:rFonts w:ascii="Times New Roman" w:eastAsia="Times New Roman" w:hAnsi="Times New Roman" w:cs="Times New Roman"/>
          <w:color w:val="191919"/>
          <w:sz w:val="20"/>
          <w:szCs w:val="20"/>
          <w:lang w:eastAsia="it-IT"/>
        </w:rPr>
        <w:t xml:space="preserve"> </w:t>
      </w:r>
      <w:r w:rsidR="00511451" w:rsidRPr="009D6F96">
        <w:rPr>
          <w:rFonts w:ascii="Times New Roman" w:eastAsia="Times New Roman" w:hAnsi="Times New Roman" w:cs="Times New Roman"/>
          <w:color w:val="191919"/>
          <w:sz w:val="20"/>
          <w:szCs w:val="20"/>
          <w:lang w:eastAsia="it-IT"/>
        </w:rPr>
        <w:t xml:space="preserve">svolgono alcune attività in regime di contitolarità, condividendo le scelte in merito alle finalità e modalità del trattamento. </w:t>
      </w:r>
      <w:r w:rsidR="000B4F96" w:rsidRPr="009D6F96">
        <w:rPr>
          <w:rFonts w:ascii="Times New Roman" w:eastAsia="Times New Roman" w:hAnsi="Times New Roman" w:cs="Times New Roman"/>
          <w:color w:val="191919"/>
          <w:sz w:val="20"/>
          <w:szCs w:val="20"/>
          <w:lang w:eastAsia="it-IT"/>
        </w:rPr>
        <w:t>Di seguito, con il termine “</w:t>
      </w:r>
      <w:r w:rsidR="000B4F96" w:rsidRPr="00934A32">
        <w:rPr>
          <w:rFonts w:ascii="Times New Roman" w:eastAsia="Times New Roman" w:hAnsi="Times New Roman" w:cs="Times New Roman"/>
          <w:b/>
          <w:bCs/>
          <w:color w:val="191919"/>
          <w:sz w:val="20"/>
          <w:szCs w:val="20"/>
          <w:lang w:eastAsia="it-IT"/>
        </w:rPr>
        <w:t>Contitolari</w:t>
      </w:r>
      <w:r w:rsidR="000B4F96" w:rsidRPr="009D6F96">
        <w:rPr>
          <w:rFonts w:ascii="Times New Roman" w:eastAsia="Times New Roman" w:hAnsi="Times New Roman" w:cs="Times New Roman"/>
          <w:color w:val="191919"/>
          <w:sz w:val="20"/>
          <w:szCs w:val="20"/>
          <w:lang w:eastAsia="it-IT"/>
        </w:rPr>
        <w:t xml:space="preserve">” si intendono </w:t>
      </w:r>
      <w:r w:rsidR="00D41053">
        <w:rPr>
          <w:rFonts w:ascii="Times New Roman" w:eastAsia="Times New Roman" w:hAnsi="Times New Roman" w:cs="Times New Roman"/>
          <w:color w:val="191919"/>
          <w:sz w:val="20"/>
          <w:szCs w:val="20"/>
          <w:lang w:eastAsia="it-IT"/>
        </w:rPr>
        <w:t>Marni</w:t>
      </w:r>
      <w:r w:rsidR="00D41053" w:rsidRPr="009D6F96">
        <w:rPr>
          <w:rFonts w:ascii="Times New Roman" w:eastAsia="Times New Roman" w:hAnsi="Times New Roman" w:cs="Times New Roman"/>
          <w:color w:val="191919"/>
          <w:sz w:val="20"/>
          <w:szCs w:val="20"/>
          <w:lang w:eastAsia="it-IT"/>
        </w:rPr>
        <w:t xml:space="preserve"> </w:t>
      </w:r>
      <w:r w:rsidR="000B4F96" w:rsidRPr="009D6F96">
        <w:rPr>
          <w:rFonts w:ascii="Times New Roman" w:eastAsia="Times New Roman" w:hAnsi="Times New Roman" w:cs="Times New Roman"/>
          <w:color w:val="191919"/>
          <w:sz w:val="20"/>
          <w:szCs w:val="20"/>
          <w:lang w:eastAsia="it-IT"/>
        </w:rPr>
        <w:t>e OTB congiuntamente intesi quando trattano i dati in regime di contitolarità.</w:t>
      </w:r>
    </w:p>
    <w:p w14:paraId="25CAE5F6" w14:textId="37491484" w:rsidR="00C27C5B" w:rsidRDefault="00857F6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Per agevolarla nella comprensione dei trattamenti posti in essere dai suddetti </w:t>
      </w:r>
      <w:r w:rsidR="00511451" w:rsidRPr="009D6F96">
        <w:rPr>
          <w:rFonts w:ascii="Times New Roman" w:eastAsia="Times New Roman" w:hAnsi="Times New Roman" w:cs="Times New Roman"/>
          <w:color w:val="191919"/>
          <w:sz w:val="20"/>
          <w:szCs w:val="20"/>
          <w:lang w:eastAsia="it-IT"/>
        </w:rPr>
        <w:t xml:space="preserve">soggetti in qualità di </w:t>
      </w:r>
      <w:r w:rsidRPr="009D6F96">
        <w:rPr>
          <w:rFonts w:ascii="Times New Roman" w:eastAsia="Times New Roman" w:hAnsi="Times New Roman" w:cs="Times New Roman"/>
          <w:color w:val="191919"/>
          <w:sz w:val="20"/>
          <w:szCs w:val="20"/>
          <w:lang w:eastAsia="it-IT"/>
        </w:rPr>
        <w:t>Titolari</w:t>
      </w:r>
      <w:r w:rsidR="00511451"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abbiamo predisposto </w:t>
      </w:r>
      <w:r w:rsidR="00A35BC6" w:rsidRPr="009D6F96">
        <w:rPr>
          <w:rFonts w:ascii="Times New Roman" w:eastAsia="Times New Roman" w:hAnsi="Times New Roman" w:cs="Times New Roman"/>
          <w:color w:val="191919"/>
          <w:sz w:val="20"/>
          <w:szCs w:val="20"/>
          <w:lang w:eastAsia="it-IT"/>
        </w:rPr>
        <w:t>questo</w:t>
      </w:r>
      <w:r w:rsidRPr="009D6F96">
        <w:rPr>
          <w:rFonts w:ascii="Times New Roman" w:eastAsia="Times New Roman" w:hAnsi="Times New Roman" w:cs="Times New Roman"/>
          <w:color w:val="191919"/>
          <w:sz w:val="20"/>
          <w:szCs w:val="20"/>
          <w:lang w:eastAsia="it-IT"/>
        </w:rPr>
        <w:t xml:space="preserve"> documento unico nel quale spieghiamo in modo semplice quali trattamenti sono posti in essere </w:t>
      </w:r>
      <w:r w:rsidR="003C0957" w:rsidRPr="009D6F96">
        <w:rPr>
          <w:rFonts w:ascii="Times New Roman" w:eastAsia="Times New Roman" w:hAnsi="Times New Roman" w:cs="Times New Roman"/>
          <w:color w:val="191919"/>
          <w:sz w:val="20"/>
          <w:szCs w:val="20"/>
          <w:lang w:eastAsia="it-IT"/>
        </w:rPr>
        <w:t xml:space="preserve">autonomamente </w:t>
      </w:r>
      <w:r w:rsidRPr="009D6F96">
        <w:rPr>
          <w:rFonts w:ascii="Times New Roman" w:eastAsia="Times New Roman" w:hAnsi="Times New Roman" w:cs="Times New Roman"/>
          <w:color w:val="191919"/>
          <w:sz w:val="20"/>
          <w:szCs w:val="20"/>
          <w:lang w:eastAsia="it-IT"/>
        </w:rPr>
        <w:t>da ciascun</w:t>
      </w:r>
      <w:r w:rsidR="00A35BC6" w:rsidRPr="009D6F96">
        <w:rPr>
          <w:rFonts w:ascii="Times New Roman" w:eastAsia="Times New Roman" w:hAnsi="Times New Roman" w:cs="Times New Roman"/>
          <w:color w:val="191919"/>
          <w:sz w:val="20"/>
          <w:szCs w:val="20"/>
          <w:lang w:eastAsia="it-IT"/>
        </w:rPr>
        <w:t>a società</w:t>
      </w:r>
      <w:r w:rsidR="00666A46" w:rsidRPr="009D6F96">
        <w:rPr>
          <w:rFonts w:ascii="Times New Roman" w:eastAsia="Times New Roman" w:hAnsi="Times New Roman" w:cs="Times New Roman"/>
          <w:color w:val="191919"/>
          <w:sz w:val="20"/>
          <w:szCs w:val="20"/>
          <w:lang w:eastAsia="it-IT"/>
        </w:rPr>
        <w:t xml:space="preserve">. </w:t>
      </w:r>
      <w:r w:rsidR="003C0957" w:rsidRPr="009D6F96">
        <w:rPr>
          <w:rFonts w:ascii="Times New Roman" w:eastAsia="Times New Roman" w:hAnsi="Times New Roman" w:cs="Times New Roman"/>
          <w:color w:val="191919"/>
          <w:sz w:val="20"/>
          <w:szCs w:val="20"/>
          <w:lang w:eastAsia="it-IT"/>
        </w:rPr>
        <w:t xml:space="preserve">  </w:t>
      </w:r>
    </w:p>
    <w:p w14:paraId="4749F467" w14:textId="0C9FC4BC" w:rsidR="002D07C7" w:rsidRPr="002D07C7" w:rsidRDefault="002D07C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La preghiamo di tenere in considerazione</w:t>
      </w:r>
      <w:r w:rsidRPr="002D07C7">
        <w:rPr>
          <w:rFonts w:ascii="Times New Roman" w:eastAsia="Times New Roman" w:hAnsi="Times New Roman" w:cs="Times New Roman"/>
          <w:color w:val="191919"/>
          <w:sz w:val="20"/>
          <w:szCs w:val="20"/>
          <w:lang w:eastAsia="it-IT"/>
        </w:rPr>
        <w:t xml:space="preserve"> che dette attività di trattamento non sono rivolte a minorenni e che i Titolari del trattamento non raccolgono né </w:t>
      </w:r>
      <w:r>
        <w:rPr>
          <w:rFonts w:ascii="Times New Roman" w:eastAsia="Times New Roman" w:hAnsi="Times New Roman" w:cs="Times New Roman"/>
          <w:color w:val="191919"/>
          <w:sz w:val="20"/>
          <w:szCs w:val="20"/>
          <w:lang w:eastAsia="it-IT"/>
        </w:rPr>
        <w:t>richiedano</w:t>
      </w:r>
      <w:r w:rsidRPr="002D07C7">
        <w:rPr>
          <w:rFonts w:ascii="Times New Roman" w:eastAsia="Times New Roman" w:hAnsi="Times New Roman" w:cs="Times New Roman"/>
          <w:color w:val="191919"/>
          <w:sz w:val="20"/>
          <w:szCs w:val="20"/>
          <w:lang w:eastAsia="it-IT"/>
        </w:rPr>
        <w:t xml:space="preserve"> consapevolmente dati personali da soggetti di età inferiore ai 1</w:t>
      </w:r>
      <w:r w:rsidR="00E41A63">
        <w:rPr>
          <w:rFonts w:ascii="Times New Roman" w:eastAsia="Times New Roman" w:hAnsi="Times New Roman" w:cs="Times New Roman"/>
          <w:color w:val="191919"/>
          <w:sz w:val="20"/>
          <w:szCs w:val="20"/>
          <w:lang w:eastAsia="it-IT"/>
        </w:rPr>
        <w:t>8</w:t>
      </w:r>
      <w:r w:rsidRPr="002D07C7">
        <w:rPr>
          <w:rFonts w:ascii="Times New Roman" w:eastAsia="Times New Roman" w:hAnsi="Times New Roman" w:cs="Times New Roman"/>
          <w:color w:val="191919"/>
          <w:sz w:val="20"/>
          <w:szCs w:val="20"/>
          <w:lang w:eastAsia="it-IT"/>
        </w:rPr>
        <w:t xml:space="preserve"> anni. </w:t>
      </w:r>
      <w:r w:rsidR="00A57D2A" w:rsidRPr="00A57D2A">
        <w:rPr>
          <w:rFonts w:ascii="Times New Roman" w:eastAsia="Times New Roman" w:hAnsi="Times New Roman" w:cs="Times New Roman"/>
          <w:color w:val="191919"/>
          <w:sz w:val="20"/>
          <w:szCs w:val="20"/>
          <w:lang w:eastAsia="it-IT"/>
        </w:rPr>
        <w:t>Se ha meno di 18 anni, la preghiamo di astenersi dal fornire qualsiasi dato personale</w:t>
      </w:r>
      <w:r w:rsidR="00A57D2A">
        <w:rPr>
          <w:rFonts w:ascii="Times New Roman" w:eastAsia="Times New Roman" w:hAnsi="Times New Roman" w:cs="Times New Roman"/>
          <w:color w:val="191919"/>
          <w:sz w:val="20"/>
          <w:szCs w:val="20"/>
          <w:lang w:eastAsia="it-IT"/>
        </w:rPr>
        <w:t xml:space="preserve">. </w:t>
      </w:r>
      <w:r w:rsidR="00970F9B">
        <w:rPr>
          <w:rFonts w:ascii="Times New Roman" w:eastAsia="Times New Roman" w:hAnsi="Times New Roman" w:cs="Times New Roman"/>
          <w:color w:val="191919"/>
          <w:sz w:val="20"/>
          <w:szCs w:val="20"/>
          <w:lang w:eastAsia="it-IT"/>
        </w:rPr>
        <w:t xml:space="preserve">Restano, naturalmente, </w:t>
      </w:r>
      <w:r w:rsidRPr="002D07C7">
        <w:rPr>
          <w:rFonts w:ascii="Times New Roman" w:eastAsia="Times New Roman" w:hAnsi="Times New Roman" w:cs="Times New Roman"/>
          <w:color w:val="191919"/>
          <w:sz w:val="20"/>
          <w:szCs w:val="20"/>
          <w:lang w:eastAsia="it-IT"/>
        </w:rPr>
        <w:t xml:space="preserve">le </w:t>
      </w:r>
      <w:r w:rsidR="00970F9B">
        <w:rPr>
          <w:rFonts w:ascii="Times New Roman" w:eastAsia="Times New Roman" w:hAnsi="Times New Roman" w:cs="Times New Roman"/>
          <w:color w:val="191919"/>
          <w:sz w:val="20"/>
          <w:szCs w:val="20"/>
          <w:lang w:eastAsia="it-IT"/>
        </w:rPr>
        <w:t>disposizioni specifiche previste dal diritto dei contratti</w:t>
      </w:r>
      <w:r w:rsidRPr="002D07C7">
        <w:rPr>
          <w:rFonts w:ascii="Times New Roman" w:eastAsia="Times New Roman" w:hAnsi="Times New Roman" w:cs="Times New Roman"/>
          <w:color w:val="191919"/>
          <w:sz w:val="20"/>
          <w:szCs w:val="20"/>
          <w:lang w:eastAsia="it-IT"/>
        </w:rPr>
        <w:t xml:space="preserve"> </w:t>
      </w:r>
      <w:r w:rsidR="00970F9B">
        <w:rPr>
          <w:rFonts w:ascii="Times New Roman" w:eastAsia="Times New Roman" w:hAnsi="Times New Roman" w:cs="Times New Roman"/>
          <w:color w:val="191919"/>
          <w:sz w:val="20"/>
          <w:szCs w:val="20"/>
          <w:lang w:eastAsia="it-IT"/>
        </w:rPr>
        <w:t>applicabili a</w:t>
      </w:r>
      <w:r w:rsidRPr="002D07C7">
        <w:rPr>
          <w:rFonts w:ascii="Times New Roman" w:eastAsia="Times New Roman" w:hAnsi="Times New Roman" w:cs="Times New Roman"/>
          <w:color w:val="191919"/>
          <w:sz w:val="20"/>
          <w:szCs w:val="20"/>
          <w:lang w:eastAsia="it-IT"/>
        </w:rPr>
        <w:t xml:space="preserve">lla validità, formazione </w:t>
      </w:r>
      <w:r w:rsidR="00970F9B">
        <w:rPr>
          <w:rFonts w:ascii="Times New Roman" w:eastAsia="Times New Roman" w:hAnsi="Times New Roman" w:cs="Times New Roman"/>
          <w:color w:val="191919"/>
          <w:sz w:val="20"/>
          <w:szCs w:val="20"/>
          <w:lang w:eastAsia="it-IT"/>
        </w:rPr>
        <w:t>ed</w:t>
      </w:r>
      <w:r w:rsidRPr="002D07C7">
        <w:rPr>
          <w:rFonts w:ascii="Times New Roman" w:eastAsia="Times New Roman" w:hAnsi="Times New Roman" w:cs="Times New Roman"/>
          <w:color w:val="191919"/>
          <w:sz w:val="20"/>
          <w:szCs w:val="20"/>
          <w:lang w:eastAsia="it-IT"/>
        </w:rPr>
        <w:t xml:space="preserve"> eff</w:t>
      </w:r>
      <w:r>
        <w:rPr>
          <w:rFonts w:ascii="Times New Roman" w:eastAsia="Times New Roman" w:hAnsi="Times New Roman" w:cs="Times New Roman"/>
          <w:color w:val="191919"/>
          <w:sz w:val="20"/>
          <w:szCs w:val="20"/>
          <w:lang w:eastAsia="it-IT"/>
        </w:rPr>
        <w:t>icacia</w:t>
      </w:r>
      <w:r w:rsidRPr="002D07C7">
        <w:rPr>
          <w:rFonts w:ascii="Times New Roman" w:eastAsia="Times New Roman" w:hAnsi="Times New Roman" w:cs="Times New Roman"/>
          <w:color w:val="191919"/>
          <w:sz w:val="20"/>
          <w:szCs w:val="20"/>
          <w:lang w:eastAsia="it-IT"/>
        </w:rPr>
        <w:t xml:space="preserve"> di un contratto </w:t>
      </w:r>
      <w:r w:rsidR="00970F9B">
        <w:rPr>
          <w:rFonts w:ascii="Times New Roman" w:eastAsia="Times New Roman" w:hAnsi="Times New Roman" w:cs="Times New Roman"/>
          <w:color w:val="191919"/>
          <w:sz w:val="20"/>
          <w:szCs w:val="20"/>
          <w:lang w:eastAsia="it-IT"/>
        </w:rPr>
        <w:t>rispetto</w:t>
      </w:r>
      <w:r w:rsidRPr="002D07C7">
        <w:rPr>
          <w:rFonts w:ascii="Times New Roman" w:eastAsia="Times New Roman" w:hAnsi="Times New Roman" w:cs="Times New Roman"/>
          <w:color w:val="191919"/>
          <w:sz w:val="20"/>
          <w:szCs w:val="20"/>
          <w:lang w:eastAsia="it-IT"/>
        </w:rPr>
        <w:t xml:space="preserve"> </w:t>
      </w:r>
      <w:r>
        <w:rPr>
          <w:rFonts w:ascii="Times New Roman" w:eastAsia="Times New Roman" w:hAnsi="Times New Roman" w:cs="Times New Roman"/>
          <w:color w:val="191919"/>
          <w:sz w:val="20"/>
          <w:szCs w:val="20"/>
          <w:lang w:eastAsia="it-IT"/>
        </w:rPr>
        <w:t>ad un minore</w:t>
      </w:r>
      <w:r w:rsidRPr="002D07C7">
        <w:rPr>
          <w:rFonts w:ascii="Times New Roman" w:eastAsia="Times New Roman" w:hAnsi="Times New Roman" w:cs="Times New Roman"/>
          <w:color w:val="191919"/>
          <w:sz w:val="20"/>
          <w:szCs w:val="20"/>
          <w:lang w:eastAsia="it-IT"/>
        </w:rPr>
        <w:t>.</w:t>
      </w:r>
    </w:p>
    <w:bookmarkEnd w:id="2"/>
    <w:p w14:paraId="6861401C" w14:textId="77777777" w:rsidR="00857F60" w:rsidRPr="009D6F96" w:rsidRDefault="00857F6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3E4DFE3"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2E6DF948" w14:textId="2D41E0F9" w:rsidR="00C27C5B" w:rsidRPr="009D6F96"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2. QUAL</w:t>
      </w:r>
      <w:r w:rsidR="00666A46" w:rsidRPr="009D6F96">
        <w:rPr>
          <w:rFonts w:ascii="Times New Roman" w:eastAsia="Times New Roman" w:hAnsi="Times New Roman" w:cs="Times New Roman"/>
          <w:b/>
          <w:bCs/>
          <w:color w:val="181818"/>
          <w:spacing w:val="23"/>
          <w:sz w:val="20"/>
          <w:szCs w:val="20"/>
          <w:lang w:eastAsia="it-IT"/>
        </w:rPr>
        <w:t xml:space="preserve">I DATI PERSONALI TRATTIAMO </w:t>
      </w:r>
    </w:p>
    <w:p w14:paraId="4C0115B3" w14:textId="77777777" w:rsidR="00C27C5B" w:rsidRPr="009D6F96" w:rsidRDefault="00B934E7"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lastRenderedPageBreak/>
        <w:pict w14:anchorId="5379DD32">
          <v:rect id="_x0000_i1026" style="width:0;height:1.5pt" o:hrstd="t" o:hrnoshade="t" o:hr="t" fillcolor="black" stroked="f"/>
        </w:pict>
      </w:r>
    </w:p>
    <w:p w14:paraId="6DC28C42" w14:textId="3E81D9A8" w:rsidR="007F1D1B" w:rsidRPr="009D6F96" w:rsidRDefault="007F1D1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Ciascun</w:t>
      </w:r>
      <w:r w:rsidR="00511451"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w:t>
      </w:r>
      <w:r w:rsidR="00511451" w:rsidRPr="009D6F96">
        <w:rPr>
          <w:rFonts w:ascii="Times New Roman" w:eastAsia="Times New Roman" w:hAnsi="Times New Roman" w:cs="Times New Roman"/>
          <w:color w:val="191919"/>
          <w:sz w:val="20"/>
          <w:szCs w:val="20"/>
          <w:lang w:eastAsia="it-IT"/>
        </w:rPr>
        <w:t xml:space="preserve">Società </w:t>
      </w:r>
      <w:r w:rsidRPr="009D6F96">
        <w:rPr>
          <w:rFonts w:ascii="Times New Roman" w:eastAsia="Times New Roman" w:hAnsi="Times New Roman" w:cs="Times New Roman"/>
          <w:color w:val="191919"/>
          <w:sz w:val="20"/>
          <w:szCs w:val="20"/>
          <w:lang w:eastAsia="it-IT"/>
        </w:rPr>
        <w:t>raccoglie diverse categorie di dati personali a seconda della finalità per la quale intende trattarli.</w:t>
      </w:r>
    </w:p>
    <w:p w14:paraId="316C9D84" w14:textId="33B8FFE0" w:rsidR="00666A46" w:rsidRPr="009D6F96" w:rsidRDefault="007F1D1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Di seguito precisiamo quali categorie di dati </w:t>
      </w:r>
      <w:r w:rsidR="00E35B6C" w:rsidRPr="009D6F96">
        <w:rPr>
          <w:rFonts w:ascii="Times New Roman" w:eastAsia="Times New Roman" w:hAnsi="Times New Roman" w:cs="Times New Roman"/>
          <w:color w:val="191919"/>
          <w:sz w:val="20"/>
          <w:szCs w:val="20"/>
          <w:lang w:eastAsia="it-IT"/>
        </w:rPr>
        <w:t xml:space="preserve">personali </w:t>
      </w:r>
      <w:r w:rsidRPr="009D6F96">
        <w:rPr>
          <w:rFonts w:ascii="Times New Roman" w:eastAsia="Times New Roman" w:hAnsi="Times New Roman" w:cs="Times New Roman"/>
          <w:color w:val="191919"/>
          <w:sz w:val="20"/>
          <w:szCs w:val="20"/>
          <w:lang w:eastAsia="it-IT"/>
        </w:rPr>
        <w:t xml:space="preserve">vengono raccolte; nel paragrafo </w:t>
      </w:r>
      <w:r w:rsidR="00E35B6C" w:rsidRPr="009D6F96">
        <w:rPr>
          <w:rFonts w:ascii="Times New Roman" w:eastAsia="Times New Roman" w:hAnsi="Times New Roman" w:cs="Times New Roman"/>
          <w:color w:val="191919"/>
          <w:sz w:val="20"/>
          <w:szCs w:val="20"/>
          <w:lang w:eastAsia="it-IT"/>
        </w:rPr>
        <w:t>successivo</w:t>
      </w:r>
      <w:r w:rsidRPr="009D6F96">
        <w:rPr>
          <w:rFonts w:ascii="Times New Roman" w:eastAsia="Times New Roman" w:hAnsi="Times New Roman" w:cs="Times New Roman"/>
          <w:color w:val="191919"/>
          <w:sz w:val="20"/>
          <w:szCs w:val="20"/>
          <w:lang w:eastAsia="it-IT"/>
        </w:rPr>
        <w:t xml:space="preserve"> le spiegheremo per quali finalità ciascuna categori</w:t>
      </w:r>
      <w:r w:rsidR="00E35B6C"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di dati viene trattata</w:t>
      </w:r>
      <w:r w:rsidR="004C570A" w:rsidRPr="009D6F96">
        <w:rPr>
          <w:rFonts w:ascii="Times New Roman" w:eastAsia="Times New Roman" w:hAnsi="Times New Roman" w:cs="Times New Roman"/>
          <w:color w:val="191919"/>
          <w:sz w:val="20"/>
          <w:szCs w:val="20"/>
          <w:lang w:eastAsia="it-IT"/>
        </w:rPr>
        <w:t xml:space="preserve"> da ciascun Titolare</w:t>
      </w:r>
      <w:r w:rsidR="00511451" w:rsidRPr="009D6F96">
        <w:rPr>
          <w:rFonts w:ascii="Times New Roman" w:eastAsia="Times New Roman" w:hAnsi="Times New Roman" w:cs="Times New Roman"/>
          <w:color w:val="191919"/>
          <w:sz w:val="20"/>
          <w:szCs w:val="20"/>
          <w:lang w:eastAsia="it-IT"/>
        </w:rPr>
        <w:t xml:space="preserve"> o dai Contitolari a seconda dei casi</w:t>
      </w:r>
      <w:r w:rsidR="00653D41" w:rsidRPr="009D6F96">
        <w:rPr>
          <w:rFonts w:ascii="Times New Roman" w:eastAsia="Times New Roman" w:hAnsi="Times New Roman" w:cs="Times New Roman"/>
          <w:color w:val="191919"/>
          <w:sz w:val="20"/>
          <w:szCs w:val="20"/>
          <w:lang w:eastAsia="it-IT"/>
        </w:rPr>
        <w:t xml:space="preserve"> (di seguito anche </w:t>
      </w:r>
      <w:r w:rsidR="00653D41" w:rsidRPr="009D6F96">
        <w:rPr>
          <w:rFonts w:ascii="Times New Roman" w:eastAsia="Times New Roman" w:hAnsi="Times New Roman" w:cs="Times New Roman"/>
          <w:b/>
          <w:bCs/>
          <w:color w:val="191919"/>
          <w:sz w:val="20"/>
          <w:szCs w:val="20"/>
          <w:lang w:eastAsia="it-IT"/>
        </w:rPr>
        <w:t>“Dati Personali”</w:t>
      </w:r>
      <w:r w:rsidR="00653D41" w:rsidRPr="009D6F96">
        <w:rPr>
          <w:rFonts w:ascii="Times New Roman" w:eastAsia="Times New Roman" w:hAnsi="Times New Roman" w:cs="Times New Roman"/>
          <w:color w:val="191919"/>
          <w:sz w:val="20"/>
          <w:szCs w:val="20"/>
          <w:lang w:eastAsia="it-IT"/>
        </w:rPr>
        <w:t xml:space="preserve"> se trattati congiuntamente)</w:t>
      </w:r>
      <w:r w:rsidRPr="009D6F96">
        <w:rPr>
          <w:rFonts w:ascii="Times New Roman" w:eastAsia="Times New Roman" w:hAnsi="Times New Roman" w:cs="Times New Roman"/>
          <w:color w:val="191919"/>
          <w:sz w:val="20"/>
          <w:szCs w:val="20"/>
          <w:lang w:eastAsia="it-IT"/>
        </w:rPr>
        <w:t xml:space="preserve">. </w:t>
      </w:r>
    </w:p>
    <w:p w14:paraId="230FAD58" w14:textId="102730CD" w:rsidR="007F1D1B" w:rsidRPr="00A60F0B" w:rsidRDefault="007F1D1B" w:rsidP="00A60F0B">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A60F0B">
        <w:rPr>
          <w:rFonts w:ascii="Times New Roman" w:eastAsia="Times New Roman" w:hAnsi="Times New Roman" w:cs="Times New Roman"/>
          <w:b/>
          <w:bCs/>
          <w:color w:val="191919"/>
          <w:sz w:val="20"/>
          <w:szCs w:val="20"/>
          <w:lang w:eastAsia="it-IT"/>
        </w:rPr>
        <w:t>Dati Anagrafici</w:t>
      </w:r>
      <w:r w:rsidRPr="00A60F0B">
        <w:rPr>
          <w:rFonts w:ascii="Times New Roman" w:eastAsia="Times New Roman" w:hAnsi="Times New Roman" w:cs="Times New Roman"/>
          <w:color w:val="191919"/>
          <w:sz w:val="20"/>
          <w:szCs w:val="20"/>
          <w:lang w:eastAsia="it-IT"/>
        </w:rPr>
        <w:t>: nome,  cognome</w:t>
      </w:r>
      <w:r w:rsidR="00DA3FBA" w:rsidRPr="00A60F0B">
        <w:rPr>
          <w:rFonts w:ascii="Times New Roman" w:eastAsia="Times New Roman" w:hAnsi="Times New Roman" w:cs="Times New Roman"/>
          <w:color w:val="191919"/>
          <w:sz w:val="20"/>
          <w:szCs w:val="20"/>
          <w:lang w:eastAsia="it-IT"/>
        </w:rPr>
        <w:t>, data di nascita, genere;</w:t>
      </w:r>
    </w:p>
    <w:p w14:paraId="48F8DA4D" w14:textId="6C37E268" w:rsidR="007F1D1B" w:rsidRPr="00A60F0B" w:rsidRDefault="007F1D1B" w:rsidP="00A60F0B">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A60F0B">
        <w:rPr>
          <w:rFonts w:ascii="Times New Roman" w:eastAsia="Times New Roman" w:hAnsi="Times New Roman" w:cs="Times New Roman"/>
          <w:b/>
          <w:bCs/>
          <w:color w:val="191919"/>
          <w:sz w:val="20"/>
          <w:szCs w:val="20"/>
          <w:lang w:eastAsia="it-IT"/>
        </w:rPr>
        <w:t>Dati di Contatto</w:t>
      </w:r>
      <w:r w:rsidRPr="00A60F0B">
        <w:rPr>
          <w:rFonts w:ascii="Times New Roman" w:eastAsia="Times New Roman" w:hAnsi="Times New Roman" w:cs="Times New Roman"/>
          <w:color w:val="191919"/>
          <w:sz w:val="20"/>
          <w:szCs w:val="20"/>
          <w:lang w:eastAsia="it-IT"/>
        </w:rPr>
        <w:t>: indirizzo</w:t>
      </w:r>
      <w:r w:rsidR="00512408" w:rsidRPr="00A60F0B">
        <w:rPr>
          <w:rFonts w:ascii="Times New Roman" w:eastAsia="Times New Roman" w:hAnsi="Times New Roman" w:cs="Times New Roman"/>
          <w:color w:val="191919"/>
          <w:sz w:val="20"/>
          <w:szCs w:val="20"/>
          <w:lang w:eastAsia="it-IT"/>
        </w:rPr>
        <w:t xml:space="preserve"> </w:t>
      </w:r>
      <w:r w:rsidR="003141BE" w:rsidRPr="00A60F0B">
        <w:rPr>
          <w:rFonts w:ascii="Times New Roman" w:eastAsia="Times New Roman" w:hAnsi="Times New Roman" w:cs="Times New Roman"/>
          <w:color w:val="191919"/>
          <w:sz w:val="20"/>
          <w:szCs w:val="20"/>
          <w:lang w:eastAsia="it-IT"/>
        </w:rPr>
        <w:t xml:space="preserve">di residenza </w:t>
      </w:r>
      <w:r w:rsidR="00512408" w:rsidRPr="00A60F0B">
        <w:rPr>
          <w:rFonts w:ascii="Times New Roman" w:eastAsia="Times New Roman" w:hAnsi="Times New Roman" w:cs="Times New Roman"/>
          <w:color w:val="191919"/>
          <w:sz w:val="20"/>
          <w:szCs w:val="20"/>
          <w:lang w:eastAsia="it-IT"/>
        </w:rPr>
        <w:t>(via, città, provincia, Stato</w:t>
      </w:r>
      <w:r w:rsidR="00D705BF" w:rsidRPr="00A60F0B">
        <w:rPr>
          <w:rFonts w:ascii="Times New Roman" w:eastAsia="Times New Roman" w:hAnsi="Times New Roman" w:cs="Times New Roman"/>
          <w:color w:val="191919"/>
          <w:sz w:val="20"/>
          <w:szCs w:val="20"/>
          <w:lang w:eastAsia="it-IT"/>
        </w:rPr>
        <w:t xml:space="preserve">, </w:t>
      </w:r>
      <w:r w:rsidR="003141BE" w:rsidRPr="00A60F0B">
        <w:rPr>
          <w:rFonts w:ascii="Times New Roman" w:eastAsia="Times New Roman" w:hAnsi="Times New Roman" w:cs="Times New Roman"/>
          <w:color w:val="191919"/>
          <w:sz w:val="20"/>
          <w:szCs w:val="20"/>
          <w:lang w:eastAsia="it-IT"/>
        </w:rPr>
        <w:t>Cap</w:t>
      </w:r>
      <w:r w:rsidR="00512408" w:rsidRPr="00A60F0B">
        <w:rPr>
          <w:rFonts w:ascii="Times New Roman" w:eastAsia="Times New Roman" w:hAnsi="Times New Roman" w:cs="Times New Roman"/>
          <w:color w:val="191919"/>
          <w:sz w:val="20"/>
          <w:szCs w:val="20"/>
          <w:lang w:eastAsia="it-IT"/>
        </w:rPr>
        <w:t>), domicilio</w:t>
      </w:r>
      <w:r w:rsidRPr="00A60F0B">
        <w:rPr>
          <w:rFonts w:ascii="Times New Roman" w:eastAsia="Times New Roman" w:hAnsi="Times New Roman" w:cs="Times New Roman"/>
          <w:color w:val="191919"/>
          <w:sz w:val="20"/>
          <w:szCs w:val="20"/>
          <w:lang w:eastAsia="it-IT"/>
        </w:rPr>
        <w:t>, indirizzo email, numero telefono, numero cellulare;</w:t>
      </w:r>
    </w:p>
    <w:p w14:paraId="0DC16D62" w14:textId="5A66BB6E" w:rsidR="004C570A" w:rsidRPr="00A60F0B" w:rsidRDefault="004C570A" w:rsidP="00A60F0B">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A60F0B">
        <w:rPr>
          <w:rFonts w:ascii="Times New Roman" w:eastAsia="Times New Roman" w:hAnsi="Times New Roman" w:cs="Times New Roman"/>
          <w:b/>
          <w:bCs/>
          <w:color w:val="191919"/>
          <w:sz w:val="20"/>
          <w:szCs w:val="20"/>
          <w:lang w:eastAsia="it-IT"/>
        </w:rPr>
        <w:t xml:space="preserve">Dati di </w:t>
      </w:r>
      <w:r w:rsidR="00C55940" w:rsidRPr="00A60F0B">
        <w:rPr>
          <w:rFonts w:ascii="Times New Roman" w:eastAsia="Times New Roman" w:hAnsi="Times New Roman" w:cs="Times New Roman"/>
          <w:b/>
          <w:bCs/>
          <w:color w:val="191919"/>
          <w:sz w:val="20"/>
          <w:szCs w:val="20"/>
          <w:lang w:eastAsia="it-IT"/>
        </w:rPr>
        <w:t>Vendita</w:t>
      </w:r>
      <w:r w:rsidRPr="00A60F0B">
        <w:rPr>
          <w:rFonts w:ascii="Times New Roman" w:eastAsia="Times New Roman" w:hAnsi="Times New Roman" w:cs="Times New Roman"/>
          <w:color w:val="191919"/>
          <w:sz w:val="20"/>
          <w:szCs w:val="20"/>
          <w:lang w:eastAsia="it-IT"/>
        </w:rPr>
        <w:t xml:space="preserve">: indirizzo di spedizione e fatturazione, metodo di consegna e pagamento, nome del titolare della carta di credito e scadenza della stessa, informazioni richieste </w:t>
      </w:r>
      <w:r w:rsidR="003141BE" w:rsidRPr="00A60F0B">
        <w:rPr>
          <w:rFonts w:ascii="Times New Roman" w:eastAsia="Times New Roman" w:hAnsi="Times New Roman" w:cs="Times New Roman"/>
          <w:color w:val="191919"/>
          <w:sz w:val="20"/>
          <w:szCs w:val="20"/>
          <w:lang w:eastAsia="it-IT"/>
        </w:rPr>
        <w:t>d</w:t>
      </w:r>
      <w:r w:rsidRPr="00A60F0B">
        <w:rPr>
          <w:rFonts w:ascii="Times New Roman" w:eastAsia="Times New Roman" w:hAnsi="Times New Roman" w:cs="Times New Roman"/>
          <w:color w:val="191919"/>
          <w:sz w:val="20"/>
          <w:szCs w:val="20"/>
          <w:lang w:eastAsia="it-IT"/>
        </w:rPr>
        <w:t xml:space="preserve">al </w:t>
      </w:r>
      <w:r w:rsidR="00A57D2A">
        <w:rPr>
          <w:rFonts w:ascii="Times New Roman" w:eastAsia="Times New Roman" w:hAnsi="Times New Roman" w:cs="Times New Roman"/>
          <w:color w:val="191919"/>
          <w:sz w:val="20"/>
          <w:szCs w:val="20"/>
          <w:lang w:eastAsia="it-IT"/>
        </w:rPr>
        <w:t>C</w:t>
      </w:r>
      <w:r w:rsidRPr="00A60F0B">
        <w:rPr>
          <w:rFonts w:ascii="Times New Roman" w:eastAsia="Times New Roman" w:hAnsi="Times New Roman" w:cs="Times New Roman"/>
          <w:color w:val="191919"/>
          <w:sz w:val="20"/>
          <w:szCs w:val="20"/>
          <w:lang w:eastAsia="it-IT"/>
        </w:rPr>
        <w:t xml:space="preserve">ustomer </w:t>
      </w:r>
      <w:r w:rsidR="00A57D2A">
        <w:rPr>
          <w:rFonts w:ascii="Times New Roman" w:eastAsia="Times New Roman" w:hAnsi="Times New Roman" w:cs="Times New Roman"/>
          <w:color w:val="191919"/>
          <w:sz w:val="20"/>
          <w:szCs w:val="20"/>
          <w:lang w:eastAsia="it-IT"/>
        </w:rPr>
        <w:t>S</w:t>
      </w:r>
      <w:r w:rsidRPr="00A60F0B">
        <w:rPr>
          <w:rFonts w:ascii="Times New Roman" w:eastAsia="Times New Roman" w:hAnsi="Times New Roman" w:cs="Times New Roman"/>
          <w:color w:val="191919"/>
          <w:sz w:val="20"/>
          <w:szCs w:val="20"/>
          <w:lang w:eastAsia="it-IT"/>
        </w:rPr>
        <w:t>ervice</w:t>
      </w:r>
      <w:r w:rsidR="000B4F96" w:rsidRPr="00A60F0B">
        <w:rPr>
          <w:rFonts w:ascii="Times New Roman" w:eastAsia="Times New Roman" w:hAnsi="Times New Roman" w:cs="Times New Roman"/>
          <w:color w:val="191919"/>
          <w:sz w:val="20"/>
          <w:szCs w:val="20"/>
          <w:lang w:eastAsia="it-IT"/>
        </w:rPr>
        <w:t xml:space="preserve">, </w:t>
      </w:r>
      <w:r w:rsidR="00512408" w:rsidRPr="00A60F0B">
        <w:rPr>
          <w:rFonts w:ascii="Times New Roman" w:eastAsia="Times New Roman" w:hAnsi="Times New Roman" w:cs="Times New Roman"/>
          <w:color w:val="191919"/>
          <w:sz w:val="20"/>
          <w:szCs w:val="20"/>
          <w:lang w:eastAsia="it-IT"/>
        </w:rPr>
        <w:t xml:space="preserve">partita </w:t>
      </w:r>
      <w:r w:rsidR="00A57D2A" w:rsidRPr="00A60F0B">
        <w:rPr>
          <w:rFonts w:ascii="Times New Roman" w:eastAsia="Times New Roman" w:hAnsi="Times New Roman" w:cs="Times New Roman"/>
          <w:color w:val="191919"/>
          <w:sz w:val="20"/>
          <w:szCs w:val="20"/>
          <w:lang w:eastAsia="it-IT"/>
        </w:rPr>
        <w:t xml:space="preserve">IVA </w:t>
      </w:r>
      <w:r w:rsidR="00512408" w:rsidRPr="00A60F0B">
        <w:rPr>
          <w:rFonts w:ascii="Times New Roman" w:eastAsia="Times New Roman" w:hAnsi="Times New Roman" w:cs="Times New Roman"/>
          <w:color w:val="191919"/>
          <w:sz w:val="20"/>
          <w:szCs w:val="20"/>
          <w:lang w:eastAsia="it-IT"/>
        </w:rPr>
        <w:t xml:space="preserve">e/o codice fiscale, </w:t>
      </w:r>
      <w:r w:rsidR="000B4F96" w:rsidRPr="00A60F0B">
        <w:rPr>
          <w:rFonts w:ascii="Times New Roman" w:eastAsia="Times New Roman" w:hAnsi="Times New Roman" w:cs="Times New Roman"/>
          <w:color w:val="191919"/>
          <w:sz w:val="20"/>
          <w:szCs w:val="20"/>
          <w:lang w:eastAsia="it-IT"/>
        </w:rPr>
        <w:t>numero passaporto</w:t>
      </w:r>
      <w:r w:rsidR="003141BE" w:rsidRPr="00A60F0B">
        <w:rPr>
          <w:rFonts w:ascii="Times New Roman" w:eastAsia="Times New Roman" w:hAnsi="Times New Roman" w:cs="Times New Roman"/>
          <w:color w:val="191919"/>
          <w:sz w:val="20"/>
          <w:szCs w:val="20"/>
          <w:lang w:eastAsia="it-IT"/>
        </w:rPr>
        <w:t xml:space="preserve"> (il numero di passaporto verrà utilizzato solo per finalità connesse al pagamento, ove richiesto da</w:t>
      </w:r>
      <w:r w:rsidR="00970F9B" w:rsidRPr="00A60F0B">
        <w:rPr>
          <w:rFonts w:ascii="Times New Roman" w:eastAsia="Times New Roman" w:hAnsi="Times New Roman" w:cs="Times New Roman"/>
          <w:color w:val="191919"/>
          <w:sz w:val="20"/>
          <w:szCs w:val="20"/>
          <w:lang w:eastAsia="it-IT"/>
        </w:rPr>
        <w:t xml:space="preserve">lla </w:t>
      </w:r>
      <w:r w:rsidR="003141BE" w:rsidRPr="00A60F0B">
        <w:rPr>
          <w:rFonts w:ascii="Times New Roman" w:eastAsia="Times New Roman" w:hAnsi="Times New Roman" w:cs="Times New Roman"/>
          <w:color w:val="191919"/>
          <w:sz w:val="20"/>
          <w:szCs w:val="20"/>
          <w:lang w:eastAsia="it-IT"/>
        </w:rPr>
        <w:t>legge e nei limiti di tale legge)</w:t>
      </w:r>
      <w:r w:rsidR="000B4F96" w:rsidRPr="00A60F0B">
        <w:rPr>
          <w:rFonts w:ascii="Times New Roman" w:eastAsia="Times New Roman" w:hAnsi="Times New Roman" w:cs="Times New Roman"/>
          <w:color w:val="191919"/>
          <w:sz w:val="20"/>
          <w:szCs w:val="20"/>
          <w:lang w:eastAsia="it-IT"/>
        </w:rPr>
        <w:t xml:space="preserve"> e numero di tessera Global Blue;</w:t>
      </w:r>
      <w:r w:rsidRPr="00A60F0B">
        <w:rPr>
          <w:rFonts w:ascii="Times New Roman" w:eastAsia="Times New Roman" w:hAnsi="Times New Roman" w:cs="Times New Roman"/>
          <w:color w:val="191919"/>
          <w:sz w:val="20"/>
          <w:szCs w:val="20"/>
          <w:lang w:eastAsia="it-IT"/>
        </w:rPr>
        <w:t xml:space="preserve"> </w:t>
      </w:r>
    </w:p>
    <w:p w14:paraId="11959947" w14:textId="6611F9AA" w:rsidR="004C570A" w:rsidRPr="00847CC6" w:rsidRDefault="00E76B1B" w:rsidP="00847CC6">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A60F0B">
        <w:rPr>
          <w:rFonts w:ascii="Times New Roman" w:eastAsia="Times New Roman" w:hAnsi="Times New Roman" w:cs="Times New Roman"/>
          <w:b/>
          <w:bCs/>
          <w:color w:val="191919"/>
          <w:sz w:val="20"/>
          <w:szCs w:val="20"/>
          <w:lang w:eastAsia="it-IT"/>
        </w:rPr>
        <w:t>Monitoraggio</w:t>
      </w:r>
      <w:r w:rsidR="003141BE" w:rsidRPr="00A60F0B">
        <w:rPr>
          <w:rFonts w:ascii="Times New Roman" w:eastAsia="Times New Roman" w:hAnsi="Times New Roman" w:cs="Times New Roman"/>
          <w:b/>
          <w:bCs/>
          <w:color w:val="191919"/>
          <w:sz w:val="20"/>
          <w:szCs w:val="20"/>
          <w:lang w:eastAsia="it-IT"/>
        </w:rPr>
        <w:t xml:space="preserve"> di </w:t>
      </w:r>
      <w:r w:rsidR="001334CB" w:rsidRPr="00A60F0B">
        <w:rPr>
          <w:rFonts w:ascii="Times New Roman" w:eastAsia="Times New Roman" w:hAnsi="Times New Roman" w:cs="Times New Roman"/>
          <w:b/>
          <w:bCs/>
          <w:color w:val="191919"/>
          <w:sz w:val="20"/>
          <w:szCs w:val="20"/>
          <w:lang w:eastAsia="it-IT"/>
        </w:rPr>
        <w:t>N</w:t>
      </w:r>
      <w:r w:rsidR="003141BE" w:rsidRPr="00A60F0B">
        <w:rPr>
          <w:rFonts w:ascii="Times New Roman" w:eastAsia="Times New Roman" w:hAnsi="Times New Roman" w:cs="Times New Roman"/>
          <w:b/>
          <w:bCs/>
          <w:color w:val="191919"/>
          <w:sz w:val="20"/>
          <w:szCs w:val="20"/>
          <w:lang w:eastAsia="it-IT"/>
        </w:rPr>
        <w:t xml:space="preserve">ewsletter e </w:t>
      </w:r>
      <w:r w:rsidR="001334CB" w:rsidRPr="00A60F0B">
        <w:rPr>
          <w:rFonts w:ascii="Times New Roman" w:eastAsia="Times New Roman" w:hAnsi="Times New Roman" w:cs="Times New Roman"/>
          <w:b/>
          <w:bCs/>
          <w:color w:val="191919"/>
          <w:sz w:val="20"/>
          <w:szCs w:val="20"/>
          <w:lang w:eastAsia="it-IT"/>
        </w:rPr>
        <w:t>D</w:t>
      </w:r>
      <w:r w:rsidR="003141BE" w:rsidRPr="00A60F0B">
        <w:rPr>
          <w:rFonts w:ascii="Times New Roman" w:eastAsia="Times New Roman" w:hAnsi="Times New Roman" w:cs="Times New Roman"/>
          <w:b/>
          <w:bCs/>
          <w:color w:val="191919"/>
          <w:sz w:val="20"/>
          <w:szCs w:val="20"/>
          <w:lang w:eastAsia="it-IT"/>
        </w:rPr>
        <w:t xml:space="preserve">ati di </w:t>
      </w:r>
      <w:r w:rsidR="001334CB" w:rsidRPr="00A60F0B">
        <w:rPr>
          <w:rFonts w:ascii="Times New Roman" w:eastAsia="Times New Roman" w:hAnsi="Times New Roman" w:cs="Times New Roman"/>
          <w:b/>
          <w:bCs/>
          <w:color w:val="191919"/>
          <w:sz w:val="20"/>
          <w:szCs w:val="20"/>
          <w:lang w:eastAsia="it-IT"/>
        </w:rPr>
        <w:t>A</w:t>
      </w:r>
      <w:r w:rsidR="003141BE" w:rsidRPr="00A60F0B">
        <w:rPr>
          <w:rFonts w:ascii="Times New Roman" w:eastAsia="Times New Roman" w:hAnsi="Times New Roman" w:cs="Times New Roman"/>
          <w:b/>
          <w:bCs/>
          <w:color w:val="191919"/>
          <w:sz w:val="20"/>
          <w:szCs w:val="20"/>
          <w:lang w:eastAsia="it-IT"/>
        </w:rPr>
        <w:t>zioni</w:t>
      </w:r>
      <w:r w:rsidR="003141BE" w:rsidRPr="00A60F0B">
        <w:rPr>
          <w:rFonts w:ascii="Times New Roman" w:eastAsia="Times New Roman" w:hAnsi="Times New Roman" w:cs="Times New Roman"/>
          <w:color w:val="191919"/>
          <w:sz w:val="20"/>
          <w:szCs w:val="20"/>
          <w:lang w:eastAsia="it-IT"/>
        </w:rPr>
        <w:t>: informazioni relative all</w:t>
      </w:r>
      <w:r w:rsidR="00A57D2A">
        <w:rPr>
          <w:rFonts w:ascii="Times New Roman" w:eastAsia="Times New Roman" w:hAnsi="Times New Roman" w:cs="Times New Roman"/>
          <w:color w:val="191919"/>
          <w:sz w:val="20"/>
          <w:szCs w:val="20"/>
          <w:lang w:eastAsia="it-IT"/>
        </w:rPr>
        <w:t>’</w:t>
      </w:r>
      <w:r w:rsidR="003141BE" w:rsidRPr="00A60F0B">
        <w:rPr>
          <w:rFonts w:ascii="Times New Roman" w:eastAsia="Times New Roman" w:hAnsi="Times New Roman" w:cs="Times New Roman"/>
          <w:color w:val="191919"/>
          <w:sz w:val="20"/>
          <w:szCs w:val="20"/>
          <w:lang w:eastAsia="it-IT"/>
        </w:rPr>
        <w:t>apertura di newsletter o collegamenti</w:t>
      </w:r>
      <w:r w:rsidR="001334CB" w:rsidRPr="00A60F0B">
        <w:rPr>
          <w:rFonts w:ascii="Times New Roman" w:eastAsia="Times New Roman" w:hAnsi="Times New Roman" w:cs="Times New Roman"/>
          <w:color w:val="191919"/>
          <w:sz w:val="20"/>
          <w:szCs w:val="20"/>
          <w:lang w:eastAsia="it-IT"/>
        </w:rPr>
        <w:t>;</w:t>
      </w:r>
    </w:p>
    <w:p w14:paraId="5B658571" w14:textId="07740534" w:rsidR="004C570A" w:rsidRPr="00A60F0B" w:rsidRDefault="004C570A" w:rsidP="00A60F0B">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A60F0B">
        <w:rPr>
          <w:rFonts w:ascii="Times New Roman" w:eastAsia="Times New Roman" w:hAnsi="Times New Roman" w:cs="Times New Roman"/>
          <w:b/>
          <w:bCs/>
          <w:color w:val="191919"/>
          <w:sz w:val="20"/>
          <w:szCs w:val="20"/>
          <w:lang w:eastAsia="it-IT"/>
        </w:rPr>
        <w:t xml:space="preserve">Dati di </w:t>
      </w:r>
      <w:r w:rsidR="000B568B">
        <w:rPr>
          <w:rFonts w:ascii="Times New Roman" w:eastAsia="Times New Roman" w:hAnsi="Times New Roman" w:cs="Times New Roman"/>
          <w:b/>
          <w:bCs/>
          <w:color w:val="191919"/>
          <w:sz w:val="20"/>
          <w:szCs w:val="20"/>
          <w:lang w:eastAsia="it-IT"/>
        </w:rPr>
        <w:t>A</w:t>
      </w:r>
      <w:r w:rsidRPr="00A60F0B">
        <w:rPr>
          <w:rFonts w:ascii="Times New Roman" w:eastAsia="Times New Roman" w:hAnsi="Times New Roman" w:cs="Times New Roman"/>
          <w:b/>
          <w:bCs/>
          <w:color w:val="191919"/>
          <w:sz w:val="20"/>
          <w:szCs w:val="20"/>
          <w:lang w:eastAsia="it-IT"/>
        </w:rPr>
        <w:t xml:space="preserve">cquisto: </w:t>
      </w:r>
      <w:r w:rsidR="00431CC9" w:rsidRPr="00A60F0B">
        <w:rPr>
          <w:rFonts w:ascii="Times New Roman" w:eastAsia="Times New Roman" w:hAnsi="Times New Roman" w:cs="Times New Roman"/>
          <w:color w:val="191919"/>
          <w:sz w:val="20"/>
          <w:szCs w:val="20"/>
          <w:lang w:eastAsia="it-IT"/>
        </w:rPr>
        <w:t>dettaglio dei prodotti acquistati</w:t>
      </w:r>
      <w:r w:rsidR="002B42F2" w:rsidRPr="00A60F0B">
        <w:rPr>
          <w:rFonts w:ascii="Times New Roman" w:eastAsia="Times New Roman" w:hAnsi="Times New Roman" w:cs="Times New Roman"/>
          <w:color w:val="191919"/>
          <w:sz w:val="20"/>
          <w:szCs w:val="20"/>
          <w:lang w:eastAsia="it-IT"/>
        </w:rPr>
        <w:t xml:space="preserve"> (ad es. </w:t>
      </w:r>
      <w:r w:rsidR="00431CC9" w:rsidRPr="00A60F0B">
        <w:rPr>
          <w:rFonts w:ascii="Times New Roman" w:eastAsia="Times New Roman" w:hAnsi="Times New Roman" w:cs="Times New Roman"/>
          <w:color w:val="191919"/>
          <w:sz w:val="20"/>
          <w:szCs w:val="20"/>
          <w:lang w:eastAsia="it-IT"/>
        </w:rPr>
        <w:t>taglia, prezzo, sconto, modello, collezione,</w:t>
      </w:r>
      <w:r w:rsidR="002B42F2" w:rsidRPr="00A60F0B">
        <w:rPr>
          <w:rFonts w:ascii="Times New Roman" w:eastAsia="Times New Roman" w:hAnsi="Times New Roman" w:cs="Times New Roman"/>
          <w:color w:val="191919"/>
          <w:sz w:val="20"/>
          <w:szCs w:val="20"/>
          <w:lang w:eastAsia="it-IT"/>
        </w:rPr>
        <w:t xml:space="preserve"> </w:t>
      </w:r>
      <w:r w:rsidR="00431CC9" w:rsidRPr="00A60F0B">
        <w:rPr>
          <w:rFonts w:ascii="Times New Roman" w:eastAsia="Times New Roman" w:hAnsi="Times New Roman" w:cs="Times New Roman"/>
          <w:color w:val="191919"/>
          <w:sz w:val="20"/>
          <w:szCs w:val="20"/>
          <w:lang w:eastAsia="it-IT"/>
        </w:rPr>
        <w:t>livello di spesa calcolato, carrello abbandonato</w:t>
      </w:r>
      <w:r w:rsidR="001334CB" w:rsidRPr="00A60F0B">
        <w:rPr>
          <w:rFonts w:ascii="Times New Roman" w:eastAsia="Times New Roman" w:hAnsi="Times New Roman" w:cs="Times New Roman"/>
          <w:color w:val="191919"/>
          <w:sz w:val="20"/>
          <w:szCs w:val="20"/>
          <w:lang w:eastAsia="it-IT"/>
        </w:rPr>
        <w:t>, ecc)</w:t>
      </w:r>
      <w:r w:rsidR="00431CC9" w:rsidRPr="00A60F0B">
        <w:rPr>
          <w:rFonts w:ascii="Times New Roman" w:eastAsia="Times New Roman" w:hAnsi="Times New Roman" w:cs="Times New Roman"/>
          <w:color w:val="191919"/>
          <w:sz w:val="20"/>
          <w:szCs w:val="20"/>
          <w:lang w:eastAsia="it-IT"/>
        </w:rPr>
        <w:t>;</w:t>
      </w:r>
    </w:p>
    <w:p w14:paraId="04A070F0" w14:textId="39151A4E" w:rsidR="0015367E" w:rsidRPr="00A57D2A" w:rsidRDefault="00431CC9" w:rsidP="00A60F0B">
      <w:pPr>
        <w:pStyle w:val="Paragrafoelenco"/>
        <w:numPr>
          <w:ilvl w:val="0"/>
          <w:numId w:val="20"/>
        </w:numPr>
        <w:shd w:val="clear" w:color="auto" w:fill="FFFFFF"/>
        <w:spacing w:after="0" w:line="360" w:lineRule="atLeast"/>
        <w:jc w:val="both"/>
        <w:rPr>
          <w:sz w:val="20"/>
          <w:szCs w:val="20"/>
        </w:rPr>
      </w:pPr>
      <w:r w:rsidRPr="00A60F0B">
        <w:rPr>
          <w:rFonts w:ascii="Times New Roman" w:eastAsia="Times New Roman" w:hAnsi="Times New Roman" w:cs="Times New Roman"/>
          <w:b/>
          <w:bCs/>
          <w:color w:val="191919"/>
          <w:sz w:val="20"/>
          <w:szCs w:val="20"/>
          <w:lang w:eastAsia="it-IT"/>
        </w:rPr>
        <w:t xml:space="preserve">Dati di </w:t>
      </w:r>
      <w:r w:rsidR="000B568B">
        <w:rPr>
          <w:rFonts w:ascii="Times New Roman" w:eastAsia="Times New Roman" w:hAnsi="Times New Roman" w:cs="Times New Roman"/>
          <w:b/>
          <w:bCs/>
          <w:color w:val="191919"/>
          <w:sz w:val="20"/>
          <w:szCs w:val="20"/>
          <w:lang w:eastAsia="it-IT"/>
        </w:rPr>
        <w:t>N</w:t>
      </w:r>
      <w:r w:rsidRPr="00A60F0B">
        <w:rPr>
          <w:rFonts w:ascii="Times New Roman" w:eastAsia="Times New Roman" w:hAnsi="Times New Roman" w:cs="Times New Roman"/>
          <w:b/>
          <w:bCs/>
          <w:color w:val="191919"/>
          <w:sz w:val="20"/>
          <w:szCs w:val="20"/>
          <w:lang w:eastAsia="it-IT"/>
        </w:rPr>
        <w:t>avigazione:</w:t>
      </w:r>
      <w:r w:rsidRPr="00A60F0B">
        <w:rPr>
          <w:rFonts w:ascii="Times New Roman" w:eastAsia="Times New Roman" w:hAnsi="Times New Roman" w:cs="Times New Roman"/>
          <w:color w:val="191919"/>
          <w:sz w:val="20"/>
          <w:szCs w:val="20"/>
          <w:lang w:eastAsia="it-IT"/>
        </w:rPr>
        <w:t xml:space="preserve"> dati relativi al comportamento di navigazione e/o utilizzo tenuto sui siti web dei Titolari del trattamento utilizzando, ad esempio, i cookie o le informazioni relative alle pagine che sono state visitate o cercate o relative alla wishlist raccolt</w:t>
      </w:r>
      <w:r w:rsidR="00C55940" w:rsidRPr="00A60F0B">
        <w:rPr>
          <w:rFonts w:ascii="Times New Roman" w:eastAsia="Times New Roman" w:hAnsi="Times New Roman" w:cs="Times New Roman"/>
          <w:color w:val="191919"/>
          <w:sz w:val="20"/>
          <w:szCs w:val="20"/>
          <w:lang w:eastAsia="it-IT"/>
        </w:rPr>
        <w:t>e</w:t>
      </w:r>
      <w:r w:rsidR="00137A91" w:rsidRPr="00A60F0B">
        <w:rPr>
          <w:rFonts w:ascii="Times New Roman" w:eastAsia="Times New Roman" w:hAnsi="Times New Roman" w:cs="Times New Roman"/>
          <w:color w:val="191919"/>
          <w:sz w:val="20"/>
          <w:szCs w:val="20"/>
          <w:lang w:eastAsia="it-IT"/>
        </w:rPr>
        <w:t xml:space="preserve"> durante la navigazione </w:t>
      </w:r>
      <w:r w:rsidRPr="00A60F0B">
        <w:rPr>
          <w:rFonts w:ascii="Times New Roman" w:eastAsia="Times New Roman" w:hAnsi="Times New Roman" w:cs="Times New Roman"/>
          <w:color w:val="191919"/>
          <w:sz w:val="20"/>
          <w:szCs w:val="20"/>
          <w:lang w:eastAsia="it-IT"/>
        </w:rPr>
        <w:t>o in occasione degli acquisti sull’online store.</w:t>
      </w:r>
      <w:r w:rsidR="004312B5" w:rsidRPr="00A60F0B">
        <w:rPr>
          <w:rFonts w:ascii="Times New Roman" w:eastAsia="Times New Roman" w:hAnsi="Times New Roman" w:cs="Times New Roman"/>
          <w:color w:val="191919"/>
          <w:sz w:val="20"/>
          <w:szCs w:val="20"/>
          <w:lang w:eastAsia="it-IT"/>
        </w:rPr>
        <w:t xml:space="preserve"> Per quanto riguarda l’utilizzo dei cookie, si rimanda </w:t>
      </w:r>
      <w:r w:rsidR="004312B5" w:rsidRPr="00A60F0B">
        <w:rPr>
          <w:rFonts w:ascii="Times New Roman" w:eastAsia="Times New Roman" w:hAnsi="Times New Roman" w:cs="Times New Roman"/>
          <w:sz w:val="20"/>
          <w:szCs w:val="20"/>
          <w:lang w:eastAsia="it-IT"/>
        </w:rPr>
        <w:t>all’Informativa Cookie</w:t>
      </w:r>
      <w:r w:rsidR="00D42D33" w:rsidRPr="00A60F0B">
        <w:rPr>
          <w:rFonts w:ascii="Times New Roman" w:eastAsia="Times New Roman" w:hAnsi="Times New Roman" w:cs="Times New Roman"/>
          <w:sz w:val="20"/>
          <w:szCs w:val="20"/>
          <w:lang w:eastAsia="it-IT"/>
        </w:rPr>
        <w:t xml:space="preserve"> disponibile [</w:t>
      </w:r>
      <w:r w:rsidR="00D42D33" w:rsidRPr="00A60F0B">
        <w:rPr>
          <w:rFonts w:ascii="Times New Roman" w:eastAsia="Times New Roman" w:hAnsi="Times New Roman" w:cs="Times New Roman"/>
          <w:color w:val="0070C0"/>
          <w:sz w:val="20"/>
          <w:szCs w:val="20"/>
          <w:u w:val="single"/>
          <w:lang w:eastAsia="it-IT"/>
        </w:rPr>
        <w:t>https://www.marni.com/ytos/Plugins/AreaLocalizer/Redirectarea?area=Help&amp;controllerName=LegalArea&amp;actionName=CookiePolicy</w:t>
      </w:r>
      <w:r w:rsidR="00D42D33" w:rsidRPr="00A60F0B">
        <w:rPr>
          <w:rFonts w:ascii="Times New Roman" w:eastAsia="Times New Roman" w:hAnsi="Times New Roman" w:cs="Times New Roman"/>
          <w:sz w:val="20"/>
          <w:szCs w:val="20"/>
          <w:lang w:eastAsia="it-IT"/>
        </w:rPr>
        <w:t>]</w:t>
      </w:r>
      <w:r w:rsidR="00A57D2A">
        <w:rPr>
          <w:rFonts w:ascii="Times New Roman" w:eastAsia="Times New Roman" w:hAnsi="Times New Roman" w:cs="Times New Roman"/>
          <w:sz w:val="20"/>
          <w:szCs w:val="20"/>
          <w:lang w:eastAsia="it-IT"/>
        </w:rPr>
        <w:t>;</w:t>
      </w:r>
    </w:p>
    <w:p w14:paraId="5685E79E" w14:textId="46744E22" w:rsidR="00A57D2A" w:rsidRPr="00A57D2A" w:rsidRDefault="00A57D2A" w:rsidP="00A60F0B">
      <w:pPr>
        <w:pStyle w:val="Paragrafoelenco"/>
        <w:numPr>
          <w:ilvl w:val="0"/>
          <w:numId w:val="20"/>
        </w:numPr>
        <w:shd w:val="clear" w:color="auto" w:fill="FFFFFF"/>
        <w:spacing w:after="0" w:line="360" w:lineRule="atLeast"/>
        <w:jc w:val="both"/>
        <w:rPr>
          <w:rFonts w:ascii="Times New Roman" w:hAnsi="Times New Roman" w:cs="Times New Roman"/>
          <w:sz w:val="20"/>
          <w:szCs w:val="20"/>
        </w:rPr>
      </w:pPr>
      <w:r w:rsidRPr="00847CC6">
        <w:rPr>
          <w:rFonts w:ascii="Times New Roman" w:hAnsi="Times New Roman" w:cs="Times New Roman"/>
          <w:b/>
          <w:bCs/>
          <w:sz w:val="20"/>
          <w:szCs w:val="20"/>
        </w:rPr>
        <w:t>Contenut</w:t>
      </w:r>
      <w:r w:rsidR="00F71D00" w:rsidRPr="00847CC6">
        <w:rPr>
          <w:rFonts w:ascii="Times New Roman" w:hAnsi="Times New Roman" w:cs="Times New Roman"/>
          <w:b/>
          <w:bCs/>
          <w:sz w:val="20"/>
          <w:szCs w:val="20"/>
        </w:rPr>
        <w:t>o G</w:t>
      </w:r>
      <w:r w:rsidRPr="00847CC6">
        <w:rPr>
          <w:rFonts w:ascii="Times New Roman" w:hAnsi="Times New Roman" w:cs="Times New Roman"/>
          <w:b/>
          <w:bCs/>
          <w:sz w:val="20"/>
          <w:szCs w:val="20"/>
        </w:rPr>
        <w:t>enerat</w:t>
      </w:r>
      <w:r w:rsidR="00F71D00" w:rsidRPr="00847CC6">
        <w:rPr>
          <w:rFonts w:ascii="Times New Roman" w:hAnsi="Times New Roman" w:cs="Times New Roman"/>
          <w:b/>
          <w:bCs/>
          <w:sz w:val="20"/>
          <w:szCs w:val="20"/>
        </w:rPr>
        <w:t xml:space="preserve">o </w:t>
      </w:r>
      <w:r w:rsidRPr="00847CC6">
        <w:rPr>
          <w:rFonts w:ascii="Times New Roman" w:hAnsi="Times New Roman" w:cs="Times New Roman"/>
          <w:b/>
          <w:bCs/>
          <w:sz w:val="20"/>
          <w:szCs w:val="20"/>
        </w:rPr>
        <w:t>da</w:t>
      </w:r>
      <w:r w:rsidR="00F71D00" w:rsidRPr="00847CC6">
        <w:rPr>
          <w:rFonts w:ascii="Times New Roman" w:hAnsi="Times New Roman" w:cs="Times New Roman"/>
          <w:b/>
          <w:bCs/>
          <w:sz w:val="20"/>
          <w:szCs w:val="20"/>
        </w:rPr>
        <w:t>ll’U</w:t>
      </w:r>
      <w:r w:rsidRPr="00847CC6">
        <w:rPr>
          <w:rFonts w:ascii="Times New Roman" w:hAnsi="Times New Roman" w:cs="Times New Roman"/>
          <w:b/>
          <w:bCs/>
          <w:sz w:val="20"/>
          <w:szCs w:val="20"/>
        </w:rPr>
        <w:t>tent</w:t>
      </w:r>
      <w:r w:rsidR="00F71D00" w:rsidRPr="00847CC6">
        <w:rPr>
          <w:rFonts w:ascii="Times New Roman" w:hAnsi="Times New Roman" w:cs="Times New Roman"/>
          <w:b/>
          <w:bCs/>
          <w:sz w:val="20"/>
          <w:szCs w:val="20"/>
        </w:rPr>
        <w:t>e</w:t>
      </w:r>
      <w:r>
        <w:rPr>
          <w:rFonts w:ascii="Times New Roman" w:hAnsi="Times New Roman" w:cs="Times New Roman"/>
          <w:sz w:val="20"/>
          <w:szCs w:val="20"/>
        </w:rPr>
        <w:t xml:space="preserve"> (ad esempio, immagine dell’utente), utilizzat</w:t>
      </w:r>
      <w:r w:rsidR="00F71D00">
        <w:rPr>
          <w:rFonts w:ascii="Times New Roman" w:hAnsi="Times New Roman" w:cs="Times New Roman"/>
          <w:sz w:val="20"/>
          <w:szCs w:val="20"/>
        </w:rPr>
        <w:t>o</w:t>
      </w:r>
      <w:r>
        <w:rPr>
          <w:rFonts w:ascii="Times New Roman" w:hAnsi="Times New Roman" w:cs="Times New Roman"/>
          <w:sz w:val="20"/>
          <w:szCs w:val="20"/>
        </w:rPr>
        <w:t xml:space="preserve"> da Marni.</w:t>
      </w:r>
    </w:p>
    <w:p w14:paraId="552B2DAB" w14:textId="77777777" w:rsidR="00394DD2" w:rsidRPr="00A57D2A"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00925B73" w14:textId="799EEB3D" w:rsidR="0015367E" w:rsidRPr="009D6F96" w:rsidRDefault="0015367E"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3. PER QUALI FINALIT</w:t>
      </w:r>
      <w:r w:rsidR="007B33B8">
        <w:rPr>
          <w:rFonts w:ascii="Times New Roman" w:eastAsia="Times New Roman" w:hAnsi="Times New Roman" w:cs="Times New Roman"/>
          <w:b/>
          <w:bCs/>
          <w:color w:val="181818"/>
          <w:spacing w:val="23"/>
          <w:sz w:val="20"/>
          <w:szCs w:val="20"/>
          <w:lang w:eastAsia="it-IT"/>
        </w:rPr>
        <w:t>À</w:t>
      </w:r>
      <w:r w:rsidRPr="009D6F96">
        <w:rPr>
          <w:rFonts w:ascii="Times New Roman" w:eastAsia="Times New Roman" w:hAnsi="Times New Roman" w:cs="Times New Roman"/>
          <w:b/>
          <w:bCs/>
          <w:color w:val="181818"/>
          <w:spacing w:val="23"/>
          <w:sz w:val="20"/>
          <w:szCs w:val="20"/>
          <w:lang w:eastAsia="it-IT"/>
        </w:rPr>
        <w:t xml:space="preserve"> TRATTIAMO I SUOI DATI PERSONALI</w:t>
      </w:r>
    </w:p>
    <w:p w14:paraId="09CB0287" w14:textId="77777777" w:rsidR="0015367E" w:rsidRPr="009D6F96" w:rsidRDefault="00B934E7"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6115134D">
          <v:rect id="_x0000_i1027" style="width:0;height:1.5pt" o:hrstd="t" o:hrnoshade="t" o:hr="t" fillcolor="black" stroked="f"/>
        </w:pict>
      </w:r>
    </w:p>
    <w:p w14:paraId="6A61816F" w14:textId="14F95367" w:rsidR="00B60F56" w:rsidRPr="009D6F96" w:rsidRDefault="005E78F9"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color w:val="191919"/>
          <w:sz w:val="20"/>
          <w:szCs w:val="20"/>
          <w:lang w:eastAsia="it-IT"/>
        </w:rPr>
        <w:t>In questo paragrafo le spieghiamo per quali finalità ciascuna categori</w:t>
      </w:r>
      <w:r w:rsidR="004312B5"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di dati viene trattata da ciascun Titolare</w:t>
      </w:r>
      <w:r w:rsidR="001334CB">
        <w:rPr>
          <w:rFonts w:ascii="Times New Roman" w:eastAsia="Times New Roman" w:hAnsi="Times New Roman" w:cs="Times New Roman"/>
          <w:color w:val="191919"/>
          <w:sz w:val="20"/>
          <w:szCs w:val="20"/>
          <w:lang w:eastAsia="it-IT"/>
        </w:rPr>
        <w:t xml:space="preserve"> o Contitolare</w:t>
      </w:r>
      <w:r w:rsidRPr="009D6F96">
        <w:rPr>
          <w:rFonts w:ascii="Times New Roman" w:eastAsia="Times New Roman" w:hAnsi="Times New Roman" w:cs="Times New Roman"/>
          <w:color w:val="191919"/>
          <w:sz w:val="20"/>
          <w:szCs w:val="20"/>
          <w:lang w:eastAsia="it-IT"/>
        </w:rPr>
        <w:t>.</w:t>
      </w:r>
    </w:p>
    <w:p w14:paraId="0896D69D" w14:textId="60B3793F" w:rsidR="001334CB" w:rsidRPr="009D6F96" w:rsidRDefault="001334CB" w:rsidP="00DB24D1">
      <w:pPr>
        <w:shd w:val="clear" w:color="auto" w:fill="FFFFFF"/>
        <w:spacing w:after="0" w:line="360" w:lineRule="atLeast"/>
        <w:jc w:val="both"/>
        <w:rPr>
          <w:rFonts w:ascii="Times New Roman" w:eastAsia="Times New Roman" w:hAnsi="Times New Roman" w:cs="Times New Roman"/>
          <w:b/>
          <w:bCs/>
          <w:i/>
          <w:iCs/>
          <w:color w:val="191919"/>
          <w:sz w:val="20"/>
          <w:szCs w:val="20"/>
          <w:lang w:eastAsia="it-IT"/>
        </w:rPr>
      </w:pPr>
      <w:r w:rsidRPr="009D6F96">
        <w:rPr>
          <w:rFonts w:ascii="Times New Roman" w:eastAsia="Times New Roman" w:hAnsi="Times New Roman" w:cs="Times New Roman"/>
          <w:b/>
          <w:bCs/>
          <w:color w:val="191919"/>
          <w:sz w:val="20"/>
          <w:szCs w:val="20"/>
          <w:lang w:eastAsia="it-IT"/>
        </w:rPr>
        <w:t>3.</w:t>
      </w:r>
      <w:r>
        <w:rPr>
          <w:rFonts w:ascii="Times New Roman" w:eastAsia="Times New Roman" w:hAnsi="Times New Roman" w:cs="Times New Roman"/>
          <w:b/>
          <w:bCs/>
          <w:color w:val="191919"/>
          <w:sz w:val="20"/>
          <w:szCs w:val="20"/>
          <w:lang w:eastAsia="it-IT"/>
        </w:rPr>
        <w:t>1</w:t>
      </w:r>
      <w:r w:rsidRPr="009D6F96">
        <w:rPr>
          <w:rFonts w:ascii="Times New Roman" w:eastAsia="Times New Roman" w:hAnsi="Times New Roman" w:cs="Times New Roman"/>
          <w:b/>
          <w:bCs/>
          <w:color w:val="191919"/>
          <w:sz w:val="20"/>
          <w:szCs w:val="20"/>
          <w:lang w:eastAsia="it-IT"/>
        </w:rPr>
        <w:t xml:space="preserve"> FINALIT</w:t>
      </w:r>
      <w:r w:rsidR="007B33B8">
        <w:rPr>
          <w:rFonts w:ascii="Times New Roman" w:eastAsia="Times New Roman" w:hAnsi="Times New Roman" w:cs="Times New Roman"/>
          <w:b/>
          <w:bCs/>
          <w:color w:val="191919"/>
          <w:sz w:val="20"/>
          <w:szCs w:val="20"/>
          <w:lang w:eastAsia="it-IT"/>
        </w:rPr>
        <w:t>À</w:t>
      </w:r>
      <w:r w:rsidRPr="009D6F96">
        <w:rPr>
          <w:rFonts w:ascii="Times New Roman" w:eastAsia="Times New Roman" w:hAnsi="Times New Roman" w:cs="Times New Roman"/>
          <w:b/>
          <w:bCs/>
          <w:color w:val="191919"/>
          <w:sz w:val="20"/>
          <w:szCs w:val="20"/>
          <w:lang w:eastAsia="it-IT"/>
        </w:rPr>
        <w:t xml:space="preserve"> DI </w:t>
      </w:r>
      <w:r w:rsidR="00D41053">
        <w:rPr>
          <w:rFonts w:ascii="Times New Roman" w:eastAsia="Times New Roman" w:hAnsi="Times New Roman" w:cs="Times New Roman"/>
          <w:b/>
          <w:bCs/>
          <w:color w:val="191919"/>
          <w:sz w:val="20"/>
          <w:szCs w:val="20"/>
          <w:lang w:eastAsia="it-IT"/>
        </w:rPr>
        <w:t>MARNI GROUP S.R.L.</w:t>
      </w:r>
      <w:r w:rsidRPr="009D6F96">
        <w:rPr>
          <w:rFonts w:ascii="Times New Roman" w:eastAsia="Times New Roman" w:hAnsi="Times New Roman" w:cs="Times New Roman"/>
          <w:b/>
          <w:bCs/>
          <w:color w:val="191919"/>
          <w:sz w:val="20"/>
          <w:szCs w:val="20"/>
          <w:lang w:eastAsia="it-IT"/>
        </w:rPr>
        <w:t xml:space="preserve"> </w:t>
      </w:r>
    </w:p>
    <w:p w14:paraId="149FC2B0" w14:textId="2A4EB6D5" w:rsidR="00D41053" w:rsidRDefault="00D41053"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Marni</w:t>
      </w:r>
      <w:r w:rsidRPr="009D6F96">
        <w:rPr>
          <w:rFonts w:ascii="Times New Roman" w:eastAsia="Times New Roman" w:hAnsi="Times New Roman" w:cs="Times New Roman"/>
          <w:color w:val="191919"/>
          <w:sz w:val="20"/>
          <w:szCs w:val="20"/>
          <w:lang w:eastAsia="it-IT"/>
        </w:rPr>
        <w:t xml:space="preserve"> </w:t>
      </w:r>
      <w:r w:rsidR="001334CB" w:rsidRPr="009D6F96">
        <w:rPr>
          <w:rFonts w:ascii="Times New Roman" w:eastAsia="Times New Roman" w:hAnsi="Times New Roman" w:cs="Times New Roman"/>
          <w:color w:val="191919"/>
          <w:sz w:val="20"/>
          <w:szCs w:val="20"/>
          <w:lang w:eastAsia="it-IT"/>
        </w:rPr>
        <w:t xml:space="preserve">è la società che progetta, vende e promuove i prodotti del </w:t>
      </w:r>
      <w:r w:rsidR="002B00CA">
        <w:rPr>
          <w:rFonts w:ascii="Times New Roman" w:eastAsia="Times New Roman" w:hAnsi="Times New Roman" w:cs="Times New Roman"/>
          <w:color w:val="191919"/>
          <w:sz w:val="20"/>
          <w:szCs w:val="20"/>
          <w:lang w:eastAsia="it-IT"/>
        </w:rPr>
        <w:t>b</w:t>
      </w:r>
      <w:r w:rsidR="001334CB" w:rsidRPr="009D6F96">
        <w:rPr>
          <w:rFonts w:ascii="Times New Roman" w:eastAsia="Times New Roman" w:hAnsi="Times New Roman" w:cs="Times New Roman"/>
          <w:color w:val="191919"/>
          <w:sz w:val="20"/>
          <w:szCs w:val="20"/>
          <w:lang w:eastAsia="it-IT"/>
        </w:rPr>
        <w:t>rand</w:t>
      </w:r>
      <w:r w:rsidR="007B33B8">
        <w:rPr>
          <w:rFonts w:ascii="Times New Roman" w:eastAsia="Times New Roman" w:hAnsi="Times New Roman" w:cs="Times New Roman"/>
          <w:color w:val="191919"/>
          <w:sz w:val="20"/>
          <w:szCs w:val="20"/>
          <w:lang w:eastAsia="it-IT"/>
        </w:rPr>
        <w:t xml:space="preserve"> “Marni”</w:t>
      </w:r>
      <w:r>
        <w:rPr>
          <w:rFonts w:ascii="Times New Roman" w:eastAsia="Times New Roman" w:hAnsi="Times New Roman" w:cs="Times New Roman"/>
          <w:color w:val="191919"/>
          <w:sz w:val="20"/>
          <w:szCs w:val="20"/>
          <w:lang w:eastAsia="it-IT"/>
        </w:rPr>
        <w:t xml:space="preserve">. </w:t>
      </w:r>
      <w:r w:rsidR="007B33B8" w:rsidRPr="007B33B8">
        <w:rPr>
          <w:rFonts w:ascii="Times New Roman" w:eastAsia="Times New Roman" w:hAnsi="Times New Roman" w:cs="Times New Roman"/>
          <w:color w:val="191919"/>
          <w:sz w:val="20"/>
          <w:szCs w:val="20"/>
          <w:lang w:eastAsia="it-IT"/>
        </w:rPr>
        <w:t>È la società che mantiene i contatti con te qualora tu decida di acquistare i prodotti attraverso il Sito o altri siti web controllati da Marni o attraverso altre modalità previste da Marni.</w:t>
      </w:r>
      <w:r w:rsidR="007B33B8">
        <w:rPr>
          <w:rFonts w:ascii="Times New Roman" w:eastAsia="Times New Roman" w:hAnsi="Times New Roman" w:cs="Times New Roman"/>
          <w:color w:val="191919"/>
          <w:sz w:val="20"/>
          <w:szCs w:val="20"/>
          <w:lang w:eastAsia="it-IT"/>
        </w:rPr>
        <w:t xml:space="preserve"> </w:t>
      </w:r>
      <w:r>
        <w:rPr>
          <w:rFonts w:ascii="Times New Roman" w:eastAsia="Times New Roman" w:hAnsi="Times New Roman" w:cs="Times New Roman"/>
          <w:color w:val="191919"/>
          <w:sz w:val="20"/>
          <w:szCs w:val="20"/>
          <w:lang w:eastAsia="it-IT"/>
        </w:rPr>
        <w:t>Marni tratterà i suoi Dati Personali per le seguenti finalità.</w:t>
      </w:r>
    </w:p>
    <w:p w14:paraId="28C8CE04" w14:textId="77777777" w:rsidR="00C51086" w:rsidRDefault="00C51086"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2D34FF0C" w14:textId="77601E45" w:rsidR="007B33B8" w:rsidRPr="007B33B8" w:rsidRDefault="007B33B8" w:rsidP="007B33B8">
      <w:pPr>
        <w:pStyle w:val="Paragrafoelenco"/>
        <w:numPr>
          <w:ilvl w:val="0"/>
          <w:numId w:val="3"/>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7B33B8">
        <w:rPr>
          <w:rFonts w:ascii="Times New Roman" w:eastAsia="Times New Roman" w:hAnsi="Times New Roman" w:cs="Times New Roman"/>
          <w:b/>
          <w:bCs/>
          <w:color w:val="191919"/>
          <w:sz w:val="20"/>
          <w:szCs w:val="20"/>
          <w:lang w:eastAsia="it-IT"/>
        </w:rPr>
        <w:t>Attività di vendita e ri</w:t>
      </w:r>
      <w:r w:rsidR="000B568B">
        <w:rPr>
          <w:rFonts w:ascii="Times New Roman" w:eastAsia="Times New Roman" w:hAnsi="Times New Roman" w:cs="Times New Roman"/>
          <w:b/>
          <w:bCs/>
          <w:color w:val="191919"/>
          <w:sz w:val="20"/>
          <w:szCs w:val="20"/>
          <w:lang w:eastAsia="it-IT"/>
        </w:rPr>
        <w:t>scontro</w:t>
      </w:r>
      <w:r w:rsidRPr="007B33B8">
        <w:rPr>
          <w:rFonts w:ascii="Times New Roman" w:eastAsia="Times New Roman" w:hAnsi="Times New Roman" w:cs="Times New Roman"/>
          <w:b/>
          <w:bCs/>
          <w:color w:val="191919"/>
          <w:sz w:val="20"/>
          <w:szCs w:val="20"/>
          <w:lang w:eastAsia="it-IT"/>
        </w:rPr>
        <w:t xml:space="preserve"> ad altre richieste</w:t>
      </w:r>
      <w:r w:rsidR="000B568B">
        <w:rPr>
          <w:rFonts w:ascii="Times New Roman" w:eastAsia="Times New Roman" w:hAnsi="Times New Roman" w:cs="Times New Roman"/>
          <w:b/>
          <w:bCs/>
          <w:color w:val="191919"/>
          <w:sz w:val="20"/>
          <w:szCs w:val="20"/>
          <w:lang w:eastAsia="it-IT"/>
        </w:rPr>
        <w:t xml:space="preserve"> formulate dalla clientela</w:t>
      </w:r>
    </w:p>
    <w:p w14:paraId="622B2C87" w14:textId="248C02A8" w:rsidR="000B568B" w:rsidRDefault="000B568B" w:rsidP="000B568B">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B568B">
        <w:rPr>
          <w:rFonts w:ascii="Times New Roman" w:eastAsia="Times New Roman" w:hAnsi="Times New Roman" w:cs="Times New Roman"/>
          <w:color w:val="191919"/>
          <w:sz w:val="20"/>
          <w:szCs w:val="20"/>
          <w:lang w:eastAsia="it-IT"/>
        </w:rPr>
        <w:t>In caso di acquisto di prodotti Marni tramite il servizio di e-</w:t>
      </w:r>
      <w:r>
        <w:rPr>
          <w:rFonts w:ascii="Times New Roman" w:eastAsia="Times New Roman" w:hAnsi="Times New Roman" w:cs="Times New Roman"/>
          <w:color w:val="191919"/>
          <w:sz w:val="20"/>
          <w:szCs w:val="20"/>
          <w:lang w:eastAsia="it-IT"/>
        </w:rPr>
        <w:t>C</w:t>
      </w:r>
      <w:r w:rsidRPr="000B568B">
        <w:rPr>
          <w:rFonts w:ascii="Times New Roman" w:eastAsia="Times New Roman" w:hAnsi="Times New Roman" w:cs="Times New Roman"/>
          <w:color w:val="191919"/>
          <w:sz w:val="20"/>
          <w:szCs w:val="20"/>
          <w:lang w:eastAsia="it-IT"/>
        </w:rPr>
        <w:t xml:space="preserve">ommerce presente sul Sito, Marni tratterà i </w:t>
      </w:r>
      <w:r>
        <w:rPr>
          <w:rFonts w:ascii="Times New Roman" w:eastAsia="Times New Roman" w:hAnsi="Times New Roman" w:cs="Times New Roman"/>
          <w:color w:val="191919"/>
          <w:sz w:val="20"/>
          <w:szCs w:val="20"/>
          <w:lang w:eastAsia="it-IT"/>
        </w:rPr>
        <w:t>S</w:t>
      </w:r>
      <w:r w:rsidRPr="000B568B">
        <w:rPr>
          <w:rFonts w:ascii="Times New Roman" w:eastAsia="Times New Roman" w:hAnsi="Times New Roman" w:cs="Times New Roman"/>
          <w:color w:val="191919"/>
          <w:sz w:val="20"/>
          <w:szCs w:val="20"/>
          <w:lang w:eastAsia="it-IT"/>
        </w:rPr>
        <w:t xml:space="preserve">uoi Dati </w:t>
      </w:r>
      <w:r>
        <w:rPr>
          <w:rFonts w:ascii="Times New Roman" w:eastAsia="Times New Roman" w:hAnsi="Times New Roman" w:cs="Times New Roman"/>
          <w:color w:val="191919"/>
          <w:sz w:val="20"/>
          <w:szCs w:val="20"/>
          <w:lang w:eastAsia="it-IT"/>
        </w:rPr>
        <w:t>A</w:t>
      </w:r>
      <w:r w:rsidRPr="000B568B">
        <w:rPr>
          <w:rFonts w:ascii="Times New Roman" w:eastAsia="Times New Roman" w:hAnsi="Times New Roman" w:cs="Times New Roman"/>
          <w:color w:val="191919"/>
          <w:sz w:val="20"/>
          <w:szCs w:val="20"/>
          <w:lang w:eastAsia="it-IT"/>
        </w:rPr>
        <w:t xml:space="preserve">nagrafici, i Dati di </w:t>
      </w:r>
      <w:r>
        <w:rPr>
          <w:rFonts w:ascii="Times New Roman" w:eastAsia="Times New Roman" w:hAnsi="Times New Roman" w:cs="Times New Roman"/>
          <w:color w:val="191919"/>
          <w:sz w:val="20"/>
          <w:szCs w:val="20"/>
          <w:lang w:eastAsia="it-IT"/>
        </w:rPr>
        <w:t>C</w:t>
      </w:r>
      <w:r w:rsidRPr="000B568B">
        <w:rPr>
          <w:rFonts w:ascii="Times New Roman" w:eastAsia="Times New Roman" w:hAnsi="Times New Roman" w:cs="Times New Roman"/>
          <w:color w:val="191919"/>
          <w:sz w:val="20"/>
          <w:szCs w:val="20"/>
          <w:lang w:eastAsia="it-IT"/>
        </w:rPr>
        <w:t xml:space="preserve">ontatto, i Dati di </w:t>
      </w:r>
      <w:r>
        <w:rPr>
          <w:rFonts w:ascii="Times New Roman" w:eastAsia="Times New Roman" w:hAnsi="Times New Roman" w:cs="Times New Roman"/>
          <w:color w:val="191919"/>
          <w:sz w:val="20"/>
          <w:szCs w:val="20"/>
          <w:lang w:eastAsia="it-IT"/>
        </w:rPr>
        <w:t>V</w:t>
      </w:r>
      <w:r w:rsidRPr="000B568B">
        <w:rPr>
          <w:rFonts w:ascii="Times New Roman" w:eastAsia="Times New Roman" w:hAnsi="Times New Roman" w:cs="Times New Roman"/>
          <w:color w:val="191919"/>
          <w:sz w:val="20"/>
          <w:szCs w:val="20"/>
          <w:lang w:eastAsia="it-IT"/>
        </w:rPr>
        <w:t xml:space="preserve">endita e i Dati di </w:t>
      </w:r>
      <w:r>
        <w:rPr>
          <w:rFonts w:ascii="Times New Roman" w:eastAsia="Times New Roman" w:hAnsi="Times New Roman" w:cs="Times New Roman"/>
          <w:color w:val="191919"/>
          <w:sz w:val="20"/>
          <w:szCs w:val="20"/>
          <w:lang w:eastAsia="it-IT"/>
        </w:rPr>
        <w:t>A</w:t>
      </w:r>
      <w:r w:rsidRPr="000B568B">
        <w:rPr>
          <w:rFonts w:ascii="Times New Roman" w:eastAsia="Times New Roman" w:hAnsi="Times New Roman" w:cs="Times New Roman"/>
          <w:color w:val="191919"/>
          <w:sz w:val="20"/>
          <w:szCs w:val="20"/>
          <w:lang w:eastAsia="it-IT"/>
        </w:rPr>
        <w:t>cquisto per concludere la vendita, nonché per tutte le attività strettamente connesse e correlate alla stessa, quali la consegna, il ritiro in negozio o altri adempimenti amministrativi e contabili. Questi dati saranno richiesti anche in caso di acquisti effettuati senza registrazione; in questo caso i Dati Personali saranno conservati esclusivamente per il tempo necessario a completare l</w:t>
      </w:r>
      <w:r>
        <w:rPr>
          <w:rFonts w:ascii="Times New Roman" w:eastAsia="Times New Roman" w:hAnsi="Times New Roman" w:cs="Times New Roman"/>
          <w:color w:val="191919"/>
          <w:sz w:val="20"/>
          <w:szCs w:val="20"/>
          <w:lang w:eastAsia="it-IT"/>
        </w:rPr>
        <w:t>’</w:t>
      </w:r>
      <w:r w:rsidRPr="000B568B">
        <w:rPr>
          <w:rFonts w:ascii="Times New Roman" w:eastAsia="Times New Roman" w:hAnsi="Times New Roman" w:cs="Times New Roman"/>
          <w:color w:val="191919"/>
          <w:sz w:val="20"/>
          <w:szCs w:val="20"/>
          <w:lang w:eastAsia="it-IT"/>
        </w:rPr>
        <w:t>attività di acquisto.</w:t>
      </w:r>
    </w:p>
    <w:p w14:paraId="677E318D" w14:textId="3F672763" w:rsidR="000B568B" w:rsidRPr="000B568B" w:rsidRDefault="000B568B" w:rsidP="000B568B">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B568B">
        <w:rPr>
          <w:rFonts w:ascii="Times New Roman" w:eastAsia="Times New Roman" w:hAnsi="Times New Roman" w:cs="Times New Roman"/>
          <w:color w:val="191919"/>
          <w:sz w:val="20"/>
          <w:szCs w:val="20"/>
          <w:lang w:eastAsia="it-IT"/>
        </w:rPr>
        <w:t xml:space="preserve">Allo stesso modo, Marni potrebbe aver bisogno di trattare i </w:t>
      </w:r>
      <w:r>
        <w:rPr>
          <w:rFonts w:ascii="Times New Roman" w:eastAsia="Times New Roman" w:hAnsi="Times New Roman" w:cs="Times New Roman"/>
          <w:color w:val="191919"/>
          <w:sz w:val="20"/>
          <w:szCs w:val="20"/>
          <w:lang w:eastAsia="it-IT"/>
        </w:rPr>
        <w:t>Suoi</w:t>
      </w:r>
      <w:r w:rsidRPr="000B568B">
        <w:rPr>
          <w:rFonts w:ascii="Times New Roman" w:eastAsia="Times New Roman" w:hAnsi="Times New Roman" w:cs="Times New Roman"/>
          <w:color w:val="191919"/>
          <w:sz w:val="20"/>
          <w:szCs w:val="20"/>
          <w:lang w:eastAsia="it-IT"/>
        </w:rPr>
        <w:t xml:space="preserve"> Dati </w:t>
      </w:r>
      <w:r>
        <w:rPr>
          <w:rFonts w:ascii="Times New Roman" w:eastAsia="Times New Roman" w:hAnsi="Times New Roman" w:cs="Times New Roman"/>
          <w:color w:val="191919"/>
          <w:sz w:val="20"/>
          <w:szCs w:val="20"/>
          <w:lang w:eastAsia="it-IT"/>
        </w:rPr>
        <w:t>Anagrafici</w:t>
      </w:r>
      <w:r w:rsidRPr="000B568B">
        <w:rPr>
          <w:rFonts w:ascii="Times New Roman" w:eastAsia="Times New Roman" w:hAnsi="Times New Roman" w:cs="Times New Roman"/>
          <w:color w:val="191919"/>
          <w:sz w:val="20"/>
          <w:szCs w:val="20"/>
          <w:lang w:eastAsia="it-IT"/>
        </w:rPr>
        <w:t xml:space="preserve"> o i Dati di Contatto per rispondere ad eventuali ulteriori richieste che potre</w:t>
      </w:r>
      <w:r>
        <w:rPr>
          <w:rFonts w:ascii="Times New Roman" w:eastAsia="Times New Roman" w:hAnsi="Times New Roman" w:cs="Times New Roman"/>
          <w:color w:val="191919"/>
          <w:sz w:val="20"/>
          <w:szCs w:val="20"/>
          <w:lang w:eastAsia="it-IT"/>
        </w:rPr>
        <w:t>bbe</w:t>
      </w:r>
      <w:r w:rsidRPr="000B568B">
        <w:rPr>
          <w:rFonts w:ascii="Times New Roman" w:eastAsia="Times New Roman" w:hAnsi="Times New Roman" w:cs="Times New Roman"/>
          <w:color w:val="191919"/>
          <w:sz w:val="20"/>
          <w:szCs w:val="20"/>
          <w:lang w:eastAsia="it-IT"/>
        </w:rPr>
        <w:t xml:space="preserve"> formulare attraverso il Sito o attraverso il Servizio Clienti, via telefono o chat, </w:t>
      </w:r>
      <w:r w:rsidRPr="000B568B">
        <w:rPr>
          <w:rFonts w:ascii="Times New Roman" w:eastAsia="Times New Roman" w:hAnsi="Times New Roman" w:cs="Times New Roman"/>
          <w:color w:val="191919"/>
          <w:sz w:val="20"/>
          <w:szCs w:val="20"/>
          <w:lang w:eastAsia="it-IT"/>
        </w:rPr>
        <w:lastRenderedPageBreak/>
        <w:t>come ad esempio richieste di informazioni, assistenza, o per essere avvisat</w:t>
      </w:r>
      <w:r>
        <w:rPr>
          <w:rFonts w:ascii="Times New Roman" w:eastAsia="Times New Roman" w:hAnsi="Times New Roman" w:cs="Times New Roman"/>
          <w:color w:val="191919"/>
          <w:sz w:val="20"/>
          <w:szCs w:val="20"/>
          <w:lang w:eastAsia="it-IT"/>
        </w:rPr>
        <w:t>o</w:t>
      </w:r>
      <w:r w:rsidRPr="000B568B">
        <w:rPr>
          <w:rFonts w:ascii="Times New Roman" w:eastAsia="Times New Roman" w:hAnsi="Times New Roman" w:cs="Times New Roman"/>
          <w:color w:val="191919"/>
          <w:sz w:val="20"/>
          <w:szCs w:val="20"/>
          <w:lang w:eastAsia="it-IT"/>
        </w:rPr>
        <w:t xml:space="preserve"> via e-mail quando un prodotto o una taglia desiderata torna disponibile sul Sito, attraverso la funzionalità </w:t>
      </w:r>
      <w:r>
        <w:rPr>
          <w:rFonts w:ascii="Times New Roman" w:eastAsia="Times New Roman" w:hAnsi="Times New Roman" w:cs="Times New Roman"/>
          <w:color w:val="191919"/>
          <w:sz w:val="20"/>
          <w:szCs w:val="20"/>
          <w:lang w:eastAsia="it-IT"/>
        </w:rPr>
        <w:t>“Notify Me”</w:t>
      </w:r>
      <w:r w:rsidRPr="000B568B">
        <w:rPr>
          <w:rFonts w:ascii="Times New Roman" w:eastAsia="Times New Roman" w:hAnsi="Times New Roman" w:cs="Times New Roman"/>
          <w:color w:val="191919"/>
          <w:sz w:val="20"/>
          <w:szCs w:val="20"/>
          <w:lang w:eastAsia="it-IT"/>
        </w:rPr>
        <w:t xml:space="preserve">. </w:t>
      </w:r>
    </w:p>
    <w:p w14:paraId="6F3FD506" w14:textId="3A94319E" w:rsidR="000B568B" w:rsidRDefault="000B568B" w:rsidP="000B568B">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r w:rsidRPr="000B568B">
        <w:rPr>
          <w:rFonts w:ascii="Times New Roman" w:eastAsia="Times New Roman" w:hAnsi="Times New Roman" w:cs="Times New Roman"/>
          <w:color w:val="191919"/>
          <w:sz w:val="20"/>
          <w:szCs w:val="20"/>
          <w:u w:val="single"/>
          <w:lang w:eastAsia="it-IT"/>
        </w:rPr>
        <w:t>Base giuridica:</w:t>
      </w:r>
      <w:r w:rsidRPr="000B568B">
        <w:t xml:space="preserve"> </w:t>
      </w:r>
      <w:r w:rsidRPr="00C51086">
        <w:rPr>
          <w:rFonts w:ascii="Times New Roman" w:eastAsia="Times New Roman" w:hAnsi="Times New Roman" w:cs="Times New Roman"/>
          <w:color w:val="191919"/>
          <w:sz w:val="20"/>
          <w:szCs w:val="20"/>
          <w:lang w:eastAsia="it-IT"/>
        </w:rPr>
        <w:t>questo trattamento si fonda sull’esecuzione di un contratto d’acquisto di cui lei è parte; il conferimento dei Dati Personali sopra elencati è necessario a tale scopo, poiché diversamente Marni non sarà in grado di dare corso alla Sua richiesta.</w:t>
      </w:r>
    </w:p>
    <w:p w14:paraId="62403CC8" w14:textId="77777777" w:rsidR="00C51086" w:rsidRPr="000B568B" w:rsidRDefault="00C51086" w:rsidP="000B568B">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p>
    <w:p w14:paraId="7E7B132E" w14:textId="77777777" w:rsidR="00075305" w:rsidRPr="00075305" w:rsidRDefault="00075305" w:rsidP="00075305">
      <w:pPr>
        <w:numPr>
          <w:ilvl w:val="0"/>
          <w:numId w:val="3"/>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 xml:space="preserve">Marketing </w:t>
      </w:r>
    </w:p>
    <w:p w14:paraId="01292299" w14:textId="603F49EA" w:rsidR="00075305" w:rsidRPr="00A60F0B"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t xml:space="preserve">Solo dietro </w:t>
      </w:r>
      <w:r w:rsidR="00DC3707">
        <w:rPr>
          <w:rFonts w:ascii="Times New Roman" w:eastAsia="Times New Roman" w:hAnsi="Times New Roman" w:cs="Times New Roman"/>
          <w:color w:val="191919"/>
          <w:sz w:val="20"/>
          <w:szCs w:val="20"/>
          <w:lang w:eastAsia="it-IT"/>
        </w:rPr>
        <w:t>S</w:t>
      </w:r>
      <w:r w:rsidRPr="00075305">
        <w:rPr>
          <w:rFonts w:ascii="Times New Roman" w:eastAsia="Times New Roman" w:hAnsi="Times New Roman" w:cs="Times New Roman"/>
          <w:color w:val="191919"/>
          <w:sz w:val="20"/>
          <w:szCs w:val="20"/>
          <w:lang w:eastAsia="it-IT"/>
        </w:rPr>
        <w:t xml:space="preserve">uo consenso, </w:t>
      </w:r>
      <w:r>
        <w:rPr>
          <w:rFonts w:ascii="Times New Roman" w:eastAsia="Times New Roman" w:hAnsi="Times New Roman" w:cs="Times New Roman"/>
          <w:color w:val="191919"/>
          <w:sz w:val="20"/>
          <w:szCs w:val="20"/>
          <w:lang w:eastAsia="it-IT"/>
        </w:rPr>
        <w:t xml:space="preserve">Marni </w:t>
      </w:r>
      <w:r w:rsidRPr="00075305">
        <w:rPr>
          <w:rFonts w:ascii="Times New Roman" w:eastAsia="Times New Roman" w:hAnsi="Times New Roman" w:cs="Times New Roman"/>
          <w:color w:val="191919"/>
          <w:sz w:val="20"/>
          <w:szCs w:val="20"/>
          <w:lang w:eastAsia="it-IT"/>
        </w:rPr>
        <w:t xml:space="preserve">potrà trattare i Dati Anagrafici, i Dati di Contatto e i Dati di Acquisto per finalità di marketing, ovvero per attività pubblicitaria sui social network al quale </w:t>
      </w:r>
      <w:r w:rsidR="0067250E">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 xml:space="preserve">ei è iscritto o l’invio di materiale pubblicitario o di vendita diretta, il compimento di ricerche di mercato, comunicazione commerciale con modalità di contatto automatizzate (posta elettronica attraverso l’invio di newsletter, SMS, MMS, piattaforme di messaggistica on-line, etc.) e tradizionali (posta cartacea). </w:t>
      </w:r>
    </w:p>
    <w:p w14:paraId="3E85DAC5" w14:textId="45E1C401"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u w:val="single"/>
          <w:lang w:eastAsia="it-IT"/>
        </w:rPr>
        <w:t>Base giuridica</w:t>
      </w:r>
      <w:r w:rsidRPr="00A60F0B">
        <w:rPr>
          <w:rFonts w:ascii="Times New Roman" w:eastAsia="Times New Roman" w:hAnsi="Times New Roman" w:cs="Times New Roman"/>
          <w:color w:val="191919"/>
          <w:sz w:val="20"/>
          <w:szCs w:val="20"/>
          <w:lang w:eastAsia="it-IT"/>
        </w:rPr>
        <w:t xml:space="preserve">: questo trattamento si fonda </w:t>
      </w:r>
      <w:r w:rsidRPr="00075305">
        <w:rPr>
          <w:rFonts w:ascii="Times New Roman" w:eastAsia="Times New Roman" w:hAnsi="Times New Roman" w:cs="Times New Roman"/>
          <w:color w:val="191919"/>
          <w:sz w:val="20"/>
          <w:szCs w:val="20"/>
          <w:lang w:eastAsia="it-IT"/>
        </w:rPr>
        <w:t xml:space="preserve">sul consenso da lei prestato.  </w:t>
      </w:r>
    </w:p>
    <w:p w14:paraId="30269F91" w14:textId="26ACE50D"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t xml:space="preserve">Lei potrà in ogni momento revocare il suo consenso alla ricezione delle suddette comunicazioni cliccando sull’apposita opzione presente in ogni email di marketing ricevuta, nonché scrivendo all’indirizzo </w:t>
      </w:r>
      <w:hyperlink r:id="rId15" w:history="1">
        <w:r w:rsidRPr="00075305">
          <w:rPr>
            <w:rStyle w:val="Collegamentoipertestuale"/>
            <w:rFonts w:ascii="Times New Roman" w:eastAsia="Times New Roman" w:hAnsi="Times New Roman" w:cs="Times New Roman"/>
            <w:sz w:val="20"/>
            <w:szCs w:val="20"/>
            <w:lang w:eastAsia="it-IT"/>
          </w:rPr>
          <w:t>privacy@</w:t>
        </w:r>
        <w:r w:rsidR="002738B8">
          <w:rPr>
            <w:rStyle w:val="Collegamentoipertestuale"/>
            <w:rFonts w:ascii="Times New Roman" w:eastAsia="Times New Roman" w:hAnsi="Times New Roman" w:cs="Times New Roman"/>
            <w:sz w:val="20"/>
            <w:szCs w:val="20"/>
            <w:lang w:eastAsia="it-IT"/>
          </w:rPr>
          <w:t>marni</w:t>
        </w:r>
        <w:r w:rsidRPr="00075305">
          <w:rPr>
            <w:rStyle w:val="Collegamentoipertestuale"/>
            <w:rFonts w:ascii="Times New Roman" w:eastAsia="Times New Roman" w:hAnsi="Times New Roman" w:cs="Times New Roman"/>
            <w:sz w:val="20"/>
            <w:szCs w:val="20"/>
            <w:lang w:eastAsia="it-IT"/>
          </w:rPr>
          <w:t>.com</w:t>
        </w:r>
      </w:hyperlink>
      <w:r w:rsidRPr="00075305">
        <w:rPr>
          <w:rFonts w:ascii="Times New Roman" w:eastAsia="Times New Roman" w:hAnsi="Times New Roman" w:cs="Times New Roman"/>
          <w:color w:val="191919"/>
          <w:sz w:val="20"/>
          <w:szCs w:val="20"/>
          <w:lang w:eastAsia="it-IT"/>
        </w:rPr>
        <w:t xml:space="preserve">, o altrimenti contattando la società ai recapiti indicati al paragrafo 1. </w:t>
      </w:r>
    </w:p>
    <w:p w14:paraId="793BB07A" w14:textId="439DE2D1" w:rsidR="00075305" w:rsidRDefault="00075305"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1B134937" w14:textId="176E8E06" w:rsidR="00DC3707" w:rsidRDefault="00DC3707" w:rsidP="00DC3707">
      <w:pPr>
        <w:pStyle w:val="Paragrafoelenco"/>
        <w:numPr>
          <w:ilvl w:val="0"/>
          <w:numId w:val="3"/>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DC3707">
        <w:rPr>
          <w:rFonts w:ascii="Times New Roman" w:eastAsia="Times New Roman" w:hAnsi="Times New Roman" w:cs="Times New Roman"/>
          <w:b/>
          <w:bCs/>
          <w:color w:val="191919"/>
          <w:sz w:val="20"/>
          <w:szCs w:val="20"/>
          <w:lang w:eastAsia="it-IT"/>
        </w:rPr>
        <w:t xml:space="preserve">Registrazione sul Sito e utilizzo dei servizi offerti </w:t>
      </w:r>
    </w:p>
    <w:p w14:paraId="63549507" w14:textId="31237284" w:rsidR="00DC3707" w:rsidRPr="00DC3707" w:rsidRDefault="00DC3707" w:rsidP="00DC3707">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DC3707">
        <w:rPr>
          <w:rFonts w:ascii="Times New Roman" w:eastAsia="Times New Roman" w:hAnsi="Times New Roman" w:cs="Times New Roman"/>
          <w:color w:val="191919"/>
          <w:sz w:val="20"/>
          <w:szCs w:val="20"/>
          <w:lang w:eastAsia="it-IT"/>
        </w:rPr>
        <w:t xml:space="preserve">Marni tratterà i </w:t>
      </w:r>
      <w:r>
        <w:rPr>
          <w:rFonts w:ascii="Times New Roman" w:eastAsia="Times New Roman" w:hAnsi="Times New Roman" w:cs="Times New Roman"/>
          <w:color w:val="191919"/>
          <w:sz w:val="20"/>
          <w:szCs w:val="20"/>
          <w:lang w:eastAsia="it-IT"/>
        </w:rPr>
        <w:t>Suoi</w:t>
      </w:r>
      <w:r w:rsidRPr="00DC3707">
        <w:rPr>
          <w:rFonts w:ascii="Times New Roman" w:eastAsia="Times New Roman" w:hAnsi="Times New Roman" w:cs="Times New Roman"/>
          <w:color w:val="191919"/>
          <w:sz w:val="20"/>
          <w:szCs w:val="20"/>
          <w:lang w:eastAsia="it-IT"/>
        </w:rPr>
        <w:t xml:space="preserve"> </w:t>
      </w:r>
      <w:r>
        <w:rPr>
          <w:rFonts w:ascii="Times New Roman" w:eastAsia="Times New Roman" w:hAnsi="Times New Roman" w:cs="Times New Roman"/>
          <w:color w:val="191919"/>
          <w:sz w:val="20"/>
          <w:szCs w:val="20"/>
          <w:lang w:eastAsia="it-IT"/>
        </w:rPr>
        <w:t>D</w:t>
      </w:r>
      <w:r w:rsidRPr="00DC3707">
        <w:rPr>
          <w:rFonts w:ascii="Times New Roman" w:eastAsia="Times New Roman" w:hAnsi="Times New Roman" w:cs="Times New Roman"/>
          <w:color w:val="191919"/>
          <w:sz w:val="20"/>
          <w:szCs w:val="20"/>
          <w:lang w:eastAsia="it-IT"/>
        </w:rPr>
        <w:t xml:space="preserve">ati </w:t>
      </w:r>
      <w:r>
        <w:rPr>
          <w:rFonts w:ascii="Times New Roman" w:eastAsia="Times New Roman" w:hAnsi="Times New Roman" w:cs="Times New Roman"/>
          <w:color w:val="191919"/>
          <w:sz w:val="20"/>
          <w:szCs w:val="20"/>
          <w:lang w:eastAsia="it-IT"/>
        </w:rPr>
        <w:t>P</w:t>
      </w:r>
      <w:r w:rsidRPr="00DC3707">
        <w:rPr>
          <w:rFonts w:ascii="Times New Roman" w:eastAsia="Times New Roman" w:hAnsi="Times New Roman" w:cs="Times New Roman"/>
          <w:color w:val="191919"/>
          <w:sz w:val="20"/>
          <w:szCs w:val="20"/>
          <w:lang w:eastAsia="it-IT"/>
        </w:rPr>
        <w:t>ersonali al fine di permetter</w:t>
      </w:r>
      <w:r>
        <w:rPr>
          <w:rFonts w:ascii="Times New Roman" w:eastAsia="Times New Roman" w:hAnsi="Times New Roman" w:cs="Times New Roman"/>
          <w:color w:val="191919"/>
          <w:sz w:val="20"/>
          <w:szCs w:val="20"/>
          <w:lang w:eastAsia="it-IT"/>
        </w:rPr>
        <w:t>le</w:t>
      </w:r>
      <w:r w:rsidRPr="00DC3707">
        <w:rPr>
          <w:rFonts w:ascii="Times New Roman" w:eastAsia="Times New Roman" w:hAnsi="Times New Roman" w:cs="Times New Roman"/>
          <w:color w:val="191919"/>
          <w:sz w:val="20"/>
          <w:szCs w:val="20"/>
          <w:lang w:eastAsia="it-IT"/>
        </w:rPr>
        <w:t xml:space="preserve"> di registrar</w:t>
      </w:r>
      <w:r>
        <w:rPr>
          <w:rFonts w:ascii="Times New Roman" w:eastAsia="Times New Roman" w:hAnsi="Times New Roman" w:cs="Times New Roman"/>
          <w:color w:val="191919"/>
          <w:sz w:val="20"/>
          <w:szCs w:val="20"/>
          <w:lang w:eastAsia="it-IT"/>
        </w:rPr>
        <w:t>s</w:t>
      </w:r>
      <w:r w:rsidRPr="00DC3707">
        <w:rPr>
          <w:rFonts w:ascii="Times New Roman" w:eastAsia="Times New Roman" w:hAnsi="Times New Roman" w:cs="Times New Roman"/>
          <w:color w:val="191919"/>
          <w:sz w:val="20"/>
          <w:szCs w:val="20"/>
          <w:lang w:eastAsia="it-IT"/>
        </w:rPr>
        <w:t xml:space="preserve">i sul </w:t>
      </w:r>
      <w:r>
        <w:rPr>
          <w:rFonts w:ascii="Times New Roman" w:eastAsia="Times New Roman" w:hAnsi="Times New Roman" w:cs="Times New Roman"/>
          <w:color w:val="191919"/>
          <w:sz w:val="20"/>
          <w:szCs w:val="20"/>
          <w:lang w:eastAsia="it-IT"/>
        </w:rPr>
        <w:t>S</w:t>
      </w:r>
      <w:r w:rsidRPr="00DC3707">
        <w:rPr>
          <w:rFonts w:ascii="Times New Roman" w:eastAsia="Times New Roman" w:hAnsi="Times New Roman" w:cs="Times New Roman"/>
          <w:color w:val="191919"/>
          <w:sz w:val="20"/>
          <w:szCs w:val="20"/>
          <w:lang w:eastAsia="it-IT"/>
        </w:rPr>
        <w:t xml:space="preserve">ito e di utilizzare i servizi offerti. I </w:t>
      </w:r>
      <w:r>
        <w:rPr>
          <w:rFonts w:ascii="Times New Roman" w:eastAsia="Times New Roman" w:hAnsi="Times New Roman" w:cs="Times New Roman"/>
          <w:color w:val="191919"/>
          <w:sz w:val="20"/>
          <w:szCs w:val="20"/>
          <w:lang w:eastAsia="it-IT"/>
        </w:rPr>
        <w:t>S</w:t>
      </w:r>
      <w:r w:rsidRPr="00DC3707">
        <w:rPr>
          <w:rFonts w:ascii="Times New Roman" w:eastAsia="Times New Roman" w:hAnsi="Times New Roman" w:cs="Times New Roman"/>
          <w:color w:val="191919"/>
          <w:sz w:val="20"/>
          <w:szCs w:val="20"/>
          <w:lang w:eastAsia="it-IT"/>
        </w:rPr>
        <w:t>uoi dati saranno conservati fino a quando non richieder</w:t>
      </w:r>
      <w:r>
        <w:rPr>
          <w:rFonts w:ascii="Times New Roman" w:eastAsia="Times New Roman" w:hAnsi="Times New Roman" w:cs="Times New Roman"/>
          <w:color w:val="191919"/>
          <w:sz w:val="20"/>
          <w:szCs w:val="20"/>
          <w:lang w:eastAsia="it-IT"/>
        </w:rPr>
        <w:t>à</w:t>
      </w:r>
      <w:r w:rsidRPr="00DC3707">
        <w:rPr>
          <w:rFonts w:ascii="Times New Roman" w:eastAsia="Times New Roman" w:hAnsi="Times New Roman" w:cs="Times New Roman"/>
          <w:color w:val="191919"/>
          <w:sz w:val="20"/>
          <w:szCs w:val="20"/>
          <w:lang w:eastAsia="it-IT"/>
        </w:rPr>
        <w:t xml:space="preserve"> di cancellare il </w:t>
      </w:r>
      <w:r>
        <w:rPr>
          <w:rFonts w:ascii="Times New Roman" w:eastAsia="Times New Roman" w:hAnsi="Times New Roman" w:cs="Times New Roman"/>
          <w:color w:val="191919"/>
          <w:sz w:val="20"/>
          <w:szCs w:val="20"/>
          <w:lang w:eastAsia="it-IT"/>
        </w:rPr>
        <w:t>S</w:t>
      </w:r>
      <w:r w:rsidRPr="00DC3707">
        <w:rPr>
          <w:rFonts w:ascii="Times New Roman" w:eastAsia="Times New Roman" w:hAnsi="Times New Roman" w:cs="Times New Roman"/>
          <w:color w:val="191919"/>
          <w:sz w:val="20"/>
          <w:szCs w:val="20"/>
          <w:lang w:eastAsia="it-IT"/>
        </w:rPr>
        <w:t>uo profilo.</w:t>
      </w:r>
    </w:p>
    <w:p w14:paraId="1CFD6683" w14:textId="2EF341FE" w:rsidR="00DC3707" w:rsidRDefault="00DC3707" w:rsidP="00DC3707">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DC3707">
        <w:rPr>
          <w:rFonts w:ascii="Times New Roman" w:eastAsia="Times New Roman" w:hAnsi="Times New Roman" w:cs="Times New Roman"/>
          <w:color w:val="191919"/>
          <w:sz w:val="20"/>
          <w:szCs w:val="20"/>
          <w:u w:val="single"/>
          <w:lang w:eastAsia="it-IT"/>
        </w:rPr>
        <w:t>Base giuridica</w:t>
      </w:r>
      <w:r w:rsidRPr="00DC3707">
        <w:rPr>
          <w:rFonts w:ascii="Times New Roman" w:eastAsia="Times New Roman" w:hAnsi="Times New Roman" w:cs="Times New Roman"/>
          <w:color w:val="191919"/>
          <w:sz w:val="20"/>
          <w:szCs w:val="20"/>
          <w:lang w:eastAsia="it-IT"/>
        </w:rPr>
        <w:t xml:space="preserve">: questo trattamento si </w:t>
      </w:r>
      <w:r>
        <w:rPr>
          <w:rFonts w:ascii="Times New Roman" w:eastAsia="Times New Roman" w:hAnsi="Times New Roman" w:cs="Times New Roman"/>
          <w:color w:val="191919"/>
          <w:sz w:val="20"/>
          <w:szCs w:val="20"/>
          <w:lang w:eastAsia="it-IT"/>
        </w:rPr>
        <w:t>fonda</w:t>
      </w:r>
      <w:r w:rsidRPr="00DC3707">
        <w:rPr>
          <w:rFonts w:ascii="Times New Roman" w:eastAsia="Times New Roman" w:hAnsi="Times New Roman" w:cs="Times New Roman"/>
          <w:color w:val="191919"/>
          <w:sz w:val="20"/>
          <w:szCs w:val="20"/>
          <w:lang w:eastAsia="it-IT"/>
        </w:rPr>
        <w:t xml:space="preserve"> sull</w:t>
      </w:r>
      <w:r>
        <w:rPr>
          <w:rFonts w:ascii="Times New Roman" w:eastAsia="Times New Roman" w:hAnsi="Times New Roman" w:cs="Times New Roman"/>
          <w:color w:val="191919"/>
          <w:sz w:val="20"/>
          <w:szCs w:val="20"/>
          <w:lang w:eastAsia="it-IT"/>
        </w:rPr>
        <w:t>’</w:t>
      </w:r>
      <w:r w:rsidRPr="00DC3707">
        <w:rPr>
          <w:rFonts w:ascii="Times New Roman" w:eastAsia="Times New Roman" w:hAnsi="Times New Roman" w:cs="Times New Roman"/>
          <w:color w:val="191919"/>
          <w:sz w:val="20"/>
          <w:szCs w:val="20"/>
          <w:lang w:eastAsia="it-IT"/>
        </w:rPr>
        <w:t xml:space="preserve">esecuzione di un contratto di cui </w:t>
      </w:r>
      <w:r>
        <w:rPr>
          <w:rFonts w:ascii="Times New Roman" w:eastAsia="Times New Roman" w:hAnsi="Times New Roman" w:cs="Times New Roman"/>
          <w:color w:val="191919"/>
          <w:sz w:val="20"/>
          <w:szCs w:val="20"/>
          <w:lang w:eastAsia="it-IT"/>
        </w:rPr>
        <w:t>lei è</w:t>
      </w:r>
      <w:r w:rsidRPr="00DC3707">
        <w:rPr>
          <w:rFonts w:ascii="Times New Roman" w:eastAsia="Times New Roman" w:hAnsi="Times New Roman" w:cs="Times New Roman"/>
          <w:color w:val="191919"/>
          <w:sz w:val="20"/>
          <w:szCs w:val="20"/>
          <w:lang w:eastAsia="it-IT"/>
        </w:rPr>
        <w:t xml:space="preserve"> parte; il conferimento dei Dati Personali è necessario a tale scopo, poiché altrimenti Marni non potrà consentire la </w:t>
      </w:r>
      <w:r>
        <w:rPr>
          <w:rFonts w:ascii="Times New Roman" w:eastAsia="Times New Roman" w:hAnsi="Times New Roman" w:cs="Times New Roman"/>
          <w:color w:val="191919"/>
          <w:sz w:val="20"/>
          <w:szCs w:val="20"/>
          <w:lang w:eastAsia="it-IT"/>
        </w:rPr>
        <w:t>S</w:t>
      </w:r>
      <w:r w:rsidRPr="00DC3707">
        <w:rPr>
          <w:rFonts w:ascii="Times New Roman" w:eastAsia="Times New Roman" w:hAnsi="Times New Roman" w:cs="Times New Roman"/>
          <w:color w:val="191919"/>
          <w:sz w:val="20"/>
          <w:szCs w:val="20"/>
          <w:lang w:eastAsia="it-IT"/>
        </w:rPr>
        <w:t>ua registrazione e offrir</w:t>
      </w:r>
      <w:r>
        <w:rPr>
          <w:rFonts w:ascii="Times New Roman" w:eastAsia="Times New Roman" w:hAnsi="Times New Roman" w:cs="Times New Roman"/>
          <w:color w:val="191919"/>
          <w:sz w:val="20"/>
          <w:szCs w:val="20"/>
          <w:lang w:eastAsia="it-IT"/>
        </w:rPr>
        <w:t>l</w:t>
      </w:r>
      <w:r w:rsidRPr="00DC3707">
        <w:rPr>
          <w:rFonts w:ascii="Times New Roman" w:eastAsia="Times New Roman" w:hAnsi="Times New Roman" w:cs="Times New Roman"/>
          <w:color w:val="191919"/>
          <w:sz w:val="20"/>
          <w:szCs w:val="20"/>
          <w:lang w:eastAsia="it-IT"/>
        </w:rPr>
        <w:t xml:space="preserve">e i suoi servizi. </w:t>
      </w:r>
    </w:p>
    <w:p w14:paraId="45377953" w14:textId="77777777" w:rsidR="00C51086" w:rsidRPr="00DC3707" w:rsidRDefault="00C51086" w:rsidP="00DC3707">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6A64925C" w14:textId="647A6C1C" w:rsidR="00DC3707" w:rsidRDefault="00DC3707" w:rsidP="00DC3707">
      <w:pPr>
        <w:pStyle w:val="Paragrafoelenco"/>
        <w:numPr>
          <w:ilvl w:val="0"/>
          <w:numId w:val="3"/>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Pr>
          <w:rFonts w:ascii="Times New Roman" w:eastAsia="Times New Roman" w:hAnsi="Times New Roman" w:cs="Times New Roman"/>
          <w:b/>
          <w:bCs/>
          <w:color w:val="191919"/>
          <w:sz w:val="20"/>
          <w:szCs w:val="20"/>
          <w:lang w:eastAsia="it-IT"/>
        </w:rPr>
        <w:t>Repost</w:t>
      </w:r>
    </w:p>
    <w:p w14:paraId="1A658A32" w14:textId="0145EE35" w:rsidR="00F71D00" w:rsidRPr="00F71D00" w:rsidRDefault="00F71D00" w:rsidP="00F71D00">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F71D00">
        <w:rPr>
          <w:rFonts w:ascii="Times New Roman" w:eastAsia="Times New Roman" w:hAnsi="Times New Roman" w:cs="Times New Roman"/>
          <w:color w:val="191919"/>
          <w:sz w:val="20"/>
          <w:szCs w:val="20"/>
          <w:lang w:eastAsia="it-IT"/>
        </w:rPr>
        <w:t xml:space="preserve">Marni tratterà il </w:t>
      </w:r>
      <w:r>
        <w:rPr>
          <w:rFonts w:ascii="Times New Roman" w:eastAsia="Times New Roman" w:hAnsi="Times New Roman" w:cs="Times New Roman"/>
          <w:color w:val="191919"/>
          <w:sz w:val="20"/>
          <w:szCs w:val="20"/>
          <w:lang w:eastAsia="it-IT"/>
        </w:rPr>
        <w:t>Suo</w:t>
      </w:r>
      <w:r w:rsidRPr="00F71D00">
        <w:rPr>
          <w:rFonts w:ascii="Times New Roman" w:eastAsia="Times New Roman" w:hAnsi="Times New Roman" w:cs="Times New Roman"/>
          <w:color w:val="191919"/>
          <w:sz w:val="20"/>
          <w:szCs w:val="20"/>
          <w:lang w:eastAsia="it-IT"/>
        </w:rPr>
        <w:t xml:space="preserve"> Contenuto Generato dall</w:t>
      </w:r>
      <w:r>
        <w:rPr>
          <w:rFonts w:ascii="Times New Roman" w:eastAsia="Times New Roman" w:hAnsi="Times New Roman" w:cs="Times New Roman"/>
          <w:color w:val="191919"/>
          <w:sz w:val="20"/>
          <w:szCs w:val="20"/>
          <w:lang w:eastAsia="it-IT"/>
        </w:rPr>
        <w:t>’</w:t>
      </w:r>
      <w:r w:rsidRPr="00F71D00">
        <w:rPr>
          <w:rFonts w:ascii="Times New Roman" w:eastAsia="Times New Roman" w:hAnsi="Times New Roman" w:cs="Times New Roman"/>
          <w:color w:val="191919"/>
          <w:sz w:val="20"/>
          <w:szCs w:val="20"/>
          <w:lang w:eastAsia="it-IT"/>
        </w:rPr>
        <w:t>Utente (ad esempio, l</w:t>
      </w:r>
      <w:r w:rsidR="000D61CC">
        <w:rPr>
          <w:rFonts w:ascii="Times New Roman" w:eastAsia="Times New Roman" w:hAnsi="Times New Roman" w:cs="Times New Roman"/>
          <w:color w:val="191919"/>
          <w:sz w:val="20"/>
          <w:szCs w:val="20"/>
          <w:lang w:eastAsia="it-IT"/>
        </w:rPr>
        <w:t>’</w:t>
      </w:r>
      <w:r w:rsidRPr="00F71D00">
        <w:rPr>
          <w:rFonts w:ascii="Times New Roman" w:eastAsia="Times New Roman" w:hAnsi="Times New Roman" w:cs="Times New Roman"/>
          <w:color w:val="191919"/>
          <w:sz w:val="20"/>
          <w:szCs w:val="20"/>
          <w:lang w:eastAsia="it-IT"/>
        </w:rPr>
        <w:t>immagine utente) per svolgere l</w:t>
      </w:r>
      <w:r w:rsidR="000D61CC">
        <w:rPr>
          <w:rFonts w:ascii="Times New Roman" w:eastAsia="Times New Roman" w:hAnsi="Times New Roman" w:cs="Times New Roman"/>
          <w:color w:val="191919"/>
          <w:sz w:val="20"/>
          <w:szCs w:val="20"/>
          <w:lang w:eastAsia="it-IT"/>
        </w:rPr>
        <w:t>’</w:t>
      </w:r>
      <w:r w:rsidRPr="00F71D00">
        <w:rPr>
          <w:rFonts w:ascii="Times New Roman" w:eastAsia="Times New Roman" w:hAnsi="Times New Roman" w:cs="Times New Roman"/>
          <w:color w:val="191919"/>
          <w:sz w:val="20"/>
          <w:szCs w:val="20"/>
          <w:lang w:eastAsia="it-IT"/>
        </w:rPr>
        <w:t xml:space="preserve">attività di </w:t>
      </w:r>
      <w:r w:rsidR="000D61CC" w:rsidRPr="000D61CC">
        <w:rPr>
          <w:rFonts w:ascii="Times New Roman" w:eastAsia="Times New Roman" w:hAnsi="Times New Roman" w:cs="Times New Roman"/>
          <w:i/>
          <w:iCs/>
          <w:color w:val="191919"/>
          <w:sz w:val="20"/>
          <w:szCs w:val="20"/>
          <w:lang w:eastAsia="it-IT"/>
        </w:rPr>
        <w:t>R</w:t>
      </w:r>
      <w:r w:rsidRPr="000D61CC">
        <w:rPr>
          <w:rFonts w:ascii="Times New Roman" w:eastAsia="Times New Roman" w:hAnsi="Times New Roman" w:cs="Times New Roman"/>
          <w:i/>
          <w:iCs/>
          <w:color w:val="191919"/>
          <w:sz w:val="20"/>
          <w:szCs w:val="20"/>
          <w:lang w:eastAsia="it-IT"/>
        </w:rPr>
        <w:t>epost</w:t>
      </w:r>
      <w:r w:rsidRPr="00F71D00">
        <w:rPr>
          <w:rFonts w:ascii="Times New Roman" w:eastAsia="Times New Roman" w:hAnsi="Times New Roman" w:cs="Times New Roman"/>
          <w:color w:val="191919"/>
          <w:sz w:val="20"/>
          <w:szCs w:val="20"/>
          <w:lang w:eastAsia="it-IT"/>
        </w:rPr>
        <w:t xml:space="preserve">. Infatti, secondo i relativi </w:t>
      </w:r>
      <w:r w:rsidRPr="00C12947">
        <w:rPr>
          <w:rFonts w:ascii="Times New Roman" w:eastAsia="Times New Roman" w:hAnsi="Times New Roman" w:cs="Times New Roman"/>
          <w:color w:val="0070C0"/>
          <w:sz w:val="20"/>
          <w:szCs w:val="20"/>
          <w:u w:val="single"/>
          <w:lang w:eastAsia="it-IT"/>
        </w:rPr>
        <w:t>Termini e Condizioni del Contenuto Generato dall</w:t>
      </w:r>
      <w:r w:rsidR="000D61CC" w:rsidRPr="00C12947">
        <w:rPr>
          <w:rFonts w:ascii="Times New Roman" w:eastAsia="Times New Roman" w:hAnsi="Times New Roman" w:cs="Times New Roman"/>
          <w:color w:val="0070C0"/>
          <w:sz w:val="20"/>
          <w:szCs w:val="20"/>
          <w:u w:val="single"/>
          <w:lang w:eastAsia="it-IT"/>
        </w:rPr>
        <w:t>’</w:t>
      </w:r>
      <w:r w:rsidRPr="00C12947">
        <w:rPr>
          <w:rFonts w:ascii="Times New Roman" w:eastAsia="Times New Roman" w:hAnsi="Times New Roman" w:cs="Times New Roman"/>
          <w:color w:val="0070C0"/>
          <w:sz w:val="20"/>
          <w:szCs w:val="20"/>
          <w:u w:val="single"/>
          <w:lang w:eastAsia="it-IT"/>
        </w:rPr>
        <w:t>Utente</w:t>
      </w:r>
      <w:r w:rsidRPr="00F71D00">
        <w:rPr>
          <w:rFonts w:ascii="Times New Roman" w:eastAsia="Times New Roman" w:hAnsi="Times New Roman" w:cs="Times New Roman"/>
          <w:color w:val="191919"/>
          <w:sz w:val="20"/>
          <w:szCs w:val="20"/>
          <w:lang w:eastAsia="it-IT"/>
        </w:rPr>
        <w:t xml:space="preserve"> di MARNI, Marni tratterà questi dati anche sui canali social ufficiali di Marni e/o nelle attività promozionali dei prodotti a marchio Marni con i suoi clienti, a condizione che </w:t>
      </w:r>
      <w:r w:rsidR="000D61CC">
        <w:rPr>
          <w:rFonts w:ascii="Times New Roman" w:eastAsia="Times New Roman" w:hAnsi="Times New Roman" w:cs="Times New Roman"/>
          <w:color w:val="191919"/>
          <w:sz w:val="20"/>
          <w:szCs w:val="20"/>
          <w:lang w:eastAsia="it-IT"/>
        </w:rPr>
        <w:t>lei</w:t>
      </w:r>
      <w:r w:rsidRPr="00F71D00">
        <w:rPr>
          <w:rFonts w:ascii="Times New Roman" w:eastAsia="Times New Roman" w:hAnsi="Times New Roman" w:cs="Times New Roman"/>
          <w:color w:val="191919"/>
          <w:sz w:val="20"/>
          <w:szCs w:val="20"/>
          <w:lang w:eastAsia="it-IT"/>
        </w:rPr>
        <w:t xml:space="preserve"> abbia precedentemente </w:t>
      </w:r>
      <w:r w:rsidR="000D61CC">
        <w:rPr>
          <w:rFonts w:ascii="Times New Roman" w:eastAsia="Times New Roman" w:hAnsi="Times New Roman" w:cs="Times New Roman"/>
          <w:color w:val="191919"/>
          <w:sz w:val="20"/>
          <w:szCs w:val="20"/>
          <w:lang w:eastAsia="it-IT"/>
        </w:rPr>
        <w:t xml:space="preserve">rilasciato </w:t>
      </w:r>
      <w:r w:rsidRPr="00F71D00">
        <w:rPr>
          <w:rFonts w:ascii="Times New Roman" w:eastAsia="Times New Roman" w:hAnsi="Times New Roman" w:cs="Times New Roman"/>
          <w:color w:val="191919"/>
          <w:sz w:val="20"/>
          <w:szCs w:val="20"/>
          <w:lang w:eastAsia="it-IT"/>
        </w:rPr>
        <w:t xml:space="preserve">il </w:t>
      </w:r>
      <w:r w:rsidR="000D61CC">
        <w:rPr>
          <w:rFonts w:ascii="Times New Roman" w:eastAsia="Times New Roman" w:hAnsi="Times New Roman" w:cs="Times New Roman"/>
          <w:color w:val="191919"/>
          <w:sz w:val="20"/>
          <w:szCs w:val="20"/>
          <w:lang w:eastAsia="it-IT"/>
        </w:rPr>
        <w:t>proprio</w:t>
      </w:r>
      <w:r w:rsidRPr="00F71D00">
        <w:rPr>
          <w:rFonts w:ascii="Times New Roman" w:eastAsia="Times New Roman" w:hAnsi="Times New Roman" w:cs="Times New Roman"/>
          <w:color w:val="191919"/>
          <w:sz w:val="20"/>
          <w:szCs w:val="20"/>
          <w:lang w:eastAsia="it-IT"/>
        </w:rPr>
        <w:t xml:space="preserve"> consenso. </w:t>
      </w:r>
    </w:p>
    <w:p w14:paraId="47925041" w14:textId="7E73D1E9" w:rsidR="00DC3707" w:rsidRPr="00F71D00" w:rsidRDefault="00F71D00" w:rsidP="00F71D00">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C12947">
        <w:rPr>
          <w:rFonts w:ascii="Times New Roman" w:eastAsia="Times New Roman" w:hAnsi="Times New Roman" w:cs="Times New Roman"/>
          <w:color w:val="191919"/>
          <w:sz w:val="20"/>
          <w:szCs w:val="20"/>
          <w:u w:val="single"/>
          <w:lang w:eastAsia="it-IT"/>
        </w:rPr>
        <w:t>Base giuridica</w:t>
      </w:r>
      <w:r w:rsidRPr="00F71D00">
        <w:rPr>
          <w:rFonts w:ascii="Times New Roman" w:eastAsia="Times New Roman" w:hAnsi="Times New Roman" w:cs="Times New Roman"/>
          <w:color w:val="191919"/>
          <w:sz w:val="20"/>
          <w:szCs w:val="20"/>
          <w:lang w:eastAsia="it-IT"/>
        </w:rPr>
        <w:t xml:space="preserve">: questo trattamento si basa sul </w:t>
      </w:r>
      <w:r w:rsidR="000D61CC">
        <w:rPr>
          <w:rFonts w:ascii="Times New Roman" w:eastAsia="Times New Roman" w:hAnsi="Times New Roman" w:cs="Times New Roman"/>
          <w:color w:val="191919"/>
          <w:sz w:val="20"/>
          <w:szCs w:val="20"/>
          <w:lang w:eastAsia="it-IT"/>
        </w:rPr>
        <w:t>S</w:t>
      </w:r>
      <w:r w:rsidRPr="00F71D00">
        <w:rPr>
          <w:rFonts w:ascii="Times New Roman" w:eastAsia="Times New Roman" w:hAnsi="Times New Roman" w:cs="Times New Roman"/>
          <w:color w:val="191919"/>
          <w:sz w:val="20"/>
          <w:szCs w:val="20"/>
          <w:lang w:eastAsia="it-IT"/>
        </w:rPr>
        <w:t xml:space="preserve">uo consenso che </w:t>
      </w:r>
      <w:r w:rsidR="000D61CC">
        <w:rPr>
          <w:rFonts w:ascii="Times New Roman" w:eastAsia="Times New Roman" w:hAnsi="Times New Roman" w:cs="Times New Roman"/>
          <w:color w:val="191919"/>
          <w:sz w:val="20"/>
          <w:szCs w:val="20"/>
          <w:lang w:eastAsia="it-IT"/>
        </w:rPr>
        <w:t>le</w:t>
      </w:r>
      <w:r w:rsidRPr="00F71D00">
        <w:rPr>
          <w:rFonts w:ascii="Times New Roman" w:eastAsia="Times New Roman" w:hAnsi="Times New Roman" w:cs="Times New Roman"/>
          <w:color w:val="191919"/>
          <w:sz w:val="20"/>
          <w:szCs w:val="20"/>
          <w:lang w:eastAsia="it-IT"/>
        </w:rPr>
        <w:t xml:space="preserve"> verrà chiesto ogni volta che Marni vorrà ripubblicare il </w:t>
      </w:r>
      <w:r w:rsidR="000D61CC">
        <w:rPr>
          <w:rFonts w:ascii="Times New Roman" w:eastAsia="Times New Roman" w:hAnsi="Times New Roman" w:cs="Times New Roman"/>
          <w:color w:val="191919"/>
          <w:sz w:val="20"/>
          <w:szCs w:val="20"/>
          <w:lang w:eastAsia="it-IT"/>
        </w:rPr>
        <w:t>S</w:t>
      </w:r>
      <w:r w:rsidRPr="00F71D00">
        <w:rPr>
          <w:rFonts w:ascii="Times New Roman" w:eastAsia="Times New Roman" w:hAnsi="Times New Roman" w:cs="Times New Roman"/>
          <w:color w:val="191919"/>
          <w:sz w:val="20"/>
          <w:szCs w:val="20"/>
          <w:lang w:eastAsia="it-IT"/>
        </w:rPr>
        <w:t>uo Contenuto Generato dall</w:t>
      </w:r>
      <w:r w:rsidR="000D61CC">
        <w:rPr>
          <w:rFonts w:ascii="Times New Roman" w:eastAsia="Times New Roman" w:hAnsi="Times New Roman" w:cs="Times New Roman"/>
          <w:color w:val="191919"/>
          <w:sz w:val="20"/>
          <w:szCs w:val="20"/>
          <w:lang w:eastAsia="it-IT"/>
        </w:rPr>
        <w:t>’</w:t>
      </w:r>
      <w:r w:rsidRPr="00F71D00">
        <w:rPr>
          <w:rFonts w:ascii="Times New Roman" w:eastAsia="Times New Roman" w:hAnsi="Times New Roman" w:cs="Times New Roman"/>
          <w:color w:val="191919"/>
          <w:sz w:val="20"/>
          <w:szCs w:val="20"/>
          <w:lang w:eastAsia="it-IT"/>
        </w:rPr>
        <w:t>Utente.</w:t>
      </w:r>
    </w:p>
    <w:p w14:paraId="6F4A9BCF" w14:textId="77777777" w:rsidR="00F71D00" w:rsidRPr="00DC3707" w:rsidRDefault="00F71D00" w:rsidP="00DC3707">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0FF2DBD6" w14:textId="770382A7" w:rsidR="00075305" w:rsidRPr="00075305" w:rsidRDefault="00075305" w:rsidP="00075305">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3.2 FINALIT</w:t>
      </w:r>
      <w:r w:rsidR="009309A0">
        <w:rPr>
          <w:rFonts w:ascii="Times New Roman" w:eastAsia="Times New Roman" w:hAnsi="Times New Roman" w:cs="Times New Roman"/>
          <w:b/>
          <w:bCs/>
          <w:color w:val="191919"/>
          <w:sz w:val="20"/>
          <w:szCs w:val="20"/>
          <w:lang w:eastAsia="it-IT"/>
        </w:rPr>
        <w:t>À</w:t>
      </w:r>
      <w:r w:rsidRPr="00075305">
        <w:rPr>
          <w:rFonts w:ascii="Times New Roman" w:eastAsia="Times New Roman" w:hAnsi="Times New Roman" w:cs="Times New Roman"/>
          <w:b/>
          <w:bCs/>
          <w:color w:val="191919"/>
          <w:sz w:val="20"/>
          <w:szCs w:val="20"/>
          <w:lang w:eastAsia="it-IT"/>
        </w:rPr>
        <w:t xml:space="preserve"> DEI CONTITOLARI (</w:t>
      </w:r>
      <w:r w:rsidR="002738B8">
        <w:rPr>
          <w:rFonts w:ascii="Times New Roman" w:eastAsia="Times New Roman" w:hAnsi="Times New Roman" w:cs="Times New Roman"/>
          <w:b/>
          <w:bCs/>
          <w:color w:val="191919"/>
          <w:sz w:val="20"/>
          <w:szCs w:val="20"/>
          <w:lang w:eastAsia="it-IT"/>
        </w:rPr>
        <w:t>MARNI</w:t>
      </w:r>
      <w:r w:rsidRPr="00075305">
        <w:rPr>
          <w:rFonts w:ascii="Times New Roman" w:eastAsia="Times New Roman" w:hAnsi="Times New Roman" w:cs="Times New Roman"/>
          <w:b/>
          <w:bCs/>
          <w:color w:val="191919"/>
          <w:sz w:val="20"/>
          <w:szCs w:val="20"/>
          <w:lang w:eastAsia="it-IT"/>
        </w:rPr>
        <w:t xml:space="preserve"> E OTB)</w:t>
      </w:r>
    </w:p>
    <w:p w14:paraId="72E869F2" w14:textId="5CB8290B"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e OTB, operano in qualità di </w:t>
      </w:r>
      <w:r w:rsidR="005E12F4">
        <w:rPr>
          <w:rFonts w:ascii="Times New Roman" w:eastAsia="Times New Roman" w:hAnsi="Times New Roman" w:cs="Times New Roman"/>
          <w:color w:val="191919"/>
          <w:sz w:val="20"/>
          <w:szCs w:val="20"/>
          <w:lang w:eastAsia="it-IT"/>
        </w:rPr>
        <w:t>C</w:t>
      </w:r>
      <w:r w:rsidRPr="00075305">
        <w:rPr>
          <w:rFonts w:ascii="Times New Roman" w:eastAsia="Times New Roman" w:hAnsi="Times New Roman" w:cs="Times New Roman"/>
          <w:color w:val="191919"/>
          <w:sz w:val="20"/>
          <w:szCs w:val="20"/>
          <w:lang w:eastAsia="it-IT"/>
        </w:rPr>
        <w:t>ontitolari sulla base di uno specifico accordo per la specifica finalità di seguito riportata</w:t>
      </w:r>
    </w:p>
    <w:p w14:paraId="59355483" w14:textId="77777777" w:rsidR="00075305" w:rsidRPr="00075305" w:rsidRDefault="00075305" w:rsidP="00075305">
      <w:pPr>
        <w:numPr>
          <w:ilvl w:val="0"/>
          <w:numId w:val="2"/>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Profilazione dei clienti</w:t>
      </w:r>
    </w:p>
    <w:p w14:paraId="2FB2F53B" w14:textId="482A9316" w:rsidR="00075305" w:rsidRPr="00A60F0B"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t xml:space="preserve">Previo suo consenso, i Contitolari potranno trattare i Dati Anagrafici, i Dati di Contatto, i Dati di Vendita, , i Dati di </w:t>
      </w:r>
      <w:r w:rsidR="005E12F4">
        <w:rPr>
          <w:rFonts w:ascii="Times New Roman" w:eastAsia="Times New Roman" w:hAnsi="Times New Roman" w:cs="Times New Roman"/>
          <w:color w:val="191919"/>
          <w:sz w:val="20"/>
          <w:szCs w:val="20"/>
          <w:lang w:eastAsia="it-IT"/>
        </w:rPr>
        <w:t>A</w:t>
      </w:r>
      <w:r w:rsidRPr="00075305">
        <w:rPr>
          <w:rFonts w:ascii="Times New Roman" w:eastAsia="Times New Roman" w:hAnsi="Times New Roman" w:cs="Times New Roman"/>
          <w:color w:val="191919"/>
          <w:sz w:val="20"/>
          <w:szCs w:val="20"/>
          <w:lang w:eastAsia="it-IT"/>
        </w:rPr>
        <w:t>cquisto, Monitoraggio di Newsletter e Dati di Azioni</w:t>
      </w:r>
      <w:r w:rsidR="005E12F4">
        <w:rPr>
          <w:rFonts w:ascii="Times New Roman" w:eastAsia="Times New Roman" w:hAnsi="Times New Roman" w:cs="Times New Roman"/>
          <w:color w:val="191919"/>
          <w:sz w:val="20"/>
          <w:szCs w:val="20"/>
          <w:lang w:eastAsia="it-IT"/>
        </w:rPr>
        <w:t xml:space="preserve"> e</w:t>
      </w:r>
      <w:r w:rsidRPr="00075305">
        <w:rPr>
          <w:rFonts w:ascii="Times New Roman" w:eastAsia="Times New Roman" w:hAnsi="Times New Roman" w:cs="Times New Roman"/>
          <w:color w:val="191919"/>
          <w:sz w:val="20"/>
          <w:szCs w:val="20"/>
          <w:lang w:eastAsia="it-IT"/>
        </w:rPr>
        <w:t xml:space="preserve"> i Dati di </w:t>
      </w:r>
      <w:r w:rsidR="005E12F4">
        <w:rPr>
          <w:rFonts w:ascii="Times New Roman" w:eastAsia="Times New Roman" w:hAnsi="Times New Roman" w:cs="Times New Roman"/>
          <w:color w:val="191919"/>
          <w:sz w:val="20"/>
          <w:szCs w:val="20"/>
          <w:lang w:eastAsia="it-IT"/>
        </w:rPr>
        <w:t>N</w:t>
      </w:r>
      <w:r w:rsidRPr="00075305">
        <w:rPr>
          <w:rFonts w:ascii="Times New Roman" w:eastAsia="Times New Roman" w:hAnsi="Times New Roman" w:cs="Times New Roman"/>
          <w:color w:val="191919"/>
          <w:sz w:val="20"/>
          <w:szCs w:val="20"/>
          <w:lang w:eastAsia="it-IT"/>
        </w:rPr>
        <w:t xml:space="preserve">avigazione per finalità di profilazione per analisi di </w:t>
      </w:r>
      <w:r w:rsidRPr="00C12947">
        <w:rPr>
          <w:rFonts w:ascii="Times New Roman" w:eastAsia="Times New Roman" w:hAnsi="Times New Roman" w:cs="Times New Roman"/>
          <w:i/>
          <w:iCs/>
          <w:color w:val="191919"/>
          <w:sz w:val="20"/>
          <w:szCs w:val="20"/>
          <w:lang w:eastAsia="it-IT"/>
        </w:rPr>
        <w:t>business</w:t>
      </w:r>
      <w:r w:rsidRPr="00075305">
        <w:rPr>
          <w:rFonts w:ascii="Times New Roman" w:eastAsia="Times New Roman" w:hAnsi="Times New Roman" w:cs="Times New Roman"/>
          <w:color w:val="191919"/>
          <w:sz w:val="20"/>
          <w:szCs w:val="20"/>
          <w:lang w:eastAsia="it-IT"/>
        </w:rPr>
        <w:t xml:space="preserve">, ovvero per analisi sulle </w:t>
      </w:r>
      <w:r w:rsidR="005E12F4">
        <w:rPr>
          <w:rFonts w:ascii="Times New Roman" w:eastAsia="Times New Roman" w:hAnsi="Times New Roman" w:cs="Times New Roman"/>
          <w:color w:val="191919"/>
          <w:sz w:val="20"/>
          <w:szCs w:val="20"/>
          <w:lang w:eastAsia="it-IT"/>
        </w:rPr>
        <w:t>S</w:t>
      </w:r>
      <w:r w:rsidRPr="00075305">
        <w:rPr>
          <w:rFonts w:ascii="Times New Roman" w:eastAsia="Times New Roman" w:hAnsi="Times New Roman" w:cs="Times New Roman"/>
          <w:color w:val="191919"/>
          <w:sz w:val="20"/>
          <w:szCs w:val="20"/>
          <w:lang w:eastAsia="it-IT"/>
        </w:rPr>
        <w:t xml:space="preserve">ue scelte di consumo consistenti in elaborazioni automatizzate dei suddetti dati. Tale </w:t>
      </w:r>
      <w:r w:rsidRPr="00075305">
        <w:rPr>
          <w:rFonts w:ascii="Times New Roman" w:eastAsia="Times New Roman" w:hAnsi="Times New Roman" w:cs="Times New Roman"/>
          <w:color w:val="191919"/>
          <w:sz w:val="20"/>
          <w:szCs w:val="20"/>
          <w:lang w:eastAsia="it-IT"/>
        </w:rPr>
        <w:lastRenderedPageBreak/>
        <w:t xml:space="preserve">trattamento è finalizzato a conoscere in modo analitico o a prevedere le </w:t>
      </w:r>
      <w:r w:rsidR="005E12F4">
        <w:rPr>
          <w:rFonts w:ascii="Times New Roman" w:eastAsia="Times New Roman" w:hAnsi="Times New Roman" w:cs="Times New Roman"/>
          <w:color w:val="191919"/>
          <w:sz w:val="20"/>
          <w:szCs w:val="20"/>
          <w:lang w:eastAsia="it-IT"/>
        </w:rPr>
        <w:t>S</w:t>
      </w:r>
      <w:r w:rsidRPr="00075305">
        <w:rPr>
          <w:rFonts w:ascii="Times New Roman" w:eastAsia="Times New Roman" w:hAnsi="Times New Roman" w:cs="Times New Roman"/>
          <w:color w:val="191919"/>
          <w:sz w:val="20"/>
          <w:szCs w:val="20"/>
          <w:lang w:eastAsia="it-IT"/>
        </w:rPr>
        <w:t xml:space="preserve">ue preferenze di acquisto anche al fine di creare profili dei clienti, così da personalizzare l’offerta commerciale affinché sia più in linea con le </w:t>
      </w:r>
      <w:r w:rsidR="005E12F4">
        <w:rPr>
          <w:rFonts w:ascii="Times New Roman" w:eastAsia="Times New Roman" w:hAnsi="Times New Roman" w:cs="Times New Roman"/>
          <w:color w:val="191919"/>
          <w:sz w:val="20"/>
          <w:szCs w:val="20"/>
          <w:lang w:eastAsia="it-IT"/>
        </w:rPr>
        <w:t>S</w:t>
      </w:r>
      <w:r w:rsidRPr="00075305">
        <w:rPr>
          <w:rFonts w:ascii="Times New Roman" w:eastAsia="Times New Roman" w:hAnsi="Times New Roman" w:cs="Times New Roman"/>
          <w:color w:val="191919"/>
          <w:sz w:val="20"/>
          <w:szCs w:val="20"/>
          <w:lang w:eastAsia="it-IT"/>
        </w:rPr>
        <w:t xml:space="preserve">ue preferenze. </w:t>
      </w:r>
    </w:p>
    <w:p w14:paraId="03DC248F" w14:textId="7567B3FA" w:rsid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u w:val="single"/>
          <w:lang w:eastAsia="it-IT"/>
        </w:rPr>
        <w:t>Base giuridica</w:t>
      </w:r>
      <w:r w:rsidRPr="00075305">
        <w:rPr>
          <w:rFonts w:ascii="Times New Roman" w:eastAsia="Times New Roman" w:hAnsi="Times New Roman" w:cs="Times New Roman"/>
          <w:color w:val="191919"/>
          <w:sz w:val="20"/>
          <w:szCs w:val="20"/>
          <w:lang w:eastAsia="it-IT"/>
        </w:rPr>
        <w:t xml:space="preserve">: questo trattamento si basa sul consenso da </w:t>
      </w:r>
      <w:r>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ei prestato.</w:t>
      </w:r>
    </w:p>
    <w:p w14:paraId="4F179193" w14:textId="24598FFB"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t xml:space="preserve">Lei potrà in ogni momento revocare il </w:t>
      </w:r>
      <w:r w:rsidR="005E12F4">
        <w:rPr>
          <w:rFonts w:ascii="Times New Roman" w:eastAsia="Times New Roman" w:hAnsi="Times New Roman" w:cs="Times New Roman"/>
          <w:color w:val="191919"/>
          <w:sz w:val="20"/>
          <w:szCs w:val="20"/>
          <w:lang w:eastAsia="it-IT"/>
        </w:rPr>
        <w:t>S</w:t>
      </w:r>
      <w:r w:rsidRPr="00075305">
        <w:rPr>
          <w:rFonts w:ascii="Times New Roman" w:eastAsia="Times New Roman" w:hAnsi="Times New Roman" w:cs="Times New Roman"/>
          <w:color w:val="191919"/>
          <w:sz w:val="20"/>
          <w:szCs w:val="20"/>
          <w:lang w:eastAsia="it-IT"/>
        </w:rPr>
        <w:t xml:space="preserve">uo consenso ad essere soggetto a profilazione scrivendo all’indirizzo </w:t>
      </w:r>
      <w:hyperlink r:id="rId16" w:history="1">
        <w:r w:rsidRPr="00075305">
          <w:rPr>
            <w:rStyle w:val="Collegamentoipertestuale"/>
            <w:rFonts w:ascii="Times New Roman" w:eastAsia="Times New Roman" w:hAnsi="Times New Roman" w:cs="Times New Roman"/>
            <w:sz w:val="20"/>
            <w:szCs w:val="20"/>
            <w:lang w:eastAsia="it-IT"/>
          </w:rPr>
          <w:t>privacy@</w:t>
        </w:r>
        <w:r w:rsidR="002738B8">
          <w:rPr>
            <w:rStyle w:val="Collegamentoipertestuale"/>
            <w:rFonts w:ascii="Times New Roman" w:eastAsia="Times New Roman" w:hAnsi="Times New Roman" w:cs="Times New Roman"/>
            <w:sz w:val="20"/>
            <w:szCs w:val="20"/>
            <w:lang w:eastAsia="it-IT"/>
          </w:rPr>
          <w:t>marni</w:t>
        </w:r>
        <w:r w:rsidRPr="00075305">
          <w:rPr>
            <w:rStyle w:val="Collegamentoipertestuale"/>
            <w:rFonts w:ascii="Times New Roman" w:eastAsia="Times New Roman" w:hAnsi="Times New Roman" w:cs="Times New Roman"/>
            <w:sz w:val="20"/>
            <w:szCs w:val="20"/>
            <w:lang w:eastAsia="it-IT"/>
          </w:rPr>
          <w:t>.com</w:t>
        </w:r>
      </w:hyperlink>
      <w:r w:rsidRPr="00075305">
        <w:rPr>
          <w:rFonts w:ascii="Times New Roman" w:eastAsia="Times New Roman" w:hAnsi="Times New Roman" w:cs="Times New Roman"/>
          <w:color w:val="191919"/>
          <w:sz w:val="20"/>
          <w:szCs w:val="20"/>
          <w:lang w:eastAsia="it-IT"/>
        </w:rPr>
        <w:t xml:space="preserve">, o altrimenti contattando i Contitolari ai recapiti indicati al paragrafo 1. </w:t>
      </w:r>
    </w:p>
    <w:p w14:paraId="4E12226C" w14:textId="608E5C59" w:rsidR="00075305" w:rsidRPr="00C51086" w:rsidRDefault="00075305" w:rsidP="00D41053">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p>
    <w:p w14:paraId="3A47B939" w14:textId="5342866C" w:rsidR="006E4C6C" w:rsidRPr="006E4C6C" w:rsidRDefault="006E4C6C" w:rsidP="006E4C6C">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6E4C6C">
        <w:rPr>
          <w:rFonts w:ascii="Times New Roman" w:eastAsia="Times New Roman" w:hAnsi="Times New Roman" w:cs="Times New Roman"/>
          <w:b/>
          <w:bCs/>
          <w:color w:val="191919"/>
          <w:sz w:val="20"/>
          <w:szCs w:val="20"/>
          <w:lang w:eastAsia="it-IT"/>
        </w:rPr>
        <w:t>3.</w:t>
      </w:r>
      <w:r w:rsidR="005E12F4">
        <w:rPr>
          <w:rFonts w:ascii="Times New Roman" w:eastAsia="Times New Roman" w:hAnsi="Times New Roman" w:cs="Times New Roman"/>
          <w:b/>
          <w:bCs/>
          <w:color w:val="191919"/>
          <w:sz w:val="20"/>
          <w:szCs w:val="20"/>
          <w:lang w:eastAsia="it-IT"/>
        </w:rPr>
        <w:t>3</w:t>
      </w:r>
      <w:r w:rsidRPr="006E4C6C">
        <w:rPr>
          <w:rFonts w:ascii="Times New Roman" w:eastAsia="Times New Roman" w:hAnsi="Times New Roman" w:cs="Times New Roman"/>
          <w:b/>
          <w:bCs/>
          <w:color w:val="191919"/>
          <w:sz w:val="20"/>
          <w:szCs w:val="20"/>
          <w:lang w:eastAsia="it-IT"/>
        </w:rPr>
        <w:t xml:space="preserve"> FINALIT</w:t>
      </w:r>
      <w:r w:rsidR="005E12F4">
        <w:rPr>
          <w:rFonts w:ascii="Times New Roman" w:eastAsia="Times New Roman" w:hAnsi="Times New Roman" w:cs="Times New Roman"/>
          <w:b/>
          <w:bCs/>
          <w:color w:val="191919"/>
          <w:sz w:val="20"/>
          <w:szCs w:val="20"/>
          <w:lang w:eastAsia="it-IT"/>
        </w:rPr>
        <w:t>À</w:t>
      </w:r>
      <w:r w:rsidRPr="006E4C6C">
        <w:rPr>
          <w:rFonts w:ascii="Times New Roman" w:eastAsia="Times New Roman" w:hAnsi="Times New Roman" w:cs="Times New Roman"/>
          <w:b/>
          <w:bCs/>
          <w:color w:val="191919"/>
          <w:sz w:val="20"/>
          <w:szCs w:val="20"/>
          <w:lang w:eastAsia="it-IT"/>
        </w:rPr>
        <w:t xml:space="preserve"> POSTE IN ESSERE DA TUTTI I TITOLARI O CONTITOLARI</w:t>
      </w:r>
    </w:p>
    <w:p w14:paraId="6C999EDD" w14:textId="458FE372" w:rsid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 xml:space="preserve">Infine, ciascun Titolare o Contitolare potrebbe avere la necessità di ottemperare alle specifiche norme di legge cui è sottoposto o di difendere un proprio diritto in giudizio. </w:t>
      </w:r>
    </w:p>
    <w:p w14:paraId="3C1555EB" w14:textId="77777777" w:rsidR="006651B8" w:rsidRPr="006E4C6C"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5C707859" w14:textId="76886637" w:rsidR="006E4C6C" w:rsidRPr="006E4C6C" w:rsidRDefault="006E4C6C" w:rsidP="006E4C6C">
      <w:pPr>
        <w:numPr>
          <w:ilvl w:val="0"/>
          <w:numId w:val="7"/>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6E4C6C">
        <w:rPr>
          <w:rFonts w:ascii="Times New Roman" w:eastAsia="Times New Roman" w:hAnsi="Times New Roman" w:cs="Times New Roman"/>
          <w:b/>
          <w:bCs/>
          <w:color w:val="191919"/>
          <w:sz w:val="20"/>
          <w:szCs w:val="20"/>
          <w:lang w:eastAsia="it-IT"/>
        </w:rPr>
        <w:t xml:space="preserve">Finalità connesse agli obblighi previsti da leggi, regolamenti, da disposizioni/richieste di autorità o da organi di vigilanza e controllo </w:t>
      </w:r>
    </w:p>
    <w:p w14:paraId="76A8A6BE" w14:textId="62060CAF" w:rsidR="006651B8" w:rsidRPr="00A60F0B"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Ciascun Titolare o Contitolare potrà trattare i Suoi Dati Personali per adempiere agli obblighi cui lo stesso è tenuto.</w:t>
      </w:r>
    </w:p>
    <w:p w14:paraId="25998A7A" w14:textId="5D146753" w:rsidR="006651B8"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u w:val="single"/>
          <w:lang w:eastAsia="it-IT"/>
        </w:rPr>
        <w:t>Base giuridica</w:t>
      </w:r>
      <w:r w:rsidRPr="006E4C6C">
        <w:rPr>
          <w:rFonts w:ascii="Times New Roman" w:eastAsia="Times New Roman" w:hAnsi="Times New Roman" w:cs="Times New Roman"/>
          <w:color w:val="191919"/>
          <w:sz w:val="20"/>
          <w:szCs w:val="20"/>
          <w:lang w:eastAsia="it-IT"/>
        </w:rPr>
        <w:t xml:space="preserve">: adempimento di un obbligo legale. </w:t>
      </w:r>
    </w:p>
    <w:p w14:paraId="72E42315" w14:textId="0E622152" w:rsid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 xml:space="preserve">Il conferimento dei dati per tale finalità è obbligatorio poiché in difetto il Titolare o Contitolare si troverà nell’impossibilità di adempiere ai propri obblighi legali.  </w:t>
      </w:r>
    </w:p>
    <w:p w14:paraId="65A506B3" w14:textId="77777777" w:rsidR="006651B8" w:rsidRPr="006E4C6C"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3522CA40" w14:textId="77777777" w:rsidR="006E4C6C" w:rsidRPr="006E4C6C" w:rsidRDefault="006E4C6C" w:rsidP="006E4C6C">
      <w:pPr>
        <w:numPr>
          <w:ilvl w:val="0"/>
          <w:numId w:val="7"/>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6E4C6C">
        <w:rPr>
          <w:rFonts w:ascii="Times New Roman" w:eastAsia="Times New Roman" w:hAnsi="Times New Roman" w:cs="Times New Roman"/>
          <w:b/>
          <w:bCs/>
          <w:color w:val="191919"/>
          <w:sz w:val="20"/>
          <w:szCs w:val="20"/>
          <w:lang w:eastAsia="it-IT"/>
        </w:rPr>
        <w:t>Difesa dei diritti nel corso di procedimenti giudiziali, amministrativi o stragiudiziali e nell’ambito di controversie sorte in relazione ai servizi offerti</w:t>
      </w:r>
    </w:p>
    <w:p w14:paraId="7F85EA1C" w14:textId="2982E06D" w:rsidR="006651B8" w:rsidRPr="00A60F0B"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I Suoi Dati Personali potrebbero essere trattati da ciascun Titolare o Contitolare per difendere i propri diritti o agire in giudizio o anche avanzare pretese nei confronti suoi o di terze parti, compresa la prevenzione delle frodi.</w:t>
      </w:r>
    </w:p>
    <w:p w14:paraId="62F47C19" w14:textId="4F734096" w:rsid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u w:val="single"/>
          <w:lang w:eastAsia="it-IT"/>
        </w:rPr>
        <w:t>Base giuridica</w:t>
      </w:r>
      <w:r w:rsidRPr="006E4C6C">
        <w:rPr>
          <w:rFonts w:ascii="Times New Roman" w:eastAsia="Times New Roman" w:hAnsi="Times New Roman" w:cs="Times New Roman"/>
          <w:color w:val="191919"/>
          <w:sz w:val="20"/>
          <w:szCs w:val="20"/>
          <w:lang w:eastAsia="it-IT"/>
        </w:rPr>
        <w:t xml:space="preserve">: questo trattamento si basa sul legittimo interesse del Titolare o Contitolare alla tutela dei propri diritti. </w:t>
      </w:r>
    </w:p>
    <w:p w14:paraId="1381A39F" w14:textId="77777777" w:rsidR="006651B8" w:rsidRPr="006E4C6C"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EDD9295" w14:textId="4825AF8C" w:rsidR="00394DD2" w:rsidRPr="009D6F96" w:rsidRDefault="00763FE7"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4</w:t>
      </w:r>
      <w:r w:rsidR="00394DD2" w:rsidRPr="009D6F96">
        <w:rPr>
          <w:rFonts w:ascii="Times New Roman" w:eastAsia="Times New Roman" w:hAnsi="Times New Roman" w:cs="Times New Roman"/>
          <w:b/>
          <w:bCs/>
          <w:color w:val="181818"/>
          <w:spacing w:val="23"/>
          <w:sz w:val="20"/>
          <w:szCs w:val="20"/>
          <w:lang w:eastAsia="it-IT"/>
        </w:rPr>
        <w:t xml:space="preserve">.QUALI TRATTAMENTI FACCIAMO SE NAVIGA </w:t>
      </w:r>
      <w:r w:rsidR="006C2D49" w:rsidRPr="009D6F96">
        <w:rPr>
          <w:rFonts w:ascii="Times New Roman" w:eastAsia="Times New Roman" w:hAnsi="Times New Roman" w:cs="Times New Roman"/>
          <w:b/>
          <w:bCs/>
          <w:color w:val="181818"/>
          <w:spacing w:val="23"/>
          <w:sz w:val="20"/>
          <w:szCs w:val="20"/>
          <w:lang w:eastAsia="it-IT"/>
        </w:rPr>
        <w:t>SENZA ESSERE</w:t>
      </w:r>
      <w:r w:rsidR="00497DC0" w:rsidRPr="009D6F96">
        <w:rPr>
          <w:rFonts w:ascii="Times New Roman" w:eastAsia="Times New Roman" w:hAnsi="Times New Roman" w:cs="Times New Roman"/>
          <w:b/>
          <w:bCs/>
          <w:color w:val="181818"/>
          <w:spacing w:val="23"/>
          <w:sz w:val="20"/>
          <w:szCs w:val="20"/>
          <w:lang w:eastAsia="it-IT"/>
        </w:rPr>
        <w:t xml:space="preserve"> LOGGATO </w:t>
      </w:r>
    </w:p>
    <w:p w14:paraId="154D47EE" w14:textId="77777777" w:rsidR="00394DD2" w:rsidRPr="009D6F96" w:rsidRDefault="00B934E7"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69FBE06D">
          <v:rect id="_x0000_i1028" style="width:0;height:1.5pt" o:hrstd="t" o:hrnoshade="t" o:hr="t" fillcolor="black" stroked="f"/>
        </w:pict>
      </w:r>
    </w:p>
    <w:p w14:paraId="1F16B49E" w14:textId="11AD4DC6" w:rsidR="00394DD2" w:rsidRPr="009D6F96" w:rsidRDefault="00206B99" w:rsidP="00C12947">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Il Sito è </w:t>
      </w:r>
      <w:r w:rsidR="006D666D">
        <w:rPr>
          <w:rFonts w:ascii="Times New Roman" w:eastAsia="Times New Roman" w:hAnsi="Times New Roman" w:cs="Times New Roman"/>
          <w:color w:val="191919"/>
          <w:sz w:val="20"/>
          <w:szCs w:val="20"/>
          <w:lang w:eastAsia="it-IT"/>
        </w:rPr>
        <w:t>di proprietà</w:t>
      </w:r>
      <w:r w:rsidR="006E4C6C">
        <w:rPr>
          <w:rFonts w:ascii="Times New Roman" w:eastAsia="Times New Roman" w:hAnsi="Times New Roman" w:cs="Times New Roman"/>
          <w:color w:val="191919"/>
          <w:sz w:val="20"/>
          <w:szCs w:val="20"/>
          <w:lang w:eastAsia="it-IT"/>
        </w:rPr>
        <w:t xml:space="preserve"> di Marni</w:t>
      </w:r>
      <w:r w:rsidR="00BE7BD7">
        <w:rPr>
          <w:rFonts w:ascii="Times New Roman" w:eastAsia="Times New Roman" w:hAnsi="Times New Roman" w:cs="Times New Roman"/>
          <w:color w:val="191919"/>
          <w:sz w:val="20"/>
          <w:szCs w:val="20"/>
          <w:lang w:eastAsia="it-IT"/>
        </w:rPr>
        <w:t xml:space="preserve">. </w:t>
      </w:r>
      <w:r w:rsidR="00396BB6" w:rsidRPr="009D6F96">
        <w:rPr>
          <w:rFonts w:ascii="Times New Roman" w:eastAsia="Times New Roman" w:hAnsi="Times New Roman" w:cs="Times New Roman"/>
          <w:color w:val="191919"/>
          <w:sz w:val="20"/>
          <w:szCs w:val="20"/>
          <w:lang w:eastAsia="it-IT"/>
        </w:rPr>
        <w:t>È</w:t>
      </w:r>
      <w:r w:rsidR="00254701" w:rsidRPr="009D6F96">
        <w:rPr>
          <w:rFonts w:ascii="Times New Roman" w:eastAsia="Times New Roman" w:hAnsi="Times New Roman" w:cs="Times New Roman"/>
          <w:color w:val="191919"/>
          <w:sz w:val="20"/>
          <w:szCs w:val="20"/>
          <w:lang w:eastAsia="it-IT"/>
        </w:rPr>
        <w:t xml:space="preserve"> </w:t>
      </w:r>
      <w:r w:rsidR="00394DD2" w:rsidRPr="009D6F96">
        <w:rPr>
          <w:rFonts w:ascii="Times New Roman" w:eastAsia="Times New Roman" w:hAnsi="Times New Roman" w:cs="Times New Roman"/>
          <w:color w:val="191919"/>
          <w:sz w:val="20"/>
          <w:szCs w:val="20"/>
          <w:lang w:eastAsia="it-IT"/>
        </w:rPr>
        <w:t>possibile navigare all</w:t>
      </w:r>
      <w:r w:rsidR="006D666D">
        <w:rPr>
          <w:rFonts w:ascii="Times New Roman" w:eastAsia="Times New Roman" w:hAnsi="Times New Roman" w:cs="Times New Roman"/>
          <w:color w:val="191919"/>
          <w:sz w:val="20"/>
          <w:szCs w:val="20"/>
          <w:lang w:eastAsia="it-IT"/>
        </w:rPr>
        <w:t>’</w:t>
      </w:r>
      <w:r w:rsidR="00394DD2" w:rsidRPr="009D6F96">
        <w:rPr>
          <w:rFonts w:ascii="Times New Roman" w:eastAsia="Times New Roman" w:hAnsi="Times New Roman" w:cs="Times New Roman"/>
          <w:color w:val="191919"/>
          <w:sz w:val="20"/>
          <w:szCs w:val="20"/>
          <w:lang w:eastAsia="it-IT"/>
        </w:rPr>
        <w:t xml:space="preserve">interno del Sito senza dover comunicare attivamente </w:t>
      </w:r>
      <w:r w:rsidR="00555DFD">
        <w:rPr>
          <w:rFonts w:ascii="Times New Roman" w:eastAsia="Times New Roman" w:hAnsi="Times New Roman" w:cs="Times New Roman"/>
          <w:color w:val="191919"/>
          <w:sz w:val="20"/>
          <w:szCs w:val="20"/>
          <w:lang w:eastAsia="it-IT"/>
        </w:rPr>
        <w:t xml:space="preserve">i </w:t>
      </w:r>
      <w:r w:rsidR="00394DD2" w:rsidRPr="009D6F96">
        <w:rPr>
          <w:rFonts w:ascii="Times New Roman" w:eastAsia="Times New Roman" w:hAnsi="Times New Roman" w:cs="Times New Roman"/>
          <w:color w:val="191919"/>
          <w:sz w:val="20"/>
          <w:szCs w:val="20"/>
          <w:lang w:eastAsia="it-IT"/>
        </w:rPr>
        <w:t xml:space="preserve">propri </w:t>
      </w:r>
      <w:r w:rsidR="006D666D">
        <w:rPr>
          <w:rFonts w:ascii="Times New Roman" w:eastAsia="Times New Roman" w:hAnsi="Times New Roman" w:cs="Times New Roman"/>
          <w:color w:val="191919"/>
          <w:sz w:val="20"/>
          <w:szCs w:val="20"/>
          <w:lang w:eastAsia="it-IT"/>
        </w:rPr>
        <w:t>D</w:t>
      </w:r>
      <w:r w:rsidR="00394DD2" w:rsidRPr="009D6F96">
        <w:rPr>
          <w:rFonts w:ascii="Times New Roman" w:eastAsia="Times New Roman" w:hAnsi="Times New Roman" w:cs="Times New Roman"/>
          <w:color w:val="191919"/>
          <w:sz w:val="20"/>
          <w:szCs w:val="20"/>
          <w:lang w:eastAsia="it-IT"/>
        </w:rPr>
        <w:t xml:space="preserve">ati </w:t>
      </w:r>
      <w:r w:rsidR="006D666D">
        <w:rPr>
          <w:rFonts w:ascii="Times New Roman" w:eastAsia="Times New Roman" w:hAnsi="Times New Roman" w:cs="Times New Roman"/>
          <w:color w:val="191919"/>
          <w:sz w:val="20"/>
          <w:szCs w:val="20"/>
          <w:lang w:eastAsia="it-IT"/>
        </w:rPr>
        <w:t>P</w:t>
      </w:r>
      <w:r w:rsidR="00394DD2" w:rsidRPr="009D6F96">
        <w:rPr>
          <w:rFonts w:ascii="Times New Roman" w:eastAsia="Times New Roman" w:hAnsi="Times New Roman" w:cs="Times New Roman"/>
          <w:color w:val="191919"/>
          <w:sz w:val="20"/>
          <w:szCs w:val="20"/>
          <w:lang w:eastAsia="it-IT"/>
        </w:rPr>
        <w:t>ersonali</w:t>
      </w:r>
      <w:r w:rsidR="00497DC0" w:rsidRPr="009D6F96">
        <w:rPr>
          <w:rFonts w:ascii="Times New Roman" w:eastAsia="Times New Roman" w:hAnsi="Times New Roman" w:cs="Times New Roman"/>
          <w:color w:val="191919"/>
          <w:sz w:val="20"/>
          <w:szCs w:val="20"/>
          <w:lang w:eastAsia="it-IT"/>
        </w:rPr>
        <w:t xml:space="preserve"> se non </w:t>
      </w:r>
      <w:r w:rsidR="006C2D49" w:rsidRPr="009D6F96">
        <w:rPr>
          <w:rFonts w:ascii="Times New Roman" w:eastAsia="Times New Roman" w:hAnsi="Times New Roman" w:cs="Times New Roman"/>
          <w:color w:val="191919"/>
          <w:sz w:val="20"/>
          <w:szCs w:val="20"/>
          <w:lang w:eastAsia="it-IT"/>
        </w:rPr>
        <w:t>si è loggati</w:t>
      </w:r>
      <w:r w:rsidR="00394DD2" w:rsidRPr="009D6F96">
        <w:rPr>
          <w:rFonts w:ascii="Times New Roman" w:eastAsia="Times New Roman" w:hAnsi="Times New Roman" w:cs="Times New Roman"/>
          <w:color w:val="191919"/>
          <w:sz w:val="20"/>
          <w:szCs w:val="20"/>
          <w:lang w:eastAsia="it-IT"/>
        </w:rPr>
        <w:t>. In tal caso</w:t>
      </w:r>
      <w:r w:rsidR="00555DFD">
        <w:rPr>
          <w:rFonts w:ascii="Times New Roman" w:eastAsia="Times New Roman" w:hAnsi="Times New Roman" w:cs="Times New Roman"/>
          <w:color w:val="191919"/>
          <w:sz w:val="20"/>
          <w:szCs w:val="20"/>
          <w:lang w:eastAsia="it-IT"/>
        </w:rPr>
        <w:t>,</w:t>
      </w:r>
      <w:r w:rsidR="00C51086">
        <w:rPr>
          <w:rFonts w:ascii="Times New Roman" w:eastAsia="Times New Roman" w:hAnsi="Times New Roman" w:cs="Times New Roman"/>
          <w:color w:val="191919"/>
          <w:sz w:val="20"/>
          <w:szCs w:val="20"/>
          <w:lang w:eastAsia="it-IT"/>
        </w:rPr>
        <w:t xml:space="preserve"> </w:t>
      </w:r>
      <w:r w:rsidR="003E0F88" w:rsidRPr="009D6F96">
        <w:rPr>
          <w:rFonts w:ascii="Times New Roman" w:eastAsia="Times New Roman" w:hAnsi="Times New Roman" w:cs="Times New Roman"/>
          <w:color w:val="191919"/>
          <w:sz w:val="20"/>
          <w:szCs w:val="20"/>
          <w:lang w:eastAsia="it-IT"/>
        </w:rPr>
        <w:t>le segnaliamo comunque che i</w:t>
      </w:r>
      <w:r w:rsidR="00394DD2" w:rsidRPr="009D6F96">
        <w:rPr>
          <w:rFonts w:ascii="Times New Roman" w:eastAsia="Times New Roman" w:hAnsi="Times New Roman" w:cs="Times New Roman"/>
          <w:color w:val="191919"/>
          <w:sz w:val="20"/>
          <w:szCs w:val="20"/>
          <w:lang w:eastAsia="it-IT"/>
        </w:rPr>
        <w:t xml:space="preserve"> sistemi informatici e le procedure software preposte al funzionamento del Sito acquisiscono, nel corso del loro normale esercizio, alcuni dati la cui trasmissione è implicita nell’uso dei protocolli di comunicazione di Internet.</w:t>
      </w:r>
    </w:p>
    <w:p w14:paraId="5B981F6D" w14:textId="77777777" w:rsidR="00BE7BD7" w:rsidRDefault="00BE7BD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59F16248" w14:textId="0FE4E7AA"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Si tratta di informazioni che non sono direttamente associate a utenti identificati, ma che per loro stessa natura potrebbero, attraverso elaborazioni ed associazioni con dati detenuti da terzi, permettere di identificare tali utenti.</w:t>
      </w:r>
    </w:p>
    <w:p w14:paraId="254F957D" w14:textId="77777777" w:rsidR="00BE7BD7" w:rsidRDefault="00BE7BD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67C6E6B4" w14:textId="75FA7B0D"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In questa categoria di dati rientrano gli indirizzi IP o i nomi a dominio dei computer utilizzati dagli utenti che si connettono al Sito, gli indirizzi in notazione URI (</w:t>
      </w:r>
      <w:r w:rsidRPr="00C12947">
        <w:rPr>
          <w:rFonts w:ascii="Times New Roman" w:eastAsia="Times New Roman" w:hAnsi="Times New Roman" w:cs="Times New Roman"/>
          <w:i/>
          <w:iCs/>
          <w:color w:val="191919"/>
          <w:sz w:val="20"/>
          <w:szCs w:val="20"/>
          <w:lang w:eastAsia="it-IT"/>
        </w:rPr>
        <w:t>Uniform Resource Identifier</w:t>
      </w:r>
      <w:r w:rsidRPr="009D6F96">
        <w:rPr>
          <w:rFonts w:ascii="Times New Roman" w:eastAsia="Times New Roman" w:hAnsi="Times New Roman" w:cs="Times New Roman"/>
          <w:color w:val="191919"/>
          <w:sz w:val="20"/>
          <w:szCs w:val="20"/>
          <w:lang w:eastAsia="it-IT"/>
        </w:rPr>
        <w:t>) delle risorse richieste, le informazioni riguardo all'accesso, le informazioni riguardo alla posizione, il metodo utilizzato nel sottoporre la richiesta al server, la dimensione del file ottenuto in risposta, il codice numerico indicante lo stato della risposta data dal server (buon fine, errore, ecc.) le informazioni riguardo alla visita dell'utente compresi i dati clickstream dell'URL, all'interno e dal Sito, la durata della visita su alcune pagine e l'interazione in tali pagine ed altri parametri relativi al sistema operativo e all’ambiente informatico dell’utente.</w:t>
      </w:r>
    </w:p>
    <w:p w14:paraId="548D681F" w14:textId="0809F087"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Tali dati sono raccolti attraverso l'utilizzo di “cookie”.  Utilizziamo in modo specifico i cookie del browser per diversi scopi, inclusi i cookie strettamente necessari per il funzionamento del Sito e la fruizione dei servizi attraverso le apposite funzionalità, e i cookie che vengono utilizzati per la personalizzazione, le prestazioni/analisi e le attività promozionali. La nostra Cookie Policy</w:t>
      </w:r>
      <w:r w:rsidR="006D666D">
        <w:rPr>
          <w:rFonts w:ascii="Times New Roman" w:eastAsia="Times New Roman" w:hAnsi="Times New Roman" w:cs="Times New Roman"/>
          <w:color w:val="191919"/>
          <w:sz w:val="20"/>
          <w:szCs w:val="20"/>
          <w:lang w:eastAsia="it-IT"/>
        </w:rPr>
        <w:t xml:space="preserve">, disponibile al seguente </w:t>
      </w:r>
      <w:r w:rsidR="006D666D" w:rsidRPr="00C12947">
        <w:rPr>
          <w:rFonts w:ascii="Times New Roman" w:eastAsia="Times New Roman" w:hAnsi="Times New Roman" w:cs="Times New Roman"/>
          <w:color w:val="0070C0"/>
          <w:sz w:val="20"/>
          <w:szCs w:val="20"/>
          <w:u w:val="single"/>
          <w:lang w:eastAsia="it-IT"/>
        </w:rPr>
        <w:t>link</w:t>
      </w:r>
      <w:r w:rsidR="006D666D">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contiene più informazioni in merito all’uso dei cookie nel Sito, nonché le opzioni per accettarli o rifiutarli.</w:t>
      </w:r>
    </w:p>
    <w:p w14:paraId="0D03E885" w14:textId="5A0A3A20"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 dati raccolti durante la navigazion</w:t>
      </w:r>
      <w:r w:rsidR="003E0F88" w:rsidRPr="009D6F96">
        <w:rPr>
          <w:rFonts w:ascii="Times New Roman" w:eastAsia="Times New Roman" w:hAnsi="Times New Roman" w:cs="Times New Roman"/>
          <w:color w:val="191919"/>
          <w:sz w:val="20"/>
          <w:szCs w:val="20"/>
          <w:lang w:eastAsia="it-IT"/>
        </w:rPr>
        <w:t>e</w:t>
      </w:r>
      <w:r w:rsidRPr="009D6F96">
        <w:rPr>
          <w:rFonts w:ascii="Times New Roman" w:eastAsia="Times New Roman" w:hAnsi="Times New Roman" w:cs="Times New Roman"/>
          <w:color w:val="191919"/>
          <w:sz w:val="20"/>
          <w:szCs w:val="20"/>
          <w:lang w:eastAsia="it-IT"/>
        </w:rPr>
        <w:t xml:space="preserve"> nel Sito </w:t>
      </w:r>
      <w:r w:rsidR="0016422A" w:rsidRPr="009D6F96">
        <w:rPr>
          <w:rFonts w:ascii="Times New Roman" w:eastAsia="Times New Roman" w:hAnsi="Times New Roman" w:cs="Times New Roman"/>
          <w:color w:val="191919"/>
          <w:sz w:val="20"/>
          <w:szCs w:val="20"/>
          <w:lang w:eastAsia="it-IT"/>
        </w:rPr>
        <w:t xml:space="preserve">saranno </w:t>
      </w:r>
      <w:r w:rsidRPr="009D6F96">
        <w:rPr>
          <w:rFonts w:ascii="Times New Roman" w:eastAsia="Times New Roman" w:hAnsi="Times New Roman" w:cs="Times New Roman"/>
          <w:color w:val="191919"/>
          <w:sz w:val="20"/>
          <w:szCs w:val="20"/>
          <w:lang w:eastAsia="it-IT"/>
        </w:rPr>
        <w:t>trattati per (i) gestire il Sito e risolvere eventuali problemi di funzionamento, (ii) fare in modo che il contenuto del Sito sia presentato nel modo più efficace per i suoi dispositivi, sviluppando, testando e apportando migliorie al Sito (iii) per quanto possibile, per mantenere il Sito sicuro e protetto, (iv) per ricavare informazioni statistiche anonime sull’uso del Sito e per controllarne il corretto funzionamento, (v) identificare anomalie e/o abusi nell’uso del Sito. I dati potrebbero essere altresì utilizzati per l’accertamento di responsabilità in caso di ipotetici reati informatici ai danni del Sito o di terzi e potranno essere esibiti all’Autorità Giudiziaria, qualora questa ne faccia esplicita richiesta.</w:t>
      </w:r>
    </w:p>
    <w:p w14:paraId="75CE3E6B" w14:textId="4FDBDB5E" w:rsidR="00ED694D" w:rsidRPr="009D6F96" w:rsidRDefault="00EE0D2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p>
    <w:p w14:paraId="7FDB2FD0"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6C62C56" w14:textId="287370B5" w:rsidR="00C27C5B" w:rsidRPr="009D6F96" w:rsidRDefault="006C2D49"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5</w:t>
      </w:r>
      <w:r w:rsidR="00C27C5B" w:rsidRPr="009D6F96">
        <w:rPr>
          <w:rFonts w:ascii="Times New Roman" w:eastAsia="Times New Roman" w:hAnsi="Times New Roman" w:cs="Times New Roman"/>
          <w:b/>
          <w:bCs/>
          <w:color w:val="181818"/>
          <w:spacing w:val="23"/>
          <w:sz w:val="20"/>
          <w:szCs w:val="20"/>
          <w:lang w:eastAsia="it-IT"/>
        </w:rPr>
        <w:t xml:space="preserve">. COSA ACCADE SE NON CI FORNISCE I </w:t>
      </w:r>
      <w:r w:rsidR="000E0537" w:rsidRPr="009D6F96">
        <w:rPr>
          <w:rFonts w:ascii="Times New Roman" w:eastAsia="Times New Roman" w:hAnsi="Times New Roman" w:cs="Times New Roman"/>
          <w:b/>
          <w:bCs/>
          <w:color w:val="181818"/>
          <w:spacing w:val="23"/>
          <w:sz w:val="20"/>
          <w:szCs w:val="20"/>
          <w:lang w:eastAsia="it-IT"/>
        </w:rPr>
        <w:t>DATI PERSONALI</w:t>
      </w:r>
    </w:p>
    <w:p w14:paraId="4B9F96C4" w14:textId="77777777" w:rsidR="00C27C5B" w:rsidRPr="009D6F96" w:rsidRDefault="00B934E7"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4678064C">
          <v:rect id="_x0000_i1029" style="width:0;height:1.5pt" o:hrstd="t" o:hrnoshade="t" o:hr="t" fillcolor="black" stroked="f"/>
        </w:pict>
      </w:r>
    </w:p>
    <w:p w14:paraId="164F4EC1" w14:textId="75384331" w:rsidR="00721D00"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Alcuni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che le evidenzieremo di volta in volta durante il processo di registrazione o acquisto sono necessari per il perfezionamento del contratto di acquisto e per il perseguimento delle finalità amministrativo–contabili</w:t>
      </w:r>
      <w:r w:rsidR="00721D00" w:rsidRPr="009D6F96">
        <w:rPr>
          <w:rFonts w:ascii="Times New Roman" w:eastAsia="Times New Roman" w:hAnsi="Times New Roman" w:cs="Times New Roman"/>
          <w:color w:val="191919"/>
          <w:sz w:val="20"/>
          <w:szCs w:val="20"/>
          <w:lang w:eastAsia="it-IT"/>
        </w:rPr>
        <w:t>.</w:t>
      </w:r>
    </w:p>
    <w:p w14:paraId="5B13DEFA" w14:textId="77777777" w:rsidR="00BE7BD7" w:rsidRDefault="00BE7BD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0EC1C33B" w14:textId="7926A84F" w:rsidR="00C27C5B" w:rsidRPr="009D6F96" w:rsidRDefault="00F9211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Nella descrizione delle finalità nel paragrafo </w:t>
      </w:r>
      <w:r w:rsidR="00DE5684" w:rsidRPr="009D6F96">
        <w:rPr>
          <w:rFonts w:ascii="Times New Roman" w:eastAsia="Times New Roman" w:hAnsi="Times New Roman" w:cs="Times New Roman"/>
          <w:color w:val="191919"/>
          <w:sz w:val="20"/>
          <w:szCs w:val="20"/>
          <w:lang w:eastAsia="it-IT"/>
        </w:rPr>
        <w:t>3</w:t>
      </w:r>
      <w:r w:rsidRPr="009D6F96">
        <w:rPr>
          <w:rFonts w:ascii="Times New Roman" w:eastAsia="Times New Roman" w:hAnsi="Times New Roman" w:cs="Times New Roman"/>
          <w:color w:val="191919"/>
          <w:sz w:val="20"/>
          <w:szCs w:val="20"/>
          <w:lang w:eastAsia="it-IT"/>
        </w:rPr>
        <w:t>, a</w:t>
      </w:r>
      <w:r w:rsidR="00721D00" w:rsidRPr="009D6F96">
        <w:rPr>
          <w:rFonts w:ascii="Times New Roman" w:eastAsia="Times New Roman" w:hAnsi="Times New Roman" w:cs="Times New Roman"/>
          <w:color w:val="191919"/>
          <w:sz w:val="20"/>
          <w:szCs w:val="20"/>
          <w:lang w:eastAsia="it-IT"/>
        </w:rPr>
        <w:t>bbiamo precisato</w:t>
      </w:r>
      <w:r w:rsidRPr="009D6F96">
        <w:rPr>
          <w:rFonts w:ascii="Times New Roman" w:eastAsia="Times New Roman" w:hAnsi="Times New Roman" w:cs="Times New Roman"/>
          <w:color w:val="191919"/>
          <w:sz w:val="20"/>
          <w:szCs w:val="20"/>
          <w:lang w:eastAsia="it-IT"/>
        </w:rPr>
        <w:t xml:space="preserve"> quando</w:t>
      </w:r>
      <w:r w:rsidR="00721D00" w:rsidRPr="009D6F96">
        <w:rPr>
          <w:rFonts w:ascii="Times New Roman" w:eastAsia="Times New Roman" w:hAnsi="Times New Roman" w:cs="Times New Roman"/>
          <w:color w:val="191919"/>
          <w:sz w:val="20"/>
          <w:szCs w:val="20"/>
          <w:lang w:eastAsia="it-IT"/>
        </w:rPr>
        <w:t xml:space="preserve"> </w:t>
      </w:r>
      <w:r w:rsidR="00254701" w:rsidRPr="009D6F96">
        <w:rPr>
          <w:rFonts w:ascii="Times New Roman" w:eastAsia="Times New Roman" w:hAnsi="Times New Roman" w:cs="Times New Roman"/>
          <w:color w:val="191919"/>
          <w:sz w:val="20"/>
          <w:szCs w:val="20"/>
          <w:lang w:eastAsia="it-IT"/>
        </w:rPr>
        <w:t>è necessario rilasciare</w:t>
      </w:r>
      <w:r w:rsidR="00721D00" w:rsidRPr="009D6F96">
        <w:rPr>
          <w:rFonts w:ascii="Times New Roman" w:eastAsia="Times New Roman" w:hAnsi="Times New Roman" w:cs="Times New Roman"/>
          <w:color w:val="191919"/>
          <w:sz w:val="20"/>
          <w:szCs w:val="20"/>
          <w:lang w:eastAsia="it-IT"/>
        </w:rPr>
        <w:t xml:space="preserve"> 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Laddove non espressamente indicato come obbligatorio, pertanto, il conferimento dei </w:t>
      </w:r>
      <w:r w:rsidR="000E0537" w:rsidRPr="009D6F96">
        <w:rPr>
          <w:rFonts w:ascii="Times New Roman" w:eastAsia="Times New Roman" w:hAnsi="Times New Roman" w:cs="Times New Roman"/>
          <w:color w:val="191919"/>
          <w:sz w:val="20"/>
          <w:szCs w:val="20"/>
          <w:lang w:eastAsia="it-IT"/>
        </w:rPr>
        <w:t>Dati Personali</w:t>
      </w:r>
      <w:r w:rsidR="00C27C5B" w:rsidRPr="009D6F96">
        <w:rPr>
          <w:rFonts w:ascii="Times New Roman" w:eastAsia="Times New Roman" w:hAnsi="Times New Roman" w:cs="Times New Roman"/>
          <w:color w:val="191919"/>
          <w:sz w:val="20"/>
          <w:szCs w:val="20"/>
          <w:lang w:eastAsia="it-IT"/>
        </w:rPr>
        <w:t xml:space="preserve"> è facoltativo </w:t>
      </w:r>
      <w:r w:rsidRPr="009D6F96">
        <w:rPr>
          <w:rFonts w:ascii="Times New Roman" w:eastAsia="Times New Roman" w:hAnsi="Times New Roman" w:cs="Times New Roman"/>
          <w:color w:val="191919"/>
          <w:sz w:val="20"/>
          <w:szCs w:val="20"/>
          <w:lang w:eastAsia="it-IT"/>
        </w:rPr>
        <w:t xml:space="preserve">e non ci saranno conseguenze in caso </w:t>
      </w:r>
      <w:r w:rsidR="00254701" w:rsidRPr="009D6F96">
        <w:rPr>
          <w:rFonts w:ascii="Times New Roman" w:eastAsia="Times New Roman" w:hAnsi="Times New Roman" w:cs="Times New Roman"/>
          <w:color w:val="191919"/>
          <w:sz w:val="20"/>
          <w:szCs w:val="20"/>
          <w:lang w:eastAsia="it-IT"/>
        </w:rPr>
        <w:t>non ritenga di fornirceli</w:t>
      </w:r>
      <w:r w:rsidRPr="009D6F96">
        <w:rPr>
          <w:rFonts w:ascii="Times New Roman" w:eastAsia="Times New Roman" w:hAnsi="Times New Roman" w:cs="Times New Roman"/>
          <w:color w:val="191919"/>
          <w:sz w:val="20"/>
          <w:szCs w:val="20"/>
          <w:lang w:eastAsia="it-IT"/>
        </w:rPr>
        <w:t>, se non l’impossibilità per i Titolari</w:t>
      </w:r>
      <w:r w:rsidR="00206B99"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di agire come descritto (ad esempio l’impossibilità di procedere ad attività di marketing)</w:t>
      </w:r>
      <w:r w:rsidR="00C27C5B" w:rsidRPr="009D6F96">
        <w:rPr>
          <w:rFonts w:ascii="Times New Roman" w:eastAsia="Times New Roman" w:hAnsi="Times New Roman" w:cs="Times New Roman"/>
          <w:color w:val="191919"/>
          <w:sz w:val="20"/>
          <w:szCs w:val="20"/>
          <w:lang w:eastAsia="it-IT"/>
        </w:rPr>
        <w:t>.</w:t>
      </w:r>
    </w:p>
    <w:p w14:paraId="4372C682"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2F73D09" w14:textId="77777777" w:rsidR="00BE7BD7" w:rsidRDefault="00BE7BD7"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253640F8" w14:textId="36DB37C4" w:rsidR="00C27C5B" w:rsidRPr="009D6F96" w:rsidRDefault="006C2D49"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6</w:t>
      </w:r>
      <w:r w:rsidR="00C27C5B" w:rsidRPr="009D6F96">
        <w:rPr>
          <w:rFonts w:ascii="Times New Roman" w:eastAsia="Times New Roman" w:hAnsi="Times New Roman" w:cs="Times New Roman"/>
          <w:b/>
          <w:bCs/>
          <w:color w:val="181818"/>
          <w:spacing w:val="23"/>
          <w:sz w:val="20"/>
          <w:szCs w:val="20"/>
          <w:lang w:eastAsia="it-IT"/>
        </w:rPr>
        <w:t xml:space="preserve">. COME TRATTEREMO I </w:t>
      </w:r>
      <w:r w:rsidR="000E0537" w:rsidRPr="009D6F96">
        <w:rPr>
          <w:rFonts w:ascii="Times New Roman" w:eastAsia="Times New Roman" w:hAnsi="Times New Roman" w:cs="Times New Roman"/>
          <w:b/>
          <w:bCs/>
          <w:color w:val="181818"/>
          <w:spacing w:val="23"/>
          <w:sz w:val="20"/>
          <w:szCs w:val="20"/>
          <w:lang w:eastAsia="it-IT"/>
        </w:rPr>
        <w:t>DATI PERSONALI</w:t>
      </w:r>
      <w:r w:rsidR="00F92110" w:rsidRPr="009D6F96">
        <w:rPr>
          <w:rFonts w:ascii="Times New Roman" w:eastAsia="Times New Roman" w:hAnsi="Times New Roman" w:cs="Times New Roman"/>
          <w:b/>
          <w:bCs/>
          <w:color w:val="181818"/>
          <w:spacing w:val="23"/>
          <w:sz w:val="20"/>
          <w:szCs w:val="20"/>
          <w:lang w:eastAsia="it-IT"/>
        </w:rPr>
        <w:t xml:space="preserve"> E PER QUANTO TEMPO</w:t>
      </w:r>
    </w:p>
    <w:p w14:paraId="2D673878" w14:textId="77777777" w:rsidR="00C27C5B" w:rsidRPr="009D6F96" w:rsidRDefault="00B934E7"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522D6095">
          <v:rect id="_x0000_i1030" style="width:0;height:1.5pt" o:hrstd="t" o:hrnoshade="t" o:hr="t" fillcolor="black" stroked="f"/>
        </w:pict>
      </w:r>
    </w:p>
    <w:p w14:paraId="2DC27576" w14:textId="5C802F7A" w:rsidR="00F92110"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forniti e/o raccolti dati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sono trattati e conservati con l’ausilio di strumenti automatizzati e, in alcuni casi, potranno essere trattati e conservati su supporto cartaceo. In particolare, 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trattati per finalità di marketing </w:t>
      </w:r>
      <w:r w:rsidR="00F92110" w:rsidRPr="009D6F96">
        <w:rPr>
          <w:rFonts w:ascii="Times New Roman" w:eastAsia="Times New Roman" w:hAnsi="Times New Roman" w:cs="Times New Roman"/>
          <w:color w:val="191919"/>
          <w:sz w:val="20"/>
          <w:szCs w:val="20"/>
          <w:lang w:eastAsia="it-IT"/>
        </w:rPr>
        <w:t xml:space="preserve">e marketing </w:t>
      </w:r>
      <w:r w:rsidR="0027525C" w:rsidRPr="009D6F96">
        <w:rPr>
          <w:rFonts w:ascii="Times New Roman" w:eastAsia="Times New Roman" w:hAnsi="Times New Roman" w:cs="Times New Roman"/>
          <w:color w:val="191919"/>
          <w:sz w:val="20"/>
          <w:szCs w:val="20"/>
          <w:lang w:eastAsia="it-IT"/>
        </w:rPr>
        <w:t>in linea con le sue preferenze</w:t>
      </w:r>
      <w:r w:rsidR="00F92110"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 xml:space="preserve">saranno inseriti e conservati nei sistemi di CRM che permettono il trattamento dei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per </w:t>
      </w:r>
      <w:r w:rsidR="0027525C" w:rsidRPr="009D6F96">
        <w:rPr>
          <w:rFonts w:ascii="Times New Roman" w:eastAsia="Times New Roman" w:hAnsi="Times New Roman" w:cs="Times New Roman"/>
          <w:color w:val="191919"/>
          <w:sz w:val="20"/>
          <w:szCs w:val="20"/>
          <w:lang w:eastAsia="it-IT"/>
        </w:rPr>
        <w:t>tali finalità</w:t>
      </w:r>
      <w:r w:rsidR="00D858B6" w:rsidRPr="009D6F96">
        <w:rPr>
          <w:rFonts w:ascii="Times New Roman" w:eastAsia="Times New Roman" w:hAnsi="Times New Roman" w:cs="Times New Roman"/>
          <w:color w:val="191919"/>
          <w:sz w:val="20"/>
          <w:szCs w:val="20"/>
          <w:lang w:eastAsia="it-IT"/>
        </w:rPr>
        <w:t>.</w:t>
      </w:r>
    </w:p>
    <w:p w14:paraId="148C75A6" w14:textId="59D3F553" w:rsidR="008C5974" w:rsidRPr="009D6F96" w:rsidRDefault="00F9211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saranno, inoltre, conservati per il tempo necessario al raggiungimento dello scopo per il quale sono stati raccolti. In particolare, saranno applicate le seguenti regole</w:t>
      </w:r>
      <w:r w:rsidR="00BE7BD7">
        <w:rPr>
          <w:rFonts w:ascii="Times New Roman" w:eastAsia="Times New Roman" w:hAnsi="Times New Roman" w:cs="Times New Roman"/>
          <w:color w:val="191919"/>
          <w:sz w:val="20"/>
          <w:szCs w:val="20"/>
          <w:lang w:eastAsia="it-IT"/>
        </w:rPr>
        <w:t>:</w:t>
      </w:r>
      <w:r w:rsidR="006E2F44" w:rsidRPr="009D6F96">
        <w:rPr>
          <w:rFonts w:ascii="Times New Roman" w:eastAsia="Times New Roman" w:hAnsi="Times New Roman" w:cs="Times New Roman"/>
          <w:color w:val="191919"/>
          <w:sz w:val="20"/>
          <w:szCs w:val="20"/>
          <w:lang w:eastAsia="it-IT"/>
        </w:rPr>
        <w:t xml:space="preserve"> </w:t>
      </w:r>
    </w:p>
    <w:p w14:paraId="5D91DB5C" w14:textId="164CDFA2" w:rsidR="00BE7BD7" w:rsidRPr="009D6F96" w:rsidRDefault="00BE7BD7" w:rsidP="006D666D">
      <w:pPr>
        <w:numPr>
          <w:ilvl w:val="0"/>
          <w:numId w:val="14"/>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dati raccolti per concludere ed eseguire contratti di acquisto d</w:t>
      </w:r>
      <w:r w:rsidR="007A3C1D">
        <w:rPr>
          <w:rFonts w:ascii="Times New Roman" w:eastAsia="Times New Roman" w:hAnsi="Times New Roman" w:cs="Times New Roman"/>
          <w:color w:val="191919"/>
          <w:sz w:val="20"/>
          <w:szCs w:val="20"/>
          <w:lang w:eastAsia="it-IT"/>
        </w:rPr>
        <w:t>e</w:t>
      </w:r>
      <w:r w:rsidRPr="009D6F96">
        <w:rPr>
          <w:rFonts w:ascii="Times New Roman" w:eastAsia="Times New Roman" w:hAnsi="Times New Roman" w:cs="Times New Roman"/>
          <w:color w:val="191919"/>
          <w:sz w:val="20"/>
          <w:szCs w:val="20"/>
          <w:lang w:eastAsia="it-IT"/>
        </w:rPr>
        <w:t>i prodotti, inclusi i pagamenti: fino alla conclusione delle formalità amministrative e contabili. I dati legati alla fatturazione saranno conservati per dieci anni dalla data di fatturazione;</w:t>
      </w:r>
    </w:p>
    <w:p w14:paraId="1066D12B" w14:textId="684AFE20" w:rsidR="00BE7BD7" w:rsidRPr="00BE7BD7" w:rsidRDefault="00C2077F" w:rsidP="00BE7BD7">
      <w:pPr>
        <w:numPr>
          <w:ilvl w:val="0"/>
          <w:numId w:val="14"/>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dati connessi a richieste degli </w:t>
      </w:r>
      <w:r w:rsidR="00CC3E4D" w:rsidRPr="009D6F96">
        <w:rPr>
          <w:rFonts w:ascii="Times New Roman" w:eastAsia="Times New Roman" w:hAnsi="Times New Roman" w:cs="Times New Roman"/>
          <w:color w:val="191919"/>
          <w:sz w:val="20"/>
          <w:szCs w:val="20"/>
          <w:lang w:eastAsia="it-IT"/>
        </w:rPr>
        <w:t>interessati</w:t>
      </w:r>
      <w:r w:rsidRPr="009D6F96">
        <w:rPr>
          <w:rFonts w:ascii="Times New Roman" w:eastAsia="Times New Roman" w:hAnsi="Times New Roman" w:cs="Times New Roman"/>
          <w:color w:val="191919"/>
          <w:sz w:val="20"/>
          <w:szCs w:val="20"/>
          <w:lang w:eastAsia="it-IT"/>
        </w:rPr>
        <w:t>: i dati verranno conservati fino al soddisfacimento della richiesta;</w:t>
      </w:r>
    </w:p>
    <w:p w14:paraId="0C06A37D" w14:textId="04CBCEE0" w:rsidR="00C2077F" w:rsidRPr="00D27384" w:rsidRDefault="00C2077F" w:rsidP="00DB24D1">
      <w:pPr>
        <w:numPr>
          <w:ilvl w:val="0"/>
          <w:numId w:val="14"/>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se ha fornito il relativo consenso, i dati trattati a fini di marketing e </w:t>
      </w:r>
      <w:r w:rsidR="00555DFD">
        <w:rPr>
          <w:rFonts w:ascii="Times New Roman" w:eastAsia="Times New Roman" w:hAnsi="Times New Roman" w:cs="Times New Roman"/>
          <w:color w:val="191919"/>
          <w:sz w:val="20"/>
          <w:szCs w:val="20"/>
          <w:lang w:eastAsia="it-IT"/>
        </w:rPr>
        <w:t>profilazione</w:t>
      </w:r>
      <w:r w:rsidRPr="009D6F96">
        <w:rPr>
          <w:rFonts w:ascii="Times New Roman" w:eastAsia="Times New Roman" w:hAnsi="Times New Roman" w:cs="Times New Roman"/>
          <w:color w:val="191919"/>
          <w:sz w:val="20"/>
          <w:szCs w:val="20"/>
          <w:lang w:eastAsia="it-IT"/>
        </w:rPr>
        <w:t xml:space="preserve"> saranno conservati per un periodo di 7 anni </w:t>
      </w:r>
      <w:r w:rsidR="00D27384" w:rsidRPr="00D27384">
        <w:rPr>
          <w:rFonts w:ascii="Times New Roman" w:eastAsia="Times New Roman" w:hAnsi="Times New Roman" w:cs="Times New Roman"/>
          <w:color w:val="191919"/>
          <w:sz w:val="20"/>
          <w:szCs w:val="20"/>
          <w:lang w:eastAsia="it-IT"/>
        </w:rPr>
        <w:t xml:space="preserve">(anche secondo un provvedimento ad hoc </w:t>
      </w:r>
      <w:r w:rsidR="00752DA7">
        <w:rPr>
          <w:rFonts w:ascii="Times New Roman" w:eastAsia="Times New Roman" w:hAnsi="Times New Roman" w:cs="Times New Roman"/>
          <w:color w:val="191919"/>
          <w:sz w:val="20"/>
          <w:szCs w:val="20"/>
          <w:lang w:eastAsia="it-IT"/>
        </w:rPr>
        <w:t xml:space="preserve">emesso </w:t>
      </w:r>
      <w:r w:rsidR="00D27384">
        <w:rPr>
          <w:rFonts w:ascii="Times New Roman" w:eastAsia="Times New Roman" w:hAnsi="Times New Roman" w:cs="Times New Roman"/>
          <w:color w:val="191919"/>
          <w:sz w:val="20"/>
          <w:szCs w:val="20"/>
          <w:lang w:eastAsia="it-IT"/>
        </w:rPr>
        <w:t>d</w:t>
      </w:r>
      <w:r w:rsidR="00752DA7">
        <w:rPr>
          <w:rFonts w:ascii="Times New Roman" w:eastAsia="Times New Roman" w:hAnsi="Times New Roman" w:cs="Times New Roman"/>
          <w:color w:val="191919"/>
          <w:sz w:val="20"/>
          <w:szCs w:val="20"/>
          <w:lang w:eastAsia="it-IT"/>
        </w:rPr>
        <w:t>al Garante della Privacy</w:t>
      </w:r>
      <w:r w:rsidR="00D27384" w:rsidRPr="00D27384">
        <w:rPr>
          <w:rFonts w:ascii="Times New Roman" w:eastAsia="Times New Roman" w:hAnsi="Times New Roman" w:cs="Times New Roman"/>
          <w:color w:val="191919"/>
          <w:sz w:val="20"/>
          <w:szCs w:val="20"/>
          <w:lang w:eastAsia="it-IT"/>
        </w:rPr>
        <w:t xml:space="preserve">, su richiesta di </w:t>
      </w:r>
      <w:r w:rsidR="00BE7BD7">
        <w:rPr>
          <w:rFonts w:ascii="Times New Roman" w:eastAsia="Times New Roman" w:hAnsi="Times New Roman" w:cs="Times New Roman"/>
          <w:color w:val="191919"/>
          <w:sz w:val="20"/>
          <w:szCs w:val="20"/>
          <w:lang w:eastAsia="it-IT"/>
        </w:rPr>
        <w:t>Marni</w:t>
      </w:r>
      <w:r w:rsidR="00D27384" w:rsidRPr="00D27384">
        <w:rPr>
          <w:rFonts w:ascii="Times New Roman" w:eastAsia="Times New Roman" w:hAnsi="Times New Roman" w:cs="Times New Roman"/>
          <w:color w:val="191919"/>
          <w:sz w:val="20"/>
          <w:szCs w:val="20"/>
          <w:lang w:eastAsia="it-IT"/>
        </w:rPr>
        <w:t xml:space="preserve">) salvo revoca del consenso. In questo caso, previa revoca del </w:t>
      </w:r>
      <w:r w:rsidR="006D666D">
        <w:rPr>
          <w:rFonts w:ascii="Times New Roman" w:eastAsia="Times New Roman" w:hAnsi="Times New Roman" w:cs="Times New Roman"/>
          <w:color w:val="191919"/>
          <w:sz w:val="20"/>
          <w:szCs w:val="20"/>
          <w:lang w:eastAsia="it-IT"/>
        </w:rPr>
        <w:t>S</w:t>
      </w:r>
      <w:r w:rsidR="00B05E9D">
        <w:rPr>
          <w:rFonts w:ascii="Times New Roman" w:eastAsia="Times New Roman" w:hAnsi="Times New Roman" w:cs="Times New Roman"/>
          <w:color w:val="191919"/>
          <w:sz w:val="20"/>
          <w:szCs w:val="20"/>
          <w:lang w:eastAsia="it-IT"/>
        </w:rPr>
        <w:t>uo</w:t>
      </w:r>
      <w:r w:rsidR="00D27384" w:rsidRPr="00D27384">
        <w:rPr>
          <w:rFonts w:ascii="Times New Roman" w:eastAsia="Times New Roman" w:hAnsi="Times New Roman" w:cs="Times New Roman"/>
          <w:color w:val="191919"/>
          <w:sz w:val="20"/>
          <w:szCs w:val="20"/>
          <w:lang w:eastAsia="it-IT"/>
        </w:rPr>
        <w:t xml:space="preserve"> consenso, cancelleremo i </w:t>
      </w:r>
      <w:r w:rsidR="006D666D">
        <w:rPr>
          <w:rFonts w:ascii="Times New Roman" w:eastAsia="Times New Roman" w:hAnsi="Times New Roman" w:cs="Times New Roman"/>
          <w:color w:val="191919"/>
          <w:sz w:val="20"/>
          <w:szCs w:val="20"/>
          <w:lang w:eastAsia="it-IT"/>
        </w:rPr>
        <w:t>S</w:t>
      </w:r>
      <w:r w:rsidR="00B05E9D">
        <w:rPr>
          <w:rFonts w:ascii="Times New Roman" w:eastAsia="Times New Roman" w:hAnsi="Times New Roman" w:cs="Times New Roman"/>
          <w:color w:val="191919"/>
          <w:sz w:val="20"/>
          <w:szCs w:val="20"/>
          <w:lang w:eastAsia="it-IT"/>
        </w:rPr>
        <w:t>uoi</w:t>
      </w:r>
      <w:r w:rsidR="00D27384" w:rsidRPr="00D27384">
        <w:rPr>
          <w:rFonts w:ascii="Times New Roman" w:eastAsia="Times New Roman" w:hAnsi="Times New Roman" w:cs="Times New Roman"/>
          <w:color w:val="191919"/>
          <w:sz w:val="20"/>
          <w:szCs w:val="20"/>
          <w:lang w:eastAsia="it-IT"/>
        </w:rPr>
        <w:t xml:space="preserve"> dati.</w:t>
      </w:r>
      <w:r w:rsidR="006D666D">
        <w:rPr>
          <w:rFonts w:ascii="Times New Roman" w:eastAsia="Times New Roman" w:hAnsi="Times New Roman" w:cs="Times New Roman"/>
          <w:color w:val="191919"/>
          <w:sz w:val="20"/>
          <w:szCs w:val="20"/>
          <w:lang w:eastAsia="it-IT"/>
        </w:rPr>
        <w:t xml:space="preserve"> </w:t>
      </w:r>
      <w:r w:rsidR="006D666D" w:rsidRPr="006D666D">
        <w:rPr>
          <w:rFonts w:ascii="Times New Roman" w:eastAsia="Times New Roman" w:hAnsi="Times New Roman" w:cs="Times New Roman"/>
          <w:color w:val="191919"/>
          <w:sz w:val="20"/>
          <w:szCs w:val="20"/>
          <w:lang w:eastAsia="it-IT"/>
        </w:rPr>
        <w:t>Si ricorda che l</w:t>
      </w:r>
      <w:r w:rsidR="006D666D">
        <w:rPr>
          <w:rFonts w:ascii="Times New Roman" w:eastAsia="Times New Roman" w:hAnsi="Times New Roman" w:cs="Times New Roman"/>
          <w:color w:val="191919"/>
          <w:sz w:val="20"/>
          <w:szCs w:val="20"/>
          <w:lang w:eastAsia="it-IT"/>
        </w:rPr>
        <w:t>’</w:t>
      </w:r>
      <w:r w:rsidR="006D666D" w:rsidRPr="006D666D">
        <w:rPr>
          <w:rFonts w:ascii="Times New Roman" w:eastAsia="Times New Roman" w:hAnsi="Times New Roman" w:cs="Times New Roman"/>
          <w:color w:val="191919"/>
          <w:sz w:val="20"/>
          <w:szCs w:val="20"/>
          <w:lang w:eastAsia="it-IT"/>
        </w:rPr>
        <w:t xml:space="preserve">utente può, oltre a visualizzare in qualsiasi momento il consenso </w:t>
      </w:r>
      <w:r w:rsidR="006D666D">
        <w:rPr>
          <w:rFonts w:ascii="Times New Roman" w:eastAsia="Times New Roman" w:hAnsi="Times New Roman" w:cs="Times New Roman"/>
          <w:color w:val="191919"/>
          <w:sz w:val="20"/>
          <w:szCs w:val="20"/>
          <w:lang w:eastAsia="it-IT"/>
        </w:rPr>
        <w:t>res</w:t>
      </w:r>
      <w:r w:rsidR="006D666D" w:rsidRPr="006D666D">
        <w:rPr>
          <w:rFonts w:ascii="Times New Roman" w:eastAsia="Times New Roman" w:hAnsi="Times New Roman" w:cs="Times New Roman"/>
          <w:color w:val="191919"/>
          <w:sz w:val="20"/>
          <w:szCs w:val="20"/>
          <w:lang w:eastAsia="it-IT"/>
        </w:rPr>
        <w:t xml:space="preserve">o al momento della registrazione, anche </w:t>
      </w:r>
      <w:r w:rsidR="006D666D" w:rsidRPr="006D666D">
        <w:rPr>
          <w:rFonts w:ascii="Times New Roman" w:eastAsia="Times New Roman" w:hAnsi="Times New Roman" w:cs="Times New Roman"/>
          <w:color w:val="191919"/>
          <w:sz w:val="20"/>
          <w:szCs w:val="20"/>
          <w:lang w:eastAsia="it-IT"/>
        </w:rPr>
        <w:lastRenderedPageBreak/>
        <w:t xml:space="preserve">modificare il consenso </w:t>
      </w:r>
      <w:r w:rsidR="006D666D">
        <w:rPr>
          <w:rFonts w:ascii="Times New Roman" w:eastAsia="Times New Roman" w:hAnsi="Times New Roman" w:cs="Times New Roman"/>
          <w:color w:val="191919"/>
          <w:sz w:val="20"/>
          <w:szCs w:val="20"/>
          <w:lang w:eastAsia="it-IT"/>
        </w:rPr>
        <w:t>reso</w:t>
      </w:r>
      <w:r w:rsidR="006D666D" w:rsidRPr="006D666D">
        <w:rPr>
          <w:rFonts w:ascii="Times New Roman" w:eastAsia="Times New Roman" w:hAnsi="Times New Roman" w:cs="Times New Roman"/>
          <w:color w:val="191919"/>
          <w:sz w:val="20"/>
          <w:szCs w:val="20"/>
          <w:lang w:eastAsia="it-IT"/>
        </w:rPr>
        <w:t xml:space="preserve"> in qualsiasi momento attraverso la funzione dedicata nella pagina personale (</w:t>
      </w:r>
      <w:r w:rsidR="006D666D">
        <w:rPr>
          <w:rFonts w:ascii="Times New Roman" w:eastAsia="Times New Roman" w:hAnsi="Times New Roman" w:cs="Times New Roman"/>
          <w:color w:val="191919"/>
          <w:sz w:val="20"/>
          <w:szCs w:val="20"/>
          <w:lang w:eastAsia="it-IT"/>
        </w:rPr>
        <w:t>“</w:t>
      </w:r>
      <w:r w:rsidR="006D666D" w:rsidRPr="006D666D">
        <w:rPr>
          <w:rFonts w:ascii="Times New Roman" w:eastAsia="Times New Roman" w:hAnsi="Times New Roman" w:cs="Times New Roman"/>
          <w:color w:val="191919"/>
          <w:sz w:val="20"/>
          <w:szCs w:val="20"/>
          <w:lang w:eastAsia="it-IT"/>
        </w:rPr>
        <w:t xml:space="preserve">I miei </w:t>
      </w:r>
      <w:r w:rsidR="006D666D">
        <w:rPr>
          <w:rFonts w:ascii="Times New Roman" w:eastAsia="Times New Roman" w:hAnsi="Times New Roman" w:cs="Times New Roman"/>
          <w:color w:val="191919"/>
          <w:sz w:val="20"/>
          <w:szCs w:val="20"/>
          <w:lang w:eastAsia="it-IT"/>
        </w:rPr>
        <w:t>D</w:t>
      </w:r>
      <w:r w:rsidR="006D666D" w:rsidRPr="006D666D">
        <w:rPr>
          <w:rFonts w:ascii="Times New Roman" w:eastAsia="Times New Roman" w:hAnsi="Times New Roman" w:cs="Times New Roman"/>
          <w:color w:val="191919"/>
          <w:sz w:val="20"/>
          <w:szCs w:val="20"/>
          <w:lang w:eastAsia="it-IT"/>
        </w:rPr>
        <w:t xml:space="preserve">ati </w:t>
      </w:r>
      <w:r w:rsidR="006D666D">
        <w:rPr>
          <w:rFonts w:ascii="Times New Roman" w:eastAsia="Times New Roman" w:hAnsi="Times New Roman" w:cs="Times New Roman"/>
          <w:color w:val="191919"/>
          <w:sz w:val="20"/>
          <w:szCs w:val="20"/>
          <w:lang w:eastAsia="it-IT"/>
        </w:rPr>
        <w:t>P</w:t>
      </w:r>
      <w:r w:rsidR="006D666D" w:rsidRPr="006D666D">
        <w:rPr>
          <w:rFonts w:ascii="Times New Roman" w:eastAsia="Times New Roman" w:hAnsi="Times New Roman" w:cs="Times New Roman"/>
          <w:color w:val="191919"/>
          <w:sz w:val="20"/>
          <w:szCs w:val="20"/>
          <w:lang w:eastAsia="it-IT"/>
        </w:rPr>
        <w:t>ersonali</w:t>
      </w:r>
      <w:r w:rsidR="00C51086">
        <w:rPr>
          <w:rFonts w:ascii="Times New Roman" w:eastAsia="Times New Roman" w:hAnsi="Times New Roman" w:cs="Times New Roman"/>
          <w:color w:val="191919"/>
          <w:sz w:val="20"/>
          <w:szCs w:val="20"/>
          <w:lang w:eastAsia="it-IT"/>
        </w:rPr>
        <w:t>”</w:t>
      </w:r>
      <w:r w:rsidR="006D666D" w:rsidRPr="006D666D">
        <w:rPr>
          <w:rFonts w:ascii="Times New Roman" w:eastAsia="Times New Roman" w:hAnsi="Times New Roman" w:cs="Times New Roman"/>
          <w:color w:val="191919"/>
          <w:sz w:val="20"/>
          <w:szCs w:val="20"/>
          <w:lang w:eastAsia="it-IT"/>
        </w:rPr>
        <w:t>).</w:t>
      </w:r>
    </w:p>
    <w:p w14:paraId="0D056AB6" w14:textId="19CC17C8" w:rsidR="008C5974" w:rsidRPr="009D6F96" w:rsidRDefault="008C597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In ogni caso, per ragioni tecniche, la cessazione del trattamento e la conseguente cancellazione definitiva o anonimizzazione in via irreversibile dei relativi Dati Personali sarà definitiva entro trenta giorni dai termini sopra indicati.</w:t>
      </w:r>
    </w:p>
    <w:p w14:paraId="55A5583A" w14:textId="43832F94" w:rsidR="006E2F44" w:rsidRPr="009D6F96" w:rsidRDefault="008C597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Con particolare riferimento alla tutela in sede giudiziaria dei nostri diritti ovvero in caso di richieste dell’autorità, i dati trattati saranno conservati per il tempo necessario a dar corso alla richiesta ovvero per perseguire la tutela del proprio diritto.</w:t>
      </w:r>
    </w:p>
    <w:p w14:paraId="1CDFCEAB"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B0243DE" w14:textId="4E4B694D" w:rsidR="0022305D" w:rsidRPr="009D6F96" w:rsidRDefault="00CC3E4D"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7</w:t>
      </w:r>
      <w:r w:rsidR="0022305D" w:rsidRPr="009D6F96">
        <w:rPr>
          <w:rFonts w:ascii="Times New Roman" w:eastAsia="Times New Roman" w:hAnsi="Times New Roman" w:cs="Times New Roman"/>
          <w:b/>
          <w:bCs/>
          <w:color w:val="181818"/>
          <w:spacing w:val="23"/>
          <w:sz w:val="20"/>
          <w:szCs w:val="20"/>
          <w:lang w:eastAsia="it-IT"/>
        </w:rPr>
        <w:t>. DOVE POSSONO ESSERE TRASFERITI I DATI PERSONALI</w:t>
      </w:r>
    </w:p>
    <w:p w14:paraId="500D7A6B" w14:textId="1562730E" w:rsidR="008C7F87" w:rsidRPr="009D6F96" w:rsidRDefault="00B934E7"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sz w:val="20"/>
          <w:szCs w:val="20"/>
          <w:lang w:eastAsia="it-IT"/>
        </w:rPr>
        <w:pict w14:anchorId="301E4C50">
          <v:rect id="_x0000_i1031" style="width:0;height:1.5pt" o:hrstd="t" o:hrnoshade="t" o:hr="t" fillcolor="black" stroked="f"/>
        </w:pict>
      </w:r>
    </w:p>
    <w:p w14:paraId="316E4E59" w14:textId="234421E9" w:rsidR="0022305D" w:rsidRPr="00147465" w:rsidRDefault="00CC3E4D" w:rsidP="00DB24D1">
      <w:pPr>
        <w:shd w:val="clear" w:color="auto" w:fill="FFFFFF"/>
        <w:spacing w:line="360" w:lineRule="atLeast"/>
        <w:jc w:val="both"/>
        <w:outlineLvl w:val="1"/>
        <w:rPr>
          <w:rFonts w:ascii="Times New Roman" w:hAnsi="Times New Roman" w:cs="Times New Roman"/>
          <w:color w:val="000000"/>
          <w:sz w:val="20"/>
          <w:szCs w:val="20"/>
          <w:shd w:val="clear" w:color="auto" w:fill="FFFFFF"/>
        </w:rPr>
      </w:pPr>
      <w:r w:rsidRPr="00147465">
        <w:rPr>
          <w:rFonts w:ascii="Times New Roman" w:hAnsi="Times New Roman" w:cs="Times New Roman"/>
          <w:color w:val="000000"/>
          <w:sz w:val="20"/>
          <w:szCs w:val="20"/>
          <w:shd w:val="clear" w:color="auto" w:fill="FFFFFF"/>
        </w:rPr>
        <w:t>P</w:t>
      </w:r>
      <w:r w:rsidR="0022305D" w:rsidRPr="00147465">
        <w:rPr>
          <w:rFonts w:ascii="Times New Roman" w:hAnsi="Times New Roman" w:cs="Times New Roman"/>
          <w:color w:val="000000"/>
          <w:sz w:val="20"/>
          <w:szCs w:val="20"/>
          <w:shd w:val="clear" w:color="auto" w:fill="FFFFFF"/>
        </w:rPr>
        <w:t xml:space="preserve">er le finalità sopra indicate, potremmo trasferire i suoi dati verso paesi terzi, non appartenenti all’Unione Europea, i quali </w:t>
      </w:r>
      <w:r w:rsidRPr="00147465">
        <w:rPr>
          <w:rFonts w:ascii="Times New Roman" w:hAnsi="Times New Roman" w:cs="Times New Roman"/>
          <w:color w:val="000000"/>
          <w:sz w:val="20"/>
          <w:szCs w:val="20"/>
          <w:shd w:val="clear" w:color="auto" w:fill="FFFFFF"/>
        </w:rPr>
        <w:t xml:space="preserve">potrebbero </w:t>
      </w:r>
      <w:r w:rsidR="0022305D" w:rsidRPr="00147465">
        <w:rPr>
          <w:rFonts w:ascii="Times New Roman" w:hAnsi="Times New Roman" w:cs="Times New Roman"/>
          <w:color w:val="000000"/>
          <w:sz w:val="20"/>
          <w:szCs w:val="20"/>
          <w:shd w:val="clear" w:color="auto" w:fill="FFFFFF"/>
        </w:rPr>
        <w:t>non garanti</w:t>
      </w:r>
      <w:r w:rsidRPr="00147465">
        <w:rPr>
          <w:rFonts w:ascii="Times New Roman" w:hAnsi="Times New Roman" w:cs="Times New Roman"/>
          <w:color w:val="000000"/>
          <w:sz w:val="20"/>
          <w:szCs w:val="20"/>
          <w:shd w:val="clear" w:color="auto" w:fill="FFFFFF"/>
        </w:rPr>
        <w:t>re</w:t>
      </w:r>
      <w:r w:rsidR="0022305D" w:rsidRPr="00147465">
        <w:rPr>
          <w:rFonts w:ascii="Times New Roman" w:hAnsi="Times New Roman" w:cs="Times New Roman"/>
          <w:color w:val="000000"/>
          <w:sz w:val="20"/>
          <w:szCs w:val="20"/>
          <w:shd w:val="clear" w:color="auto" w:fill="FFFFFF"/>
        </w:rPr>
        <w:t xml:space="preserve"> il medesimo livello di protezione dei </w:t>
      </w:r>
      <w:r w:rsidR="00BA7589" w:rsidRPr="00147465">
        <w:rPr>
          <w:rFonts w:ascii="Times New Roman" w:hAnsi="Times New Roman" w:cs="Times New Roman"/>
          <w:color w:val="000000"/>
          <w:sz w:val="20"/>
          <w:szCs w:val="20"/>
          <w:shd w:val="clear" w:color="auto" w:fill="FFFFFF"/>
        </w:rPr>
        <w:t>Dati Personali</w:t>
      </w:r>
      <w:r w:rsidR="00497DC0" w:rsidRPr="00147465">
        <w:rPr>
          <w:rFonts w:ascii="Times New Roman" w:hAnsi="Times New Roman" w:cs="Times New Roman"/>
          <w:color w:val="000000"/>
          <w:sz w:val="20"/>
          <w:szCs w:val="20"/>
          <w:shd w:val="clear" w:color="auto" w:fill="FFFFFF"/>
        </w:rPr>
        <w:t>.</w:t>
      </w:r>
      <w:r w:rsidR="0022305D" w:rsidRPr="00147465">
        <w:rPr>
          <w:rFonts w:ascii="Times New Roman" w:hAnsi="Times New Roman" w:cs="Times New Roman"/>
          <w:color w:val="000000"/>
          <w:sz w:val="20"/>
          <w:szCs w:val="20"/>
          <w:shd w:val="clear" w:color="auto" w:fill="FFFFFF"/>
        </w:rPr>
        <w:t xml:space="preserve"> Tale trasferimento verso paesi terzi avverrà sempre in accordo con quanto previsto dal GDPR, </w:t>
      </w:r>
      <w:r w:rsidR="00BA7589" w:rsidRPr="00147465">
        <w:rPr>
          <w:rFonts w:ascii="Times New Roman" w:hAnsi="Times New Roman" w:cs="Times New Roman"/>
          <w:color w:val="000000"/>
          <w:sz w:val="20"/>
          <w:szCs w:val="20"/>
          <w:shd w:val="clear" w:color="auto" w:fill="FFFFFF"/>
        </w:rPr>
        <w:t xml:space="preserve">adottando </w:t>
      </w:r>
      <w:r w:rsidR="0022305D" w:rsidRPr="00147465">
        <w:rPr>
          <w:rFonts w:ascii="Times New Roman" w:hAnsi="Times New Roman" w:cs="Times New Roman"/>
          <w:color w:val="000000"/>
          <w:sz w:val="20"/>
          <w:szCs w:val="20"/>
          <w:shd w:val="clear" w:color="auto" w:fill="FFFFFF"/>
        </w:rPr>
        <w:t>ogni altra misura necessaria a garantire la sicurezza dei dati oggetto di trasferimento. Tra tali misure rientrano possibili accordi contrattuali basati sulle c.d. </w:t>
      </w:r>
      <w:r w:rsidR="0022305D" w:rsidRPr="00147465">
        <w:rPr>
          <w:rStyle w:val="Enfasicorsivo"/>
          <w:rFonts w:ascii="Times New Roman" w:hAnsi="Times New Roman" w:cs="Times New Roman"/>
          <w:color w:val="000000"/>
          <w:sz w:val="20"/>
          <w:szCs w:val="20"/>
          <w:bdr w:val="none" w:sz="0" w:space="0" w:color="auto" w:frame="1"/>
          <w:shd w:val="clear" w:color="auto" w:fill="FFFFFF"/>
        </w:rPr>
        <w:t>clausole contrattuali standard</w:t>
      </w:r>
      <w:r w:rsidR="0022305D" w:rsidRPr="00147465">
        <w:rPr>
          <w:rFonts w:ascii="Times New Roman" w:hAnsi="Times New Roman" w:cs="Times New Roman"/>
          <w:color w:val="000000"/>
          <w:sz w:val="20"/>
          <w:szCs w:val="20"/>
          <w:shd w:val="clear" w:color="auto" w:fill="FFFFFF"/>
        </w:rPr>
        <w:t> come elaborate dalla Commissione Europea</w:t>
      </w:r>
      <w:r w:rsidR="00BA7589" w:rsidRPr="00147465">
        <w:rPr>
          <w:rFonts w:ascii="Times New Roman" w:hAnsi="Times New Roman" w:cs="Times New Roman"/>
          <w:color w:val="000000"/>
          <w:sz w:val="20"/>
          <w:szCs w:val="20"/>
          <w:shd w:val="clear" w:color="auto" w:fill="FFFFFF"/>
        </w:rPr>
        <w:t xml:space="preserve"> o il suo consenso </w:t>
      </w:r>
      <w:r w:rsidR="0022305D" w:rsidRPr="00147465">
        <w:rPr>
          <w:rFonts w:ascii="Times New Roman" w:hAnsi="Times New Roman" w:cs="Times New Roman"/>
          <w:color w:val="000000"/>
          <w:sz w:val="20"/>
          <w:szCs w:val="20"/>
          <w:shd w:val="clear" w:color="auto" w:fill="FFFFFF"/>
        </w:rPr>
        <w:t>.</w:t>
      </w:r>
      <w:r w:rsidR="00D27384" w:rsidRPr="00147465">
        <w:rPr>
          <w:rFonts w:ascii="Times New Roman" w:eastAsia="Times New Roman" w:hAnsi="Times New Roman" w:cs="Times New Roman"/>
          <w:color w:val="222222"/>
          <w:sz w:val="20"/>
          <w:szCs w:val="20"/>
          <w:lang w:eastAsia="it-IT"/>
        </w:rPr>
        <w:t xml:space="preserve"> </w:t>
      </w:r>
      <w:r w:rsidR="00D27384" w:rsidRPr="00147465">
        <w:rPr>
          <w:rFonts w:ascii="Times New Roman" w:hAnsi="Times New Roman" w:cs="Times New Roman"/>
          <w:color w:val="000000"/>
          <w:sz w:val="20"/>
          <w:szCs w:val="20"/>
          <w:shd w:val="clear" w:color="auto" w:fill="FFFFFF"/>
        </w:rPr>
        <w:t>Pu</w:t>
      </w:r>
      <w:r w:rsidR="00752DA7" w:rsidRPr="00147465">
        <w:rPr>
          <w:rFonts w:ascii="Times New Roman" w:hAnsi="Times New Roman" w:cs="Times New Roman"/>
          <w:color w:val="000000"/>
          <w:sz w:val="20"/>
          <w:szCs w:val="20"/>
          <w:shd w:val="clear" w:color="auto" w:fill="FFFFFF"/>
        </w:rPr>
        <w:t>ò</w:t>
      </w:r>
      <w:r w:rsidR="00D27384" w:rsidRPr="00147465">
        <w:rPr>
          <w:rFonts w:ascii="Times New Roman" w:hAnsi="Times New Roman" w:cs="Times New Roman"/>
          <w:color w:val="000000"/>
          <w:sz w:val="20"/>
          <w:szCs w:val="20"/>
          <w:shd w:val="clear" w:color="auto" w:fill="FFFFFF"/>
        </w:rPr>
        <w:t xml:space="preserve"> richiedere informazioni su questi paesi terzi utilizzando la seguente email: </w:t>
      </w:r>
      <w:hyperlink r:id="rId17" w:history="1">
        <w:r w:rsidR="00923509" w:rsidRPr="00147465">
          <w:rPr>
            <w:rStyle w:val="Collegamentoipertestuale"/>
            <w:rFonts w:ascii="Times New Roman" w:hAnsi="Times New Roman" w:cs="Times New Roman"/>
            <w:sz w:val="20"/>
            <w:szCs w:val="20"/>
            <w:shd w:val="clear" w:color="auto" w:fill="FFFFFF"/>
          </w:rPr>
          <w:t>privacy@marni.com</w:t>
        </w:r>
      </w:hyperlink>
      <w:r w:rsidR="00D27384" w:rsidRPr="00147465">
        <w:rPr>
          <w:rFonts w:ascii="Times New Roman" w:hAnsi="Times New Roman" w:cs="Times New Roman"/>
          <w:color w:val="000000"/>
          <w:sz w:val="20"/>
          <w:szCs w:val="20"/>
          <w:shd w:val="clear" w:color="auto" w:fill="FFFFFF"/>
        </w:rPr>
        <w:t xml:space="preserve"> o scrivendo all'indirizzo postale sopra indicato.</w:t>
      </w:r>
    </w:p>
    <w:p w14:paraId="7ABAF716" w14:textId="77777777" w:rsidR="0022305D" w:rsidRPr="009D6F96" w:rsidRDefault="0022305D"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510833A3" w14:textId="5805302D" w:rsidR="00C27C5B" w:rsidRPr="009D6F96" w:rsidRDefault="00847EC2"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8</w:t>
      </w:r>
      <w:r w:rsidR="00C27C5B" w:rsidRPr="009D6F96">
        <w:rPr>
          <w:rFonts w:ascii="Times New Roman" w:eastAsia="Times New Roman" w:hAnsi="Times New Roman" w:cs="Times New Roman"/>
          <w:b/>
          <w:bCs/>
          <w:color w:val="181818"/>
          <w:spacing w:val="23"/>
          <w:sz w:val="20"/>
          <w:szCs w:val="20"/>
          <w:lang w:eastAsia="it-IT"/>
        </w:rPr>
        <w:t>. CHI TRATTERÀ I DATI PERSONALI</w:t>
      </w:r>
    </w:p>
    <w:p w14:paraId="42B1D2ED" w14:textId="77777777" w:rsidR="00C27C5B" w:rsidRPr="009D6F96" w:rsidRDefault="00B934E7"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2CC7DCC2">
          <v:rect id="_x0000_i1032" style="width:0;height:1.5pt" o:hrstd="t" o:hrnoshade="t" o:hr="t" fillcolor="black" stroked="f"/>
        </w:pict>
      </w:r>
    </w:p>
    <w:p w14:paraId="08639EC3" w14:textId="4F626FB7" w:rsidR="00C27C5B"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 xml:space="preserve">ati </w:t>
      </w:r>
      <w:r w:rsidR="000E0537" w:rsidRPr="009D6F96">
        <w:rPr>
          <w:rFonts w:ascii="Times New Roman" w:eastAsia="Times New Roman" w:hAnsi="Times New Roman" w:cs="Times New Roman"/>
          <w:color w:val="191919"/>
          <w:sz w:val="20"/>
          <w:szCs w:val="20"/>
          <w:lang w:eastAsia="it-IT"/>
        </w:rPr>
        <w:t>P</w:t>
      </w:r>
      <w:r w:rsidRPr="009D6F96">
        <w:rPr>
          <w:rFonts w:ascii="Times New Roman" w:eastAsia="Times New Roman" w:hAnsi="Times New Roman" w:cs="Times New Roman"/>
          <w:color w:val="191919"/>
          <w:sz w:val="20"/>
          <w:szCs w:val="20"/>
          <w:lang w:eastAsia="it-IT"/>
        </w:rPr>
        <w:t>ersonali saranno trattati da:</w:t>
      </w:r>
    </w:p>
    <w:p w14:paraId="70CE5B74" w14:textId="310E347E" w:rsidR="00C27C5B" w:rsidRPr="004C6172" w:rsidRDefault="00C27C5B" w:rsidP="004C6172">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4C6172">
        <w:rPr>
          <w:rFonts w:ascii="Times New Roman" w:eastAsia="Times New Roman" w:hAnsi="Times New Roman" w:cs="Times New Roman"/>
          <w:color w:val="191919"/>
          <w:sz w:val="20"/>
          <w:szCs w:val="20"/>
          <w:lang w:eastAsia="it-IT"/>
        </w:rPr>
        <w:t xml:space="preserve">dipendenti e collaboratori dei Titolari </w:t>
      </w:r>
      <w:r w:rsidR="00420DF5" w:rsidRPr="004C6172">
        <w:rPr>
          <w:rFonts w:ascii="Times New Roman" w:eastAsia="Times New Roman" w:hAnsi="Times New Roman" w:cs="Times New Roman"/>
          <w:color w:val="191919"/>
          <w:sz w:val="20"/>
          <w:szCs w:val="20"/>
          <w:lang w:eastAsia="it-IT"/>
        </w:rPr>
        <w:t xml:space="preserve">o Contitolari </w:t>
      </w:r>
      <w:r w:rsidRPr="004C6172">
        <w:rPr>
          <w:rFonts w:ascii="Times New Roman" w:eastAsia="Times New Roman" w:hAnsi="Times New Roman" w:cs="Times New Roman"/>
          <w:color w:val="191919"/>
          <w:sz w:val="20"/>
          <w:szCs w:val="20"/>
          <w:lang w:eastAsia="it-IT"/>
        </w:rPr>
        <w:t xml:space="preserve">designati quali </w:t>
      </w:r>
      <w:r w:rsidR="006E2F44" w:rsidRPr="004C6172">
        <w:rPr>
          <w:rFonts w:ascii="Times New Roman" w:eastAsia="Times New Roman" w:hAnsi="Times New Roman" w:cs="Times New Roman"/>
          <w:color w:val="191919"/>
          <w:sz w:val="20"/>
          <w:szCs w:val="20"/>
          <w:lang w:eastAsia="it-IT"/>
        </w:rPr>
        <w:t xml:space="preserve">autorizzati </w:t>
      </w:r>
      <w:r w:rsidRPr="004C6172">
        <w:rPr>
          <w:rFonts w:ascii="Times New Roman" w:eastAsia="Times New Roman" w:hAnsi="Times New Roman" w:cs="Times New Roman"/>
          <w:color w:val="191919"/>
          <w:sz w:val="20"/>
          <w:szCs w:val="20"/>
          <w:lang w:eastAsia="it-IT"/>
        </w:rPr>
        <w:t>del trattamento;</w:t>
      </w:r>
    </w:p>
    <w:p w14:paraId="37976F52" w14:textId="24FD1D41" w:rsidR="00C27C5B" w:rsidRPr="004C6172" w:rsidRDefault="00C27C5B" w:rsidP="004C6172">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4C6172">
        <w:rPr>
          <w:rFonts w:ascii="Times New Roman" w:eastAsia="Times New Roman" w:hAnsi="Times New Roman" w:cs="Times New Roman"/>
          <w:color w:val="191919"/>
          <w:sz w:val="20"/>
          <w:szCs w:val="20"/>
          <w:lang w:eastAsia="it-IT"/>
        </w:rPr>
        <w:t xml:space="preserve">dipendenti e collaboratori dei Responsabili del trattamento designati dai Titolari </w:t>
      </w:r>
      <w:r w:rsidR="00420DF5" w:rsidRPr="004C6172">
        <w:rPr>
          <w:rFonts w:ascii="Times New Roman" w:eastAsia="Times New Roman" w:hAnsi="Times New Roman" w:cs="Times New Roman"/>
          <w:color w:val="191919"/>
          <w:sz w:val="20"/>
          <w:szCs w:val="20"/>
          <w:lang w:eastAsia="it-IT"/>
        </w:rPr>
        <w:t xml:space="preserve">o Contitolari </w:t>
      </w:r>
      <w:r w:rsidRPr="004C6172">
        <w:rPr>
          <w:rFonts w:ascii="Times New Roman" w:eastAsia="Times New Roman" w:hAnsi="Times New Roman" w:cs="Times New Roman"/>
          <w:color w:val="191919"/>
          <w:sz w:val="20"/>
          <w:szCs w:val="20"/>
          <w:lang w:eastAsia="it-IT"/>
        </w:rPr>
        <w:t xml:space="preserve">del trattamento fra cui anche (i) le società che gestiscono  lo store online e che potranno visualizzare, modificare ed aggiornare i Dati Personali inseriti nei sistemi di CRM attraverso i quali i Titolari </w:t>
      </w:r>
      <w:r w:rsidR="00420DF5" w:rsidRPr="004C6172">
        <w:rPr>
          <w:rFonts w:ascii="Times New Roman" w:eastAsia="Times New Roman" w:hAnsi="Times New Roman" w:cs="Times New Roman"/>
          <w:color w:val="191919"/>
          <w:sz w:val="20"/>
          <w:szCs w:val="20"/>
          <w:lang w:eastAsia="it-IT"/>
        </w:rPr>
        <w:t xml:space="preserve">o Contitolari </w:t>
      </w:r>
      <w:r w:rsidRPr="004C6172">
        <w:rPr>
          <w:rFonts w:ascii="Times New Roman" w:eastAsia="Times New Roman" w:hAnsi="Times New Roman" w:cs="Times New Roman"/>
          <w:color w:val="191919"/>
          <w:sz w:val="20"/>
          <w:szCs w:val="20"/>
          <w:lang w:eastAsia="it-IT"/>
        </w:rPr>
        <w:t>effettuano le attività di trattamento per finalità di marketing e profilazione (ii) le società che gestiscono la conservazione dei Dati Personali dei Titolari</w:t>
      </w:r>
      <w:r w:rsidR="00420DF5" w:rsidRPr="004C6172">
        <w:rPr>
          <w:rFonts w:ascii="Times New Roman" w:eastAsia="Times New Roman" w:hAnsi="Times New Roman" w:cs="Times New Roman"/>
          <w:color w:val="191919"/>
          <w:sz w:val="20"/>
          <w:szCs w:val="20"/>
          <w:lang w:eastAsia="it-IT"/>
        </w:rPr>
        <w:t xml:space="preserve"> o Contitolari</w:t>
      </w:r>
      <w:r w:rsidRPr="004C6172">
        <w:rPr>
          <w:rFonts w:ascii="Times New Roman" w:eastAsia="Times New Roman" w:hAnsi="Times New Roman" w:cs="Times New Roman"/>
          <w:color w:val="191919"/>
          <w:sz w:val="20"/>
          <w:szCs w:val="20"/>
          <w:lang w:eastAsia="it-IT"/>
        </w:rPr>
        <w:t xml:space="preserve"> in base ad accordi o a normative locali;</w:t>
      </w:r>
      <w:r w:rsidR="001405A1" w:rsidRPr="004C6172">
        <w:rPr>
          <w:rFonts w:ascii="Times New Roman" w:eastAsia="Times New Roman" w:hAnsi="Times New Roman" w:cs="Times New Roman"/>
          <w:color w:val="191919"/>
          <w:sz w:val="20"/>
          <w:szCs w:val="20"/>
          <w:lang w:eastAsia="it-IT"/>
        </w:rPr>
        <w:t xml:space="preserve"> .</w:t>
      </w:r>
    </w:p>
    <w:p w14:paraId="47967222" w14:textId="1B067E97" w:rsidR="00C27C5B" w:rsidRDefault="00C27C5B" w:rsidP="004C6172">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4C6172">
        <w:rPr>
          <w:rFonts w:ascii="Times New Roman" w:eastAsia="Times New Roman" w:hAnsi="Times New Roman" w:cs="Times New Roman"/>
          <w:color w:val="191919"/>
          <w:sz w:val="20"/>
          <w:szCs w:val="20"/>
          <w:lang w:eastAsia="it-IT"/>
        </w:rPr>
        <w:t xml:space="preserve">i soggetti terzi stabiliti nell’Unione Europea e anche fuori dall’Unione Europea, Responsabili del trattamento, di cui si avvalgono i Titolari </w:t>
      </w:r>
      <w:r w:rsidR="00420DF5" w:rsidRPr="004C6172">
        <w:rPr>
          <w:rFonts w:ascii="Times New Roman" w:eastAsia="Times New Roman" w:hAnsi="Times New Roman" w:cs="Times New Roman"/>
          <w:color w:val="191919"/>
          <w:sz w:val="20"/>
          <w:szCs w:val="20"/>
          <w:lang w:eastAsia="it-IT"/>
        </w:rPr>
        <w:t xml:space="preserve">o Contitolari </w:t>
      </w:r>
      <w:r w:rsidRPr="004C6172">
        <w:rPr>
          <w:rFonts w:ascii="Times New Roman" w:eastAsia="Times New Roman" w:hAnsi="Times New Roman" w:cs="Times New Roman"/>
          <w:color w:val="191919"/>
          <w:sz w:val="20"/>
          <w:szCs w:val="20"/>
          <w:lang w:eastAsia="it-IT"/>
        </w:rPr>
        <w:t>del trattamento in particolare per servizi di acquisizione e data entry di Dati Personali, spedizione, postalizzazione del materiale promozionale, assistenza post vendita e customer service, ricerche di mercato, gestione e manutenzione dei sistemi di CRM attraverso i quali i Titolari</w:t>
      </w:r>
      <w:r w:rsidR="00420DF5" w:rsidRPr="004C6172">
        <w:rPr>
          <w:rFonts w:ascii="Times New Roman" w:eastAsia="Times New Roman" w:hAnsi="Times New Roman" w:cs="Times New Roman"/>
          <w:color w:val="191919"/>
          <w:sz w:val="20"/>
          <w:szCs w:val="20"/>
          <w:lang w:eastAsia="it-IT"/>
        </w:rPr>
        <w:t xml:space="preserve"> o Contitolari</w:t>
      </w:r>
      <w:r w:rsidRPr="004C6172">
        <w:rPr>
          <w:rFonts w:ascii="Times New Roman" w:eastAsia="Times New Roman" w:hAnsi="Times New Roman" w:cs="Times New Roman"/>
          <w:color w:val="191919"/>
          <w:sz w:val="20"/>
          <w:szCs w:val="20"/>
          <w:lang w:eastAsia="it-IT"/>
        </w:rPr>
        <w:t xml:space="preserve"> del trattamento effettuano le attività di trattamento per finalità di marketing e profilazione e degli altri sistemi informativi aziendali dei Titolari </w:t>
      </w:r>
      <w:r w:rsidR="00420DF5" w:rsidRPr="004C6172">
        <w:rPr>
          <w:rFonts w:ascii="Times New Roman" w:eastAsia="Times New Roman" w:hAnsi="Times New Roman" w:cs="Times New Roman"/>
          <w:color w:val="191919"/>
          <w:sz w:val="20"/>
          <w:szCs w:val="20"/>
          <w:lang w:eastAsia="it-IT"/>
        </w:rPr>
        <w:t xml:space="preserve">o Contitolari </w:t>
      </w:r>
      <w:r w:rsidRPr="004C6172">
        <w:rPr>
          <w:rFonts w:ascii="Times New Roman" w:eastAsia="Times New Roman" w:hAnsi="Times New Roman" w:cs="Times New Roman"/>
          <w:color w:val="191919"/>
          <w:sz w:val="20"/>
          <w:szCs w:val="20"/>
          <w:lang w:eastAsia="it-IT"/>
        </w:rPr>
        <w:t xml:space="preserve">del trattamento. L’elenco completo dei Responsabili del trattamento designati dai Titolari del trattamento può essere da Lei conosciuto scrivendo al seguente indirizzo email </w:t>
      </w:r>
      <w:hyperlink r:id="rId18" w:history="1">
        <w:r w:rsidR="00923509" w:rsidRPr="004C6172">
          <w:rPr>
            <w:rStyle w:val="Collegamentoipertestuale"/>
            <w:rFonts w:ascii="Times New Roman" w:eastAsia="Times New Roman" w:hAnsi="Times New Roman" w:cs="Times New Roman"/>
            <w:sz w:val="20"/>
            <w:szCs w:val="20"/>
            <w:lang w:eastAsia="it-IT"/>
          </w:rPr>
          <w:t>privacy@marni.com</w:t>
        </w:r>
      </w:hyperlink>
      <w:r w:rsidRPr="004C6172">
        <w:rPr>
          <w:rFonts w:ascii="Times New Roman" w:eastAsia="Times New Roman" w:hAnsi="Times New Roman" w:cs="Times New Roman"/>
          <w:color w:val="191919"/>
          <w:sz w:val="20"/>
          <w:szCs w:val="20"/>
          <w:lang w:eastAsia="it-IT"/>
        </w:rPr>
        <w:t xml:space="preserve"> o agli indirizzi postali sopra riportati.</w:t>
      </w:r>
    </w:p>
    <w:p w14:paraId="40204BF9" w14:textId="279721BF" w:rsidR="00F54D16" w:rsidRPr="00DB24D1"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 Dati Personali potranno essere inoltre comunicati a soggetti terzi, autonomi titolari del trattamento, in particolare ai liberi professionisti o alle società che prestino attività di consulenza e assistenza legale o fiscale e alle società che gestiscono i pagamenti effettuati con carte di debito o di credito</w:t>
      </w:r>
      <w:r w:rsidRPr="009D6F96">
        <w:rPr>
          <w:rFonts w:ascii="Times New Roman" w:eastAsia="Times New Roman" w:hAnsi="Times New Roman" w:cs="Times New Roman"/>
          <w:sz w:val="20"/>
          <w:szCs w:val="20"/>
          <w:lang w:eastAsia="it-IT"/>
        </w:rPr>
        <w:t xml:space="preserve"> o per attività di prevenzione e gestione delle frodi</w:t>
      </w:r>
      <w:r w:rsidR="00F54D16">
        <w:rPr>
          <w:rFonts w:ascii="Times New Roman" w:eastAsia="Times New Roman" w:hAnsi="Times New Roman" w:cs="Times New Roman"/>
          <w:sz w:val="20"/>
          <w:szCs w:val="20"/>
          <w:lang w:eastAsia="it-IT"/>
        </w:rPr>
        <w:t xml:space="preserve"> e attività gestorie</w:t>
      </w:r>
      <w:r w:rsidRPr="009D6F96">
        <w:rPr>
          <w:rFonts w:ascii="Times New Roman" w:eastAsia="Times New Roman" w:hAnsi="Times New Roman" w:cs="Times New Roman"/>
          <w:color w:val="191919"/>
          <w:sz w:val="20"/>
          <w:szCs w:val="20"/>
          <w:lang w:eastAsia="it-IT"/>
        </w:rPr>
        <w:t xml:space="preserve">. </w:t>
      </w:r>
    </w:p>
    <w:p w14:paraId="4A3699DE" w14:textId="45B9142B" w:rsidR="00F54D16" w:rsidRDefault="002738B8"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2738B8">
        <w:rPr>
          <w:rFonts w:ascii="Times New Roman" w:eastAsia="Times New Roman" w:hAnsi="Times New Roman" w:cs="Times New Roman"/>
          <w:color w:val="191919"/>
          <w:sz w:val="20"/>
          <w:szCs w:val="20"/>
          <w:lang w:eastAsia="it-IT"/>
        </w:rPr>
        <w:t>I Dati Personali non saranno in alcun modo diffusi.</w:t>
      </w:r>
    </w:p>
    <w:p w14:paraId="68479E85" w14:textId="77777777" w:rsidR="00C51086" w:rsidRPr="009D6F96" w:rsidRDefault="00C51086"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6F2ABCD7"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559B88A7" w14:textId="1B981BDA" w:rsidR="00C27C5B" w:rsidRPr="009D6F96" w:rsidRDefault="00847EC2"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lastRenderedPageBreak/>
        <w:t>9</w:t>
      </w:r>
      <w:r w:rsidR="00C27C5B" w:rsidRPr="009D6F96">
        <w:rPr>
          <w:rFonts w:ascii="Times New Roman" w:eastAsia="Times New Roman" w:hAnsi="Times New Roman" w:cs="Times New Roman"/>
          <w:b/>
          <w:bCs/>
          <w:color w:val="181818"/>
          <w:spacing w:val="23"/>
          <w:sz w:val="20"/>
          <w:szCs w:val="20"/>
          <w:lang w:eastAsia="it-IT"/>
        </w:rPr>
        <w:t>. I SUOI DIRITTI</w:t>
      </w:r>
    </w:p>
    <w:p w14:paraId="4AD654F2" w14:textId="77777777" w:rsidR="00C27C5B" w:rsidRPr="009D6F96" w:rsidRDefault="00B934E7"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3FADAF91">
          <v:rect id="_x0000_i1033" style="width:0;height:1.5pt" o:hrstd="t" o:hrnoshade="t" o:hr="t" fillcolor="black" stroked="f"/>
        </w:pict>
      </w:r>
    </w:p>
    <w:p w14:paraId="77B0697A" w14:textId="100B3DD5" w:rsidR="0022305D"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Ai sensi del Capo III del Regolamento (UE) 2016/679, </w:t>
      </w:r>
      <w:r w:rsidR="0022305D"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w:t>
      </w:r>
      <w:r w:rsidR="0022305D" w:rsidRPr="009D6F96">
        <w:rPr>
          <w:rFonts w:ascii="Times New Roman" w:eastAsia="Times New Roman" w:hAnsi="Times New Roman" w:cs="Times New Roman"/>
          <w:color w:val="191919"/>
          <w:sz w:val="20"/>
          <w:szCs w:val="20"/>
          <w:lang w:eastAsia="it-IT"/>
        </w:rPr>
        <w:t xml:space="preserve"> ha il diritto di chiedere a ciascun Titolare</w:t>
      </w:r>
      <w:r w:rsidR="00420DF5" w:rsidRPr="009D6F96">
        <w:rPr>
          <w:rFonts w:ascii="Times New Roman" w:eastAsia="Times New Roman" w:hAnsi="Times New Roman" w:cs="Times New Roman"/>
          <w:color w:val="191919"/>
          <w:sz w:val="20"/>
          <w:szCs w:val="20"/>
          <w:lang w:eastAsia="it-IT"/>
        </w:rPr>
        <w:t xml:space="preserve"> o Contitolare</w:t>
      </w:r>
      <w:r w:rsidR="0022305D" w:rsidRPr="009D6F96">
        <w:rPr>
          <w:rFonts w:ascii="Times New Roman" w:eastAsia="Times New Roman" w:hAnsi="Times New Roman" w:cs="Times New Roman"/>
          <w:color w:val="191919"/>
          <w:sz w:val="20"/>
          <w:szCs w:val="20"/>
          <w:lang w:eastAsia="it-IT"/>
        </w:rPr>
        <w:t>:</w:t>
      </w:r>
    </w:p>
    <w:p w14:paraId="45CB57F1" w14:textId="23DF8DBB"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l’accesso ai Suoi </w:t>
      </w:r>
      <w:r w:rsidR="00FB17BD">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 xml:space="preserve">ati </w:t>
      </w:r>
      <w:r w:rsidR="00FB17BD">
        <w:rPr>
          <w:rFonts w:ascii="Times New Roman" w:eastAsia="Times New Roman" w:hAnsi="Times New Roman" w:cs="Times New Roman"/>
          <w:color w:val="191919"/>
          <w:sz w:val="20"/>
          <w:szCs w:val="20"/>
          <w:lang w:eastAsia="it-IT"/>
        </w:rPr>
        <w:t>P</w:t>
      </w:r>
      <w:r w:rsidRPr="009D6F96">
        <w:rPr>
          <w:rFonts w:ascii="Times New Roman" w:eastAsia="Times New Roman" w:hAnsi="Times New Roman" w:cs="Times New Roman"/>
          <w:color w:val="191919"/>
          <w:sz w:val="20"/>
          <w:szCs w:val="20"/>
          <w:lang w:eastAsia="it-IT"/>
        </w:rPr>
        <w:t>ersonali</w:t>
      </w:r>
      <w:r w:rsidR="00FB17BD">
        <w:rPr>
          <w:rFonts w:ascii="Times New Roman" w:eastAsia="Times New Roman" w:hAnsi="Times New Roman" w:cs="Times New Roman"/>
          <w:color w:val="191919"/>
          <w:sz w:val="20"/>
          <w:szCs w:val="20"/>
          <w:lang w:eastAsia="it-IT"/>
        </w:rPr>
        <w:t>;</w:t>
      </w:r>
    </w:p>
    <w:p w14:paraId="24F9A4AD" w14:textId="204A4230"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la copia dei </w:t>
      </w:r>
      <w:r w:rsidR="00FB17BD">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 xml:space="preserve">ati </w:t>
      </w:r>
      <w:r w:rsidR="00FB17BD">
        <w:rPr>
          <w:rFonts w:ascii="Times New Roman" w:eastAsia="Times New Roman" w:hAnsi="Times New Roman" w:cs="Times New Roman"/>
          <w:color w:val="191919"/>
          <w:sz w:val="20"/>
          <w:szCs w:val="20"/>
          <w:lang w:eastAsia="it-IT"/>
        </w:rPr>
        <w:t>P</w:t>
      </w:r>
      <w:r w:rsidRPr="009D6F96">
        <w:rPr>
          <w:rFonts w:ascii="Times New Roman" w:eastAsia="Times New Roman" w:hAnsi="Times New Roman" w:cs="Times New Roman"/>
          <w:color w:val="191919"/>
          <w:sz w:val="20"/>
          <w:szCs w:val="20"/>
          <w:lang w:eastAsia="it-IT"/>
        </w:rPr>
        <w:t xml:space="preserve">ersonali che </w:t>
      </w:r>
      <w:r w:rsidR="0067250E">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ci ha fornito (c.d. portabilità)</w:t>
      </w:r>
      <w:r w:rsidR="00E8426D">
        <w:rPr>
          <w:rFonts w:ascii="Times New Roman" w:eastAsia="Times New Roman" w:hAnsi="Times New Roman" w:cs="Times New Roman"/>
          <w:color w:val="191919"/>
          <w:sz w:val="20"/>
          <w:szCs w:val="20"/>
          <w:lang w:eastAsia="it-IT"/>
        </w:rPr>
        <w:t xml:space="preserve"> </w:t>
      </w:r>
      <w:r w:rsidR="00E8426D" w:rsidRPr="00E8426D">
        <w:rPr>
          <w:rFonts w:ascii="Times New Roman" w:eastAsia="Times New Roman" w:hAnsi="Times New Roman" w:cs="Times New Roman"/>
          <w:color w:val="191919"/>
          <w:sz w:val="20"/>
          <w:szCs w:val="20"/>
          <w:lang w:eastAsia="it-IT"/>
        </w:rPr>
        <w:t>e di far trasmettere i dati ad un altro titolare del trattamento, se tecnicamente possibile</w:t>
      </w:r>
      <w:r w:rsidR="00FB17BD">
        <w:rPr>
          <w:rFonts w:ascii="Times New Roman" w:eastAsia="Times New Roman" w:hAnsi="Times New Roman" w:cs="Times New Roman"/>
          <w:color w:val="191919"/>
          <w:sz w:val="20"/>
          <w:szCs w:val="20"/>
          <w:lang w:eastAsia="it-IT"/>
        </w:rPr>
        <w:t>;</w:t>
      </w:r>
    </w:p>
    <w:p w14:paraId="182F3872" w14:textId="5BD9E01C"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rettifica dei dati in nostro possesso</w:t>
      </w:r>
      <w:r w:rsidR="00FB17BD">
        <w:rPr>
          <w:rFonts w:ascii="Times New Roman" w:eastAsia="Times New Roman" w:hAnsi="Times New Roman" w:cs="Times New Roman"/>
          <w:color w:val="191919"/>
          <w:sz w:val="20"/>
          <w:szCs w:val="20"/>
          <w:lang w:eastAsia="it-IT"/>
        </w:rPr>
        <w:t>;</w:t>
      </w:r>
    </w:p>
    <w:p w14:paraId="66953EB6" w14:textId="5077869C"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cancellazione di qualsiasi dato per il quale non abbiamo più alcun presupposto giuridico per il trattamento</w:t>
      </w:r>
      <w:r w:rsidR="00FB17BD">
        <w:rPr>
          <w:rFonts w:ascii="Times New Roman" w:eastAsia="Times New Roman" w:hAnsi="Times New Roman" w:cs="Times New Roman"/>
          <w:color w:val="191919"/>
          <w:sz w:val="20"/>
          <w:szCs w:val="20"/>
          <w:lang w:eastAsia="it-IT"/>
        </w:rPr>
        <w:t>;</w:t>
      </w:r>
    </w:p>
    <w:p w14:paraId="69C8545F" w14:textId="3F38696A"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la limitazione del modo in cui trattiamo i Suoi </w:t>
      </w:r>
      <w:r w:rsidR="00FB17BD">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 xml:space="preserve">ati </w:t>
      </w:r>
      <w:r w:rsidR="00FB17BD">
        <w:rPr>
          <w:rFonts w:ascii="Times New Roman" w:eastAsia="Times New Roman" w:hAnsi="Times New Roman" w:cs="Times New Roman"/>
          <w:color w:val="191919"/>
          <w:sz w:val="20"/>
          <w:szCs w:val="20"/>
          <w:lang w:eastAsia="it-IT"/>
        </w:rPr>
        <w:t>P</w:t>
      </w:r>
      <w:r w:rsidRPr="009D6F96">
        <w:rPr>
          <w:rFonts w:ascii="Times New Roman" w:eastAsia="Times New Roman" w:hAnsi="Times New Roman" w:cs="Times New Roman"/>
          <w:color w:val="191919"/>
          <w:sz w:val="20"/>
          <w:szCs w:val="20"/>
          <w:lang w:eastAsia="it-IT"/>
        </w:rPr>
        <w:t>ersonali, nei limiti previsti dalla normativa a tutela dei dati personali.</w:t>
      </w:r>
    </w:p>
    <w:p w14:paraId="333EB899" w14:textId="7230E7A3" w:rsidR="005C39B0" w:rsidRPr="005C39B0" w:rsidRDefault="0022305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t>Diritto di opposizione</w:t>
      </w:r>
      <w:r w:rsidRPr="009D6F96">
        <w:rPr>
          <w:rFonts w:ascii="Times New Roman" w:eastAsia="Times New Roman" w:hAnsi="Times New Roman" w:cs="Times New Roman"/>
          <w:color w:val="191919"/>
          <w:sz w:val="20"/>
          <w:szCs w:val="20"/>
          <w:lang w:eastAsia="it-IT"/>
        </w:rPr>
        <w:t xml:space="preserve">: oltre ai diritti in precedenza elencati, lei ha sempre facoltà di opporsi in qualsiasi momento al trattamento dei Suoi Dati </w:t>
      </w:r>
      <w:r w:rsidR="00FB17BD">
        <w:rPr>
          <w:rFonts w:ascii="Times New Roman" w:eastAsia="Times New Roman" w:hAnsi="Times New Roman" w:cs="Times New Roman"/>
          <w:color w:val="191919"/>
          <w:sz w:val="20"/>
          <w:szCs w:val="20"/>
          <w:lang w:eastAsia="it-IT"/>
        </w:rPr>
        <w:t xml:space="preserve">Personali </w:t>
      </w:r>
      <w:r w:rsidRPr="009D6F96">
        <w:rPr>
          <w:rFonts w:ascii="Times New Roman" w:eastAsia="Times New Roman" w:hAnsi="Times New Roman" w:cs="Times New Roman"/>
          <w:color w:val="191919"/>
          <w:sz w:val="20"/>
          <w:szCs w:val="20"/>
          <w:lang w:eastAsia="it-IT"/>
        </w:rPr>
        <w:t xml:space="preserve">svolto dal </w:t>
      </w:r>
      <w:r w:rsidR="00645BCA" w:rsidRPr="009D6F96">
        <w:rPr>
          <w:rFonts w:ascii="Times New Roman" w:eastAsia="Times New Roman" w:hAnsi="Times New Roman" w:cs="Times New Roman"/>
          <w:color w:val="191919"/>
          <w:sz w:val="20"/>
          <w:szCs w:val="20"/>
          <w:lang w:eastAsia="it-IT"/>
        </w:rPr>
        <w:t>T</w:t>
      </w:r>
      <w:r w:rsidRPr="009D6F96">
        <w:rPr>
          <w:rFonts w:ascii="Times New Roman" w:eastAsia="Times New Roman" w:hAnsi="Times New Roman" w:cs="Times New Roman"/>
          <w:color w:val="191919"/>
          <w:sz w:val="20"/>
          <w:szCs w:val="20"/>
          <w:lang w:eastAsia="it-IT"/>
        </w:rPr>
        <w:t xml:space="preserve">itolare </w:t>
      </w:r>
      <w:r w:rsidR="00645BCA" w:rsidRPr="009D6F96">
        <w:rPr>
          <w:rFonts w:ascii="Times New Roman" w:eastAsia="Times New Roman" w:hAnsi="Times New Roman" w:cs="Times New Roman"/>
          <w:color w:val="191919"/>
          <w:sz w:val="20"/>
          <w:szCs w:val="20"/>
          <w:lang w:eastAsia="it-IT"/>
        </w:rPr>
        <w:t xml:space="preserve">o Contitolare </w:t>
      </w:r>
      <w:r w:rsidRPr="009D6F96">
        <w:rPr>
          <w:rFonts w:ascii="Times New Roman" w:eastAsia="Times New Roman" w:hAnsi="Times New Roman" w:cs="Times New Roman"/>
          <w:color w:val="191919"/>
          <w:sz w:val="20"/>
          <w:szCs w:val="20"/>
          <w:lang w:eastAsia="it-IT"/>
        </w:rPr>
        <w:t>per il perseguimento del proprio legittimo interesse</w:t>
      </w:r>
      <w:r w:rsidRPr="005C39B0">
        <w:rPr>
          <w:rFonts w:ascii="Times New Roman" w:eastAsia="Times New Roman" w:hAnsi="Times New Roman" w:cs="Times New Roman"/>
          <w:color w:val="191919"/>
          <w:sz w:val="20"/>
          <w:szCs w:val="20"/>
          <w:lang w:eastAsia="it-IT"/>
        </w:rPr>
        <w:t xml:space="preserve">. </w:t>
      </w:r>
      <w:r w:rsidR="005C39B0" w:rsidRPr="00DB24D1">
        <w:rPr>
          <w:rFonts w:ascii="Times New Roman" w:eastAsia="Times New Roman" w:hAnsi="Times New Roman" w:cs="Times New Roman"/>
          <w:color w:val="191919"/>
          <w:sz w:val="20"/>
          <w:szCs w:val="20"/>
          <w:lang w:eastAsia="it-IT"/>
        </w:rPr>
        <w:t>Ha il diritto di oppor</w:t>
      </w:r>
      <w:r w:rsidR="00FB17BD">
        <w:rPr>
          <w:rFonts w:ascii="Times New Roman" w:eastAsia="Times New Roman" w:hAnsi="Times New Roman" w:cs="Times New Roman"/>
          <w:color w:val="191919"/>
          <w:sz w:val="20"/>
          <w:szCs w:val="20"/>
          <w:lang w:eastAsia="it-IT"/>
        </w:rPr>
        <w:t>s</w:t>
      </w:r>
      <w:r w:rsidR="005C39B0" w:rsidRPr="00DB24D1">
        <w:rPr>
          <w:rFonts w:ascii="Times New Roman" w:eastAsia="Times New Roman" w:hAnsi="Times New Roman" w:cs="Times New Roman"/>
          <w:color w:val="191919"/>
          <w:sz w:val="20"/>
          <w:szCs w:val="20"/>
          <w:lang w:eastAsia="it-IT"/>
        </w:rPr>
        <w:t xml:space="preserve">i al marketing diretto, inclusa la profilazione. </w:t>
      </w:r>
      <w:r w:rsidR="005C39B0" w:rsidRPr="009D6F96">
        <w:rPr>
          <w:rFonts w:ascii="Times New Roman" w:eastAsia="Times New Roman" w:hAnsi="Times New Roman" w:cs="Times New Roman"/>
          <w:color w:val="191919"/>
          <w:sz w:val="20"/>
          <w:szCs w:val="20"/>
          <w:lang w:eastAsia="it-IT"/>
        </w:rPr>
        <w:t xml:space="preserve">Qualora </w:t>
      </w:r>
      <w:r w:rsidR="0067250E">
        <w:rPr>
          <w:rFonts w:ascii="Times New Roman" w:eastAsia="Times New Roman" w:hAnsi="Times New Roman" w:cs="Times New Roman"/>
          <w:color w:val="191919"/>
          <w:sz w:val="20"/>
          <w:szCs w:val="20"/>
          <w:lang w:eastAsia="it-IT"/>
        </w:rPr>
        <w:t>l</w:t>
      </w:r>
      <w:r w:rsidR="005C39B0" w:rsidRPr="009D6F96">
        <w:rPr>
          <w:rFonts w:ascii="Times New Roman" w:eastAsia="Times New Roman" w:hAnsi="Times New Roman" w:cs="Times New Roman"/>
          <w:color w:val="191919"/>
          <w:sz w:val="20"/>
          <w:szCs w:val="20"/>
          <w:lang w:eastAsia="it-IT"/>
        </w:rPr>
        <w:t>ei preferisca che il trattamento dei Suoi Dati Personali sia effettuato unicamente tramite modalità di contatto tradizionali potrà opporsi al trattamento dei Suoi Dati Personali tramite modalità di contatto automatizzate. </w:t>
      </w:r>
    </w:p>
    <w:p w14:paraId="7B2F404D" w14:textId="1D8848A6" w:rsidR="00E3235A" w:rsidRPr="009D6F96" w:rsidRDefault="00E3235A"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Lei ha, altresì, i</w:t>
      </w:r>
      <w:r w:rsidR="00E8426D">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 diritto di revocare, in tutto o in parte,</w:t>
      </w:r>
      <w:r w:rsidR="00E8426D">
        <w:rPr>
          <w:rFonts w:ascii="Times New Roman" w:eastAsia="Times New Roman" w:hAnsi="Times New Roman" w:cs="Times New Roman"/>
          <w:color w:val="191919"/>
          <w:sz w:val="20"/>
          <w:szCs w:val="20"/>
          <w:lang w:eastAsia="it-IT"/>
        </w:rPr>
        <w:t xml:space="preserve"> il consenso</w:t>
      </w:r>
      <w:r w:rsidRPr="009D6F96">
        <w:rPr>
          <w:rFonts w:ascii="Times New Roman" w:eastAsia="Times New Roman" w:hAnsi="Times New Roman" w:cs="Times New Roman"/>
          <w:color w:val="191919"/>
          <w:sz w:val="20"/>
          <w:szCs w:val="20"/>
          <w:lang w:eastAsia="it-IT"/>
        </w:rPr>
        <w:t xml:space="preserve"> al trattamento dei Dati Personali che </w:t>
      </w:r>
      <w:r w:rsidR="00BA360A">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a riguardano a</w:t>
      </w:r>
      <w:r w:rsidR="005C39B0">
        <w:rPr>
          <w:rFonts w:ascii="Times New Roman" w:eastAsia="Times New Roman" w:hAnsi="Times New Roman" w:cs="Times New Roman"/>
          <w:color w:val="191919"/>
          <w:sz w:val="20"/>
          <w:szCs w:val="20"/>
          <w:lang w:eastAsia="it-IT"/>
        </w:rPr>
        <w:t>i</w:t>
      </w:r>
      <w:r w:rsidRPr="009D6F96">
        <w:rPr>
          <w:rFonts w:ascii="Times New Roman" w:eastAsia="Times New Roman" w:hAnsi="Times New Roman" w:cs="Times New Roman"/>
          <w:color w:val="191919"/>
          <w:sz w:val="20"/>
          <w:szCs w:val="20"/>
          <w:lang w:eastAsia="it-IT"/>
        </w:rPr>
        <w:t xml:space="preserve"> fini di invio di materiale pubblicitario o di vendita diretta o per il compimento di ricerche di mercato o di comunicazione commerciale effettuato con modalità di contatto sia automatizzate (posta elettronica, altri sistemi di comunicazione a distanza tramite reti di comunicazione come, in via meramente esemplificativa: sms, mms, </w:t>
      </w:r>
      <w:r w:rsidR="00AF749D" w:rsidRPr="009D6F96">
        <w:rPr>
          <w:rFonts w:ascii="Times New Roman" w:eastAsia="Times New Roman" w:hAnsi="Times New Roman" w:cs="Times New Roman"/>
          <w:color w:val="191919"/>
          <w:sz w:val="20"/>
          <w:szCs w:val="20"/>
          <w:lang w:eastAsia="it-IT"/>
        </w:rPr>
        <w:t>piattaforme di messaggistica online</w:t>
      </w:r>
      <w:r w:rsidR="005C39B0">
        <w:rPr>
          <w:rFonts w:ascii="Times New Roman" w:eastAsia="Times New Roman" w:hAnsi="Times New Roman" w:cs="Times New Roman"/>
          <w:color w:val="191919"/>
          <w:sz w:val="20"/>
          <w:szCs w:val="20"/>
          <w:lang w:eastAsia="it-IT"/>
        </w:rPr>
        <w:t>, ecc.</w:t>
      </w:r>
      <w:r w:rsidRPr="009D6F96">
        <w:rPr>
          <w:rFonts w:ascii="Times New Roman" w:eastAsia="Times New Roman" w:hAnsi="Times New Roman" w:cs="Times New Roman"/>
          <w:color w:val="191919"/>
          <w:sz w:val="20"/>
          <w:szCs w:val="20"/>
          <w:lang w:eastAsia="it-IT"/>
        </w:rPr>
        <w:t>) che tradizionali (posta cartacea).</w:t>
      </w:r>
    </w:p>
    <w:p w14:paraId="1CDEB9B4" w14:textId="6BE2559C" w:rsidR="0022305D" w:rsidRPr="009D6F96" w:rsidRDefault="0022305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L’esercizio di tali diritti, che può essere fatto attraverso i recapiti indicati al paragrafo 1, non è soggetto a vincoli di carattere formale. Nel caso in cui lei esercitasse uno qualsiasi dei summenzionati diritti, sarà onere del</w:t>
      </w:r>
      <w:r w:rsidR="00E3235A" w:rsidRPr="009D6F96">
        <w:rPr>
          <w:rFonts w:ascii="Times New Roman" w:eastAsia="Times New Roman" w:hAnsi="Times New Roman" w:cs="Times New Roman"/>
          <w:color w:val="191919"/>
          <w:sz w:val="20"/>
          <w:szCs w:val="20"/>
          <w:lang w:eastAsia="it-IT"/>
        </w:rPr>
        <w:t xml:space="preserve"> Titolare </w:t>
      </w:r>
      <w:r w:rsidR="00420DF5" w:rsidRPr="009D6F96">
        <w:rPr>
          <w:rFonts w:ascii="Times New Roman" w:eastAsia="Times New Roman" w:hAnsi="Times New Roman" w:cs="Times New Roman"/>
          <w:color w:val="191919"/>
          <w:sz w:val="20"/>
          <w:szCs w:val="20"/>
          <w:lang w:eastAsia="it-IT"/>
        </w:rPr>
        <w:t xml:space="preserve">o Contitolare </w:t>
      </w:r>
      <w:r w:rsidR="00E3235A" w:rsidRPr="009D6F96">
        <w:rPr>
          <w:rFonts w:ascii="Times New Roman" w:eastAsia="Times New Roman" w:hAnsi="Times New Roman" w:cs="Times New Roman"/>
          <w:color w:val="191919"/>
          <w:sz w:val="20"/>
          <w:szCs w:val="20"/>
          <w:lang w:eastAsia="it-IT"/>
        </w:rPr>
        <w:t>verso il quale ha agito,</w:t>
      </w:r>
      <w:r w:rsidRPr="009D6F96">
        <w:rPr>
          <w:rFonts w:ascii="Times New Roman" w:eastAsia="Times New Roman" w:hAnsi="Times New Roman" w:cs="Times New Roman"/>
          <w:color w:val="191919"/>
          <w:sz w:val="20"/>
          <w:szCs w:val="20"/>
          <w:lang w:eastAsia="it-IT"/>
        </w:rPr>
        <w:t xml:space="preserve"> verificare che </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sia legittimato ad esercitarlo e dar</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 riscontro, di regola, entro un mese.</w:t>
      </w:r>
    </w:p>
    <w:p w14:paraId="7495D7F1" w14:textId="7979946B" w:rsidR="000B4F96" w:rsidRPr="009D6F96" w:rsidRDefault="000B4F96"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Con riferimento al rapporto di Contitolarità, le segnaliamo che OTB e </w:t>
      </w:r>
      <w:r w:rsidR="002738B8">
        <w:rPr>
          <w:rFonts w:ascii="Times New Roman" w:eastAsia="Times New Roman" w:hAnsi="Times New Roman" w:cs="Times New Roman"/>
          <w:color w:val="191919"/>
          <w:sz w:val="20"/>
          <w:szCs w:val="20"/>
          <w:lang w:eastAsia="it-IT"/>
        </w:rPr>
        <w:t>Marni</w:t>
      </w:r>
      <w:r w:rsidR="002738B8"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 xml:space="preserve">hanno concluso uno specifico accordo ai sensi dell’art. 26 del GDPR, il cui estratto è disponibile per consultazione contattando ciascuno dei due </w:t>
      </w:r>
      <w:r w:rsidR="00B853EC">
        <w:rPr>
          <w:rFonts w:ascii="Times New Roman" w:eastAsia="Times New Roman" w:hAnsi="Times New Roman" w:cs="Times New Roman"/>
          <w:color w:val="191919"/>
          <w:sz w:val="20"/>
          <w:szCs w:val="20"/>
          <w:lang w:eastAsia="it-IT"/>
        </w:rPr>
        <w:t>C</w:t>
      </w:r>
      <w:r w:rsidRPr="009D6F96">
        <w:rPr>
          <w:rFonts w:ascii="Times New Roman" w:eastAsia="Times New Roman" w:hAnsi="Times New Roman" w:cs="Times New Roman"/>
          <w:color w:val="191919"/>
          <w:sz w:val="20"/>
          <w:szCs w:val="20"/>
          <w:lang w:eastAsia="it-IT"/>
        </w:rPr>
        <w:t xml:space="preserve">ontitolari agli indirizzi indicati a paragrafo 1. </w:t>
      </w:r>
    </w:p>
    <w:p w14:paraId="2786DCD9" w14:textId="1DE67288" w:rsidR="0022305D" w:rsidRPr="009D6F96" w:rsidRDefault="0022305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Nel caso ritenga che il trattamento dei Dati Personali a </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riferiti avvenga in violazione di quanto previsto dal GDPR ha il diritto di proporre reclamo al</w:t>
      </w:r>
      <w:r w:rsidR="00E3235A" w:rsidRPr="009D6F96">
        <w:rPr>
          <w:rFonts w:ascii="Times New Roman" w:eastAsia="Times New Roman" w:hAnsi="Times New Roman" w:cs="Times New Roman"/>
          <w:color w:val="191919"/>
          <w:sz w:val="20"/>
          <w:szCs w:val="20"/>
          <w:lang w:eastAsia="it-IT"/>
        </w:rPr>
        <w:t>l’Autorità di Controllo</w:t>
      </w:r>
      <w:r w:rsidRPr="009D6F96">
        <w:rPr>
          <w:rFonts w:ascii="Times New Roman" w:eastAsia="Times New Roman" w:hAnsi="Times New Roman" w:cs="Times New Roman"/>
          <w:color w:val="191919"/>
          <w:sz w:val="20"/>
          <w:szCs w:val="20"/>
          <w:lang w:eastAsia="it-IT"/>
        </w:rPr>
        <w:t xml:space="preserve"> o di adire le opportune sedi giudiziarie.</w:t>
      </w:r>
    </w:p>
    <w:p w14:paraId="7FF627B7" w14:textId="6CEE640F" w:rsidR="00DE5684"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A</w:t>
      </w:r>
      <w:r w:rsidR="00B853EC">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 fine dell’esercizio dei </w:t>
      </w:r>
      <w:r w:rsidR="00FB17BD">
        <w:rPr>
          <w:rFonts w:ascii="Times New Roman" w:eastAsia="Times New Roman" w:hAnsi="Times New Roman" w:cs="Times New Roman"/>
          <w:color w:val="191919"/>
          <w:sz w:val="20"/>
          <w:szCs w:val="20"/>
          <w:lang w:eastAsia="it-IT"/>
        </w:rPr>
        <w:t>S</w:t>
      </w:r>
      <w:r w:rsidRPr="009D6F96">
        <w:rPr>
          <w:rFonts w:ascii="Times New Roman" w:eastAsia="Times New Roman" w:hAnsi="Times New Roman" w:cs="Times New Roman"/>
          <w:color w:val="191919"/>
          <w:sz w:val="20"/>
          <w:szCs w:val="20"/>
          <w:lang w:eastAsia="it-IT"/>
        </w:rPr>
        <w:t xml:space="preserve">uoi diritti </w:t>
      </w:r>
      <w:r w:rsidR="0067250E">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ei potrà indirizzare una richiesta ai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del trattamento scrivendo </w:t>
      </w:r>
      <w:r w:rsidR="00420DF5" w:rsidRPr="009D6F96">
        <w:rPr>
          <w:rFonts w:ascii="Times New Roman" w:eastAsia="Times New Roman" w:hAnsi="Times New Roman" w:cs="Times New Roman"/>
          <w:color w:val="191919"/>
          <w:sz w:val="20"/>
          <w:szCs w:val="20"/>
          <w:lang w:eastAsia="it-IT"/>
        </w:rPr>
        <w:t>agli indirizzi indicati al paragrafo 1</w:t>
      </w:r>
      <w:r w:rsidRPr="00DB24D1">
        <w:rPr>
          <w:rFonts w:ascii="Times New Roman" w:eastAsia="Times New Roman" w:hAnsi="Times New Roman" w:cs="Times New Roman"/>
          <w:color w:val="191919"/>
          <w:sz w:val="20"/>
          <w:szCs w:val="20"/>
          <w:lang w:eastAsia="it-IT"/>
        </w:rPr>
        <w:t>. Il Responsabile della Protezione dei Dati d</w:t>
      </w:r>
      <w:r w:rsidR="00E3235A" w:rsidRPr="00DB24D1">
        <w:rPr>
          <w:rFonts w:ascii="Times New Roman" w:eastAsia="Times New Roman" w:hAnsi="Times New Roman" w:cs="Times New Roman"/>
          <w:color w:val="191919"/>
          <w:sz w:val="20"/>
          <w:szCs w:val="20"/>
          <w:lang w:eastAsia="it-IT"/>
        </w:rPr>
        <w:t>i OTB</w:t>
      </w:r>
      <w:r w:rsidRPr="00DB24D1">
        <w:rPr>
          <w:rFonts w:ascii="Times New Roman" w:eastAsia="Times New Roman" w:hAnsi="Times New Roman" w:cs="Times New Roman"/>
          <w:color w:val="191919"/>
          <w:sz w:val="20"/>
          <w:szCs w:val="20"/>
          <w:lang w:eastAsia="it-IT"/>
        </w:rPr>
        <w:t xml:space="preserve"> </w:t>
      </w:r>
      <w:r w:rsidR="00FB17BD">
        <w:rPr>
          <w:rFonts w:ascii="Times New Roman" w:eastAsia="Times New Roman" w:hAnsi="Times New Roman" w:cs="Times New Roman"/>
          <w:color w:val="191919"/>
          <w:sz w:val="20"/>
          <w:szCs w:val="20"/>
          <w:lang w:eastAsia="it-IT"/>
        </w:rPr>
        <w:t xml:space="preserve">e di Marni </w:t>
      </w:r>
      <w:r w:rsidRPr="00DB24D1">
        <w:rPr>
          <w:rFonts w:ascii="Times New Roman" w:eastAsia="Times New Roman" w:hAnsi="Times New Roman" w:cs="Times New Roman"/>
          <w:color w:val="191919"/>
          <w:sz w:val="20"/>
          <w:szCs w:val="20"/>
          <w:lang w:eastAsia="it-IT"/>
        </w:rPr>
        <w:t xml:space="preserve">è contattabile all’indirizzo email </w:t>
      </w:r>
      <w:hyperlink r:id="rId19" w:history="1">
        <w:r w:rsidR="002F32AD" w:rsidRPr="00DB24D1">
          <w:rPr>
            <w:rStyle w:val="Collegamentoipertestuale"/>
            <w:rFonts w:ascii="Times New Roman" w:eastAsia="Times New Roman" w:hAnsi="Times New Roman" w:cs="Times New Roman"/>
            <w:sz w:val="20"/>
            <w:szCs w:val="20"/>
            <w:lang w:eastAsia="it-IT"/>
          </w:rPr>
          <w:t>dpo@otb.net</w:t>
        </w:r>
      </w:hyperlink>
      <w:r w:rsidR="00E3235A" w:rsidRPr="00DB24D1">
        <w:rPr>
          <w:rStyle w:val="Collegamentoipertestuale"/>
          <w:rFonts w:ascii="Times New Roman" w:eastAsia="Times New Roman" w:hAnsi="Times New Roman" w:cs="Times New Roman"/>
          <w:sz w:val="20"/>
          <w:szCs w:val="20"/>
          <w:lang w:eastAsia="it-IT"/>
        </w:rPr>
        <w:t>.</w:t>
      </w:r>
      <w:r w:rsidR="001405A1" w:rsidRPr="00DB24D1" w:rsidDel="001405A1">
        <w:rPr>
          <w:rStyle w:val="Collegamentoipertestuale"/>
          <w:rFonts w:ascii="Times New Roman" w:eastAsia="Times New Roman" w:hAnsi="Times New Roman" w:cs="Times New Roman"/>
          <w:sz w:val="20"/>
          <w:szCs w:val="20"/>
          <w:lang w:eastAsia="it-IT"/>
        </w:rPr>
        <w:t xml:space="preserve"> </w:t>
      </w:r>
    </w:p>
    <w:p w14:paraId="0AD8BDD7" w14:textId="77777777" w:rsidR="001338A8" w:rsidRDefault="001338A8"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9813569" w14:textId="10817CE0" w:rsidR="00B12B26" w:rsidRPr="00FB17BD" w:rsidRDefault="00AF749D" w:rsidP="00DB24D1">
      <w:pPr>
        <w:shd w:val="clear" w:color="auto" w:fill="FFFFFF"/>
        <w:spacing w:after="0" w:line="360" w:lineRule="atLeast"/>
        <w:jc w:val="both"/>
        <w:rPr>
          <w:rFonts w:ascii="Times New Roman" w:eastAsia="Times New Roman" w:hAnsi="Times New Roman" w:cs="Times New Roman"/>
          <w:i/>
          <w:iCs/>
          <w:color w:val="191919"/>
          <w:sz w:val="20"/>
          <w:szCs w:val="20"/>
          <w:lang w:eastAsia="it-IT"/>
        </w:rPr>
      </w:pPr>
      <w:r w:rsidRPr="00FB17BD">
        <w:rPr>
          <w:rFonts w:ascii="Times New Roman" w:eastAsia="Times New Roman" w:hAnsi="Times New Roman" w:cs="Times New Roman"/>
          <w:i/>
          <w:iCs/>
          <w:color w:val="191919"/>
          <w:sz w:val="20"/>
          <w:szCs w:val="20"/>
          <w:lang w:eastAsia="it-IT"/>
        </w:rPr>
        <w:t>ULTIMO AGGIORNAMENTO</w:t>
      </w:r>
      <w:r w:rsidR="00FB17BD" w:rsidRPr="00FB17BD">
        <w:rPr>
          <w:rFonts w:ascii="Times New Roman" w:eastAsia="Times New Roman" w:hAnsi="Times New Roman" w:cs="Times New Roman"/>
          <w:i/>
          <w:iCs/>
          <w:color w:val="191919"/>
          <w:sz w:val="20"/>
          <w:szCs w:val="20"/>
          <w:lang w:eastAsia="it-IT"/>
        </w:rPr>
        <w:t>:</w:t>
      </w:r>
      <w:r w:rsidRPr="00FB17BD">
        <w:rPr>
          <w:rFonts w:ascii="Times New Roman" w:eastAsia="Times New Roman" w:hAnsi="Times New Roman" w:cs="Times New Roman"/>
          <w:i/>
          <w:iCs/>
          <w:color w:val="191919"/>
          <w:sz w:val="20"/>
          <w:szCs w:val="20"/>
          <w:lang w:eastAsia="it-IT"/>
        </w:rPr>
        <w:t xml:space="preserve"> </w:t>
      </w:r>
      <w:r w:rsidR="00FB17BD" w:rsidRPr="00FB17BD">
        <w:rPr>
          <w:rFonts w:ascii="Times New Roman" w:eastAsia="Times New Roman" w:hAnsi="Times New Roman" w:cs="Times New Roman"/>
          <w:i/>
          <w:iCs/>
          <w:color w:val="191919"/>
          <w:sz w:val="20"/>
          <w:szCs w:val="20"/>
          <w:lang w:eastAsia="it-IT"/>
        </w:rPr>
        <w:t>SETTEMBRE</w:t>
      </w:r>
      <w:r w:rsidR="00752DA7" w:rsidRPr="00FB17BD">
        <w:rPr>
          <w:rFonts w:ascii="Times New Roman" w:eastAsia="Times New Roman" w:hAnsi="Times New Roman" w:cs="Times New Roman"/>
          <w:i/>
          <w:iCs/>
          <w:color w:val="191919"/>
          <w:sz w:val="20"/>
          <w:szCs w:val="20"/>
          <w:lang w:eastAsia="it-IT"/>
        </w:rPr>
        <w:t xml:space="preserve"> </w:t>
      </w:r>
      <w:r w:rsidR="001405A1" w:rsidRPr="00FB17BD">
        <w:rPr>
          <w:rFonts w:ascii="Times New Roman" w:eastAsia="Times New Roman" w:hAnsi="Times New Roman" w:cs="Times New Roman"/>
          <w:i/>
          <w:iCs/>
          <w:color w:val="191919"/>
          <w:sz w:val="20"/>
          <w:szCs w:val="20"/>
          <w:lang w:eastAsia="it-IT"/>
        </w:rPr>
        <w:t xml:space="preserve"> </w:t>
      </w:r>
      <w:r w:rsidRPr="00FB17BD">
        <w:rPr>
          <w:rFonts w:ascii="Times New Roman" w:eastAsia="Times New Roman" w:hAnsi="Times New Roman" w:cs="Times New Roman"/>
          <w:i/>
          <w:iCs/>
          <w:color w:val="191919"/>
          <w:sz w:val="20"/>
          <w:szCs w:val="20"/>
          <w:lang w:eastAsia="it-IT"/>
        </w:rPr>
        <w:t>202</w:t>
      </w:r>
      <w:r w:rsidR="00D42D33" w:rsidRPr="00FB17BD">
        <w:rPr>
          <w:rFonts w:ascii="Times New Roman" w:eastAsia="Times New Roman" w:hAnsi="Times New Roman" w:cs="Times New Roman"/>
          <w:i/>
          <w:iCs/>
          <w:color w:val="191919"/>
          <w:sz w:val="20"/>
          <w:szCs w:val="20"/>
          <w:lang w:eastAsia="it-IT"/>
        </w:rPr>
        <w:t>1</w:t>
      </w:r>
    </w:p>
    <w:p w14:paraId="22FE65F7" w14:textId="3B12DA37" w:rsidR="004C6172" w:rsidRDefault="004C6172">
      <w:pPr>
        <w:rPr>
          <w:rFonts w:ascii="Times New Roman" w:eastAsia="Times New Roman" w:hAnsi="Times New Roman" w:cs="Times New Roman"/>
          <w:b/>
          <w:bCs/>
          <w:color w:val="191919"/>
          <w:sz w:val="20"/>
          <w:szCs w:val="20"/>
          <w:lang w:eastAsia="it-IT"/>
        </w:rPr>
      </w:pPr>
      <w:r>
        <w:rPr>
          <w:rFonts w:ascii="Times New Roman" w:eastAsia="Times New Roman" w:hAnsi="Times New Roman" w:cs="Times New Roman"/>
          <w:b/>
          <w:bCs/>
          <w:color w:val="191919"/>
          <w:sz w:val="20"/>
          <w:szCs w:val="20"/>
          <w:lang w:eastAsia="it-IT"/>
        </w:rPr>
        <w:br w:type="page"/>
      </w:r>
    </w:p>
    <w:p w14:paraId="5D4A3F41" w14:textId="77777777" w:rsidR="00B853EC"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tbl>
      <w:tblPr>
        <w:tblStyle w:val="Grigliatabella1"/>
        <w:tblW w:w="0" w:type="auto"/>
        <w:tblLook w:val="04A0" w:firstRow="1" w:lastRow="0" w:firstColumn="1" w:lastColumn="0" w:noHBand="0" w:noVBand="1"/>
      </w:tblPr>
      <w:tblGrid>
        <w:gridCol w:w="4814"/>
        <w:gridCol w:w="4814"/>
      </w:tblGrid>
      <w:tr w:rsidR="00B853EC" w:rsidRPr="00055C28" w14:paraId="6E3E87C4" w14:textId="77777777" w:rsidTr="007B3AA9">
        <w:tc>
          <w:tcPr>
            <w:tcW w:w="4814" w:type="dxa"/>
          </w:tcPr>
          <w:p w14:paraId="100ED6F8" w14:textId="47EDEFFF" w:rsidR="00B853EC" w:rsidRPr="00B853EC" w:rsidRDefault="00B853EC" w:rsidP="00DB24D1">
            <w:pPr>
              <w:shd w:val="clear" w:color="auto" w:fill="FFFFFF"/>
              <w:jc w:val="both"/>
              <w:rPr>
                <w:rFonts w:ascii="Times New Roman" w:eastAsia="Calibri" w:hAnsi="Times New Roman" w:cs="Times New Roman"/>
                <w:b/>
                <w:bCs/>
                <w:i/>
                <w:iCs/>
                <w:color w:val="222222"/>
                <w:sz w:val="18"/>
                <w:szCs w:val="18"/>
              </w:rPr>
            </w:pPr>
            <w:r w:rsidRPr="00B853EC">
              <w:rPr>
                <w:rFonts w:ascii="Times New Roman" w:eastAsia="Calibri" w:hAnsi="Times New Roman" w:cs="Times New Roman"/>
                <w:b/>
                <w:bCs/>
                <w:color w:val="222222"/>
                <w:sz w:val="18"/>
                <w:szCs w:val="18"/>
              </w:rPr>
              <w:t xml:space="preserve">FORMULA DI CONSENSO PER </w:t>
            </w:r>
            <w:r w:rsidR="006651B8">
              <w:rPr>
                <w:rFonts w:ascii="Times New Roman" w:eastAsia="Calibri" w:hAnsi="Times New Roman" w:cs="Times New Roman"/>
                <w:b/>
                <w:bCs/>
                <w:color w:val="222222"/>
                <w:sz w:val="18"/>
                <w:szCs w:val="18"/>
              </w:rPr>
              <w:t>MARNI GROUP S.R.L.</w:t>
            </w:r>
            <w:r w:rsidRPr="00B853EC">
              <w:rPr>
                <w:rFonts w:ascii="Times New Roman" w:eastAsia="Calibri" w:hAnsi="Times New Roman" w:cs="Times New Roman"/>
                <w:b/>
                <w:bCs/>
                <w:color w:val="222222"/>
                <w:sz w:val="18"/>
                <w:szCs w:val="18"/>
              </w:rPr>
              <w:t xml:space="preserve"> </w:t>
            </w:r>
            <w:r w:rsidRPr="00B853EC">
              <w:rPr>
                <w:rFonts w:ascii="Times New Roman" w:eastAsia="Calibri" w:hAnsi="Times New Roman" w:cs="Times New Roman"/>
                <w:b/>
                <w:bCs/>
                <w:i/>
                <w:iCs/>
                <w:color w:val="222222"/>
                <w:sz w:val="18"/>
                <w:szCs w:val="18"/>
              </w:rPr>
              <w:t>(VERSIONE DIGITAL)</w:t>
            </w:r>
          </w:p>
          <w:p w14:paraId="7BAE5CD8"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24599CFF" w14:textId="52A066BB" w:rsidR="00B853EC" w:rsidRPr="00DB24D1" w:rsidRDefault="00B853EC"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Presa visione dell’</w:t>
            </w:r>
            <w:r w:rsidRPr="00923509">
              <w:rPr>
                <w:rFonts w:ascii="Times New Roman" w:eastAsia="Calibri" w:hAnsi="Times New Roman" w:cs="Times New Roman"/>
                <w:bCs/>
                <w:color w:val="0070C0"/>
                <w:sz w:val="18"/>
                <w:szCs w:val="18"/>
                <w:u w:val="single"/>
              </w:rPr>
              <w:t xml:space="preserve">informativa privacy </w:t>
            </w:r>
            <w:r w:rsidRPr="00DB24D1">
              <w:rPr>
                <w:rFonts w:ascii="Times New Roman" w:eastAsia="Calibri" w:hAnsi="Times New Roman" w:cs="Times New Roman"/>
                <w:bCs/>
                <w:color w:val="222222"/>
                <w:sz w:val="18"/>
                <w:szCs w:val="18"/>
              </w:rPr>
              <w:t xml:space="preserve">autorizzo </w:t>
            </w:r>
            <w:r w:rsidR="006651B8">
              <w:rPr>
                <w:rFonts w:ascii="Times New Roman" w:eastAsia="Calibri" w:hAnsi="Times New Roman" w:cs="Times New Roman"/>
                <w:bCs/>
                <w:color w:val="222222"/>
                <w:sz w:val="18"/>
                <w:szCs w:val="18"/>
              </w:rPr>
              <w:t>Marni Group S.r.l.</w:t>
            </w:r>
            <w:r w:rsidRPr="00DB24D1">
              <w:rPr>
                <w:rFonts w:ascii="Times New Roman" w:eastAsia="Calibri" w:hAnsi="Times New Roman" w:cs="Times New Roman"/>
                <w:bCs/>
                <w:color w:val="222222"/>
                <w:sz w:val="18"/>
                <w:szCs w:val="18"/>
              </w:rPr>
              <w:t xml:space="preserve"> al trattamento dei miei dati personali per le finalità di </w:t>
            </w:r>
            <w:r w:rsidRPr="00B853EC">
              <w:rPr>
                <w:rFonts w:ascii="Times New Roman" w:eastAsia="Calibri" w:hAnsi="Times New Roman" w:cs="Times New Roman"/>
                <w:b/>
                <w:color w:val="222222"/>
                <w:sz w:val="18"/>
                <w:szCs w:val="18"/>
              </w:rPr>
              <w:t>Marketing</w:t>
            </w:r>
            <w:r w:rsidRPr="00DB24D1">
              <w:rPr>
                <w:rFonts w:ascii="Times New Roman" w:eastAsia="Calibri" w:hAnsi="Times New Roman" w:cs="Times New Roman"/>
                <w:bCs/>
                <w:color w:val="222222"/>
                <w:sz w:val="18"/>
                <w:szCs w:val="18"/>
              </w:rPr>
              <w:t>* come descritto al paragrafo 3</w:t>
            </w:r>
            <w:r w:rsidR="00B427A1">
              <w:rPr>
                <w:rFonts w:ascii="Times New Roman" w:eastAsia="Calibri" w:hAnsi="Times New Roman" w:cs="Times New Roman"/>
                <w:bCs/>
                <w:color w:val="222222"/>
                <w:sz w:val="18"/>
                <w:szCs w:val="18"/>
              </w:rPr>
              <w:t>.1</w:t>
            </w:r>
            <w:r w:rsidRPr="00DB24D1">
              <w:rPr>
                <w:rFonts w:ascii="Times New Roman" w:eastAsia="Calibri" w:hAnsi="Times New Roman" w:cs="Times New Roman"/>
                <w:bCs/>
                <w:color w:val="222222"/>
                <w:sz w:val="18"/>
                <w:szCs w:val="18"/>
              </w:rPr>
              <w:t>,</w:t>
            </w:r>
            <w:r w:rsidR="006651B8">
              <w:rPr>
                <w:rFonts w:ascii="Times New Roman" w:eastAsia="Calibri" w:hAnsi="Times New Roman" w:cs="Times New Roman"/>
                <w:bCs/>
                <w:color w:val="222222"/>
                <w:sz w:val="18"/>
                <w:szCs w:val="18"/>
              </w:rPr>
              <w:t xml:space="preserve"> </w:t>
            </w:r>
            <w:r w:rsidR="00FB17BD">
              <w:rPr>
                <w:rFonts w:ascii="Times New Roman" w:eastAsia="Calibri" w:hAnsi="Times New Roman" w:cs="Times New Roman"/>
                <w:bCs/>
                <w:color w:val="222222"/>
                <w:sz w:val="18"/>
                <w:szCs w:val="18"/>
              </w:rPr>
              <w:t>b</w:t>
            </w:r>
            <w:r w:rsidRPr="00DB24D1">
              <w:rPr>
                <w:rFonts w:ascii="Times New Roman" w:eastAsia="Calibri" w:hAnsi="Times New Roman" w:cs="Times New Roman"/>
                <w:bCs/>
                <w:color w:val="222222"/>
                <w:sz w:val="18"/>
                <w:szCs w:val="18"/>
              </w:rPr>
              <w:t xml:space="preserve">) </w:t>
            </w:r>
            <w:r w:rsidRPr="00743039">
              <w:rPr>
                <w:rFonts w:ascii="Times New Roman" w:eastAsia="Calibri" w:hAnsi="Times New Roman" w:cs="Times New Roman"/>
                <w:bCs/>
                <w:sz w:val="18"/>
                <w:szCs w:val="18"/>
              </w:rPr>
              <w:t>dell’</w:t>
            </w:r>
            <w:r w:rsidRPr="00923509">
              <w:rPr>
                <w:rFonts w:ascii="Times New Roman" w:eastAsia="Calibri" w:hAnsi="Times New Roman" w:cs="Times New Roman"/>
                <w:bCs/>
                <w:color w:val="0070C0"/>
                <w:sz w:val="18"/>
                <w:szCs w:val="18"/>
                <w:u w:val="single"/>
              </w:rPr>
              <w:t>informativa privacy</w:t>
            </w:r>
            <w:r w:rsidRPr="00DB24D1">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ab/>
            </w:r>
          </w:p>
          <w:p w14:paraId="7E988230" w14:textId="77777777" w:rsidR="00CE7E61" w:rsidRDefault="00CE7E61" w:rsidP="00DB24D1">
            <w:pPr>
              <w:shd w:val="clear" w:color="auto" w:fill="FFFFFF"/>
              <w:jc w:val="both"/>
              <w:rPr>
                <w:rFonts w:ascii="Times New Roman" w:eastAsia="Calibri" w:hAnsi="Times New Roman" w:cs="Times New Roman"/>
                <w:b/>
                <w:color w:val="222222"/>
                <w:sz w:val="18"/>
                <w:szCs w:val="18"/>
              </w:rPr>
            </w:pPr>
          </w:p>
          <w:p w14:paraId="1CE89F42" w14:textId="14D9B243" w:rsidR="00B853EC" w:rsidRPr="00B853EC" w:rsidRDefault="00B853EC" w:rsidP="00DB24D1">
            <w:pPr>
              <w:shd w:val="clear" w:color="auto" w:fill="FFFFFF"/>
              <w:jc w:val="both"/>
              <w:rPr>
                <w:rFonts w:ascii="Times New Roman" w:eastAsia="Calibri" w:hAnsi="Times New Roman" w:cs="Times New Roman"/>
                <w:b/>
                <w:color w:val="222222"/>
                <w:sz w:val="18"/>
                <w:szCs w:val="18"/>
              </w:rPr>
            </w:pPr>
            <w:r w:rsidRPr="00B853EC">
              <w:rPr>
                <w:rFonts w:ascii="Times New Roman" w:eastAsia="Calibri" w:hAnsi="Times New Roman" w:cs="Times New Roman"/>
                <w:b/>
                <w:color w:val="222222"/>
                <w:sz w:val="18"/>
                <w:szCs w:val="18"/>
              </w:rPr>
              <w:t xml:space="preserve"> SI’ </w:t>
            </w:r>
            <w:r w:rsidRPr="00B853EC">
              <w:rPr>
                <w:rFonts w:ascii="Times New Roman" w:eastAsia="Calibri" w:hAnsi="Times New Roman" w:cs="Times New Roman"/>
                <w:b/>
                <w:color w:val="222222"/>
                <w:sz w:val="18"/>
                <w:szCs w:val="18"/>
              </w:rPr>
              <w:tab/>
            </w:r>
            <w:r w:rsidRPr="00B853EC">
              <w:rPr>
                <w:rFonts w:ascii="Times New Roman" w:eastAsia="Calibri" w:hAnsi="Times New Roman" w:cs="Times New Roman"/>
                <w:b/>
                <w:color w:val="222222"/>
                <w:sz w:val="18"/>
                <w:szCs w:val="18"/>
              </w:rPr>
              <w:tab/>
              <w:t xml:space="preserve">           </w:t>
            </w:r>
            <w:r w:rsidRPr="00B853EC">
              <w:rPr>
                <w:rFonts w:ascii="Times New Roman" w:eastAsia="Calibri" w:hAnsi="Times New Roman" w:cs="Times New Roman"/>
                <w:b/>
                <w:color w:val="222222"/>
                <w:sz w:val="18"/>
                <w:szCs w:val="18"/>
              </w:rPr>
              <w:tab/>
            </w:r>
            <w:r w:rsidRPr="00B853EC">
              <w:rPr>
                <w:rFonts w:ascii="Times New Roman" w:eastAsia="Calibri" w:hAnsi="Times New Roman" w:cs="Times New Roman"/>
                <w:b/>
                <w:color w:val="222222"/>
                <w:sz w:val="18"/>
                <w:szCs w:val="18"/>
              </w:rPr>
              <w:t xml:space="preserve"> NO </w:t>
            </w:r>
          </w:p>
          <w:p w14:paraId="2332586E" w14:textId="77777777" w:rsidR="00B853EC" w:rsidRPr="00B853EC" w:rsidRDefault="00B853EC" w:rsidP="00DB24D1">
            <w:pPr>
              <w:shd w:val="clear" w:color="auto" w:fill="FFFFFF"/>
              <w:jc w:val="both"/>
              <w:rPr>
                <w:rFonts w:ascii="Times New Roman" w:eastAsia="Calibri" w:hAnsi="Times New Roman" w:cs="Times New Roman"/>
                <w:b/>
                <w:color w:val="222222"/>
                <w:sz w:val="18"/>
                <w:szCs w:val="18"/>
              </w:rPr>
            </w:pPr>
          </w:p>
          <w:p w14:paraId="5D77494E" w14:textId="7F396A09" w:rsidR="00B853EC" w:rsidRPr="00DB24D1" w:rsidRDefault="00B853EC"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w:t>
            </w:r>
            <w:r w:rsidRPr="00DB24D1">
              <w:rPr>
                <w:rFonts w:ascii="Times New Roman" w:eastAsia="Calibri" w:hAnsi="Times New Roman" w:cs="Times New Roman"/>
                <w:bCs/>
                <w:i/>
                <w:iCs/>
                <w:color w:val="222222"/>
                <w:sz w:val="18"/>
                <w:szCs w:val="18"/>
              </w:rPr>
              <w:t xml:space="preserve">le parole in grassetto devono prevedere meccanismi di pop-up o mouse over che aprono il seguente testo: </w:t>
            </w:r>
            <w:r w:rsidRPr="00DB24D1">
              <w:rPr>
                <w:rFonts w:ascii="Times New Roman" w:eastAsia="Calibri" w:hAnsi="Times New Roman" w:cs="Times New Roman"/>
                <w:bCs/>
                <w:color w:val="222222"/>
                <w:sz w:val="18"/>
                <w:szCs w:val="18"/>
              </w:rPr>
              <w:t xml:space="preserve"> </w:t>
            </w:r>
            <w:r w:rsidR="006651B8" w:rsidRPr="006651B8">
              <w:rPr>
                <w:rFonts w:ascii="Times New Roman" w:eastAsia="Calibri" w:hAnsi="Times New Roman" w:cs="Times New Roman"/>
                <w:bCs/>
                <w:color w:val="222222"/>
                <w:sz w:val="18"/>
                <w:szCs w:val="18"/>
              </w:rPr>
              <w:t>Marni Group S.r.l.</w:t>
            </w:r>
            <w:r w:rsidR="006651B8">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 xml:space="preserve">potrà trattare i miei Dati Anagrafici, i Dati di Contatto e di </w:t>
            </w:r>
            <w:r w:rsidR="00923509">
              <w:rPr>
                <w:rFonts w:ascii="Times New Roman" w:eastAsia="Calibri" w:hAnsi="Times New Roman" w:cs="Times New Roman"/>
                <w:bCs/>
                <w:color w:val="222222"/>
                <w:sz w:val="18"/>
                <w:szCs w:val="18"/>
              </w:rPr>
              <w:t>Acquisto</w:t>
            </w:r>
            <w:r w:rsidRPr="00DB24D1">
              <w:rPr>
                <w:rFonts w:ascii="Times New Roman" w:eastAsia="Calibri" w:hAnsi="Times New Roman" w:cs="Times New Roman"/>
                <w:bCs/>
                <w:color w:val="222222"/>
                <w:sz w:val="18"/>
                <w:szCs w:val="18"/>
              </w:rPr>
              <w:t xml:space="preserve"> per attività pubblicitaria sui social network al quale sono iscritto o l’invio di materiale pubblicitario o di vendita diretta, il compimento di ricerche di mercato, invio di promozioni commerciali e sconti riservati ai clienti, comunicazione commerciale anche personalizzata con modalità di contatto automatizzate (posta elettronica</w:t>
            </w:r>
            <w:r>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newsletter, SMS, MMS, piattaforme di messaggistica on-line, etc.) e tradizionali (posta cartacea).</w:t>
            </w:r>
          </w:p>
          <w:p w14:paraId="3F11337B" w14:textId="77777777" w:rsidR="00B853EC" w:rsidRDefault="00B853EC" w:rsidP="00DB24D1">
            <w:pPr>
              <w:shd w:val="clear" w:color="auto" w:fill="FFFFFF"/>
              <w:jc w:val="both"/>
              <w:rPr>
                <w:rFonts w:ascii="Times New Roman" w:eastAsia="Calibri" w:hAnsi="Times New Roman" w:cs="Times New Roman"/>
                <w:bCs/>
                <w:color w:val="222222"/>
                <w:sz w:val="18"/>
                <w:szCs w:val="18"/>
              </w:rPr>
            </w:pPr>
          </w:p>
          <w:p w14:paraId="44440AE7" w14:textId="01A641E7" w:rsidR="00B853EC" w:rsidRPr="00DB24D1" w:rsidRDefault="00B853EC" w:rsidP="00DB24D1">
            <w:pPr>
              <w:shd w:val="clear" w:color="auto" w:fill="FFFFFF"/>
              <w:jc w:val="both"/>
              <w:rPr>
                <w:rFonts w:ascii="Times New Roman" w:eastAsia="Calibri" w:hAnsi="Times New Roman" w:cs="Times New Roman"/>
                <w:bCs/>
                <w:color w:val="222222"/>
                <w:sz w:val="18"/>
                <w:szCs w:val="18"/>
              </w:rPr>
            </w:pPr>
          </w:p>
          <w:p w14:paraId="01632A65" w14:textId="08CFF644" w:rsidR="00B853EC" w:rsidRPr="00DB24D1" w:rsidRDefault="00B853EC"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Lei potrà in ogni momento revocare il suo consenso alla ricezione delle suddette comunicazioni cliccando sull’apposita opzione presente in ogni email di marketing ricevuta, nonché scrivendo all’indirizzo </w:t>
            </w:r>
            <w:r w:rsidRPr="00923509">
              <w:rPr>
                <w:rFonts w:ascii="Times New Roman" w:eastAsia="Calibri" w:hAnsi="Times New Roman" w:cs="Times New Roman"/>
                <w:bCs/>
                <w:color w:val="0070C0"/>
                <w:sz w:val="18"/>
                <w:szCs w:val="18"/>
                <w:u w:val="single"/>
              </w:rPr>
              <w:t>privacy@</w:t>
            </w:r>
            <w:r w:rsidR="006651B8" w:rsidRPr="00923509">
              <w:rPr>
                <w:rFonts w:ascii="Times New Roman" w:eastAsia="Calibri" w:hAnsi="Times New Roman" w:cs="Times New Roman"/>
                <w:bCs/>
                <w:color w:val="0070C0"/>
                <w:sz w:val="18"/>
                <w:szCs w:val="18"/>
                <w:u w:val="single"/>
              </w:rPr>
              <w:t>marni</w:t>
            </w:r>
            <w:r w:rsidRPr="00923509">
              <w:rPr>
                <w:rFonts w:ascii="Times New Roman" w:eastAsia="Calibri" w:hAnsi="Times New Roman" w:cs="Times New Roman"/>
                <w:bCs/>
                <w:color w:val="0070C0"/>
                <w:sz w:val="18"/>
                <w:szCs w:val="18"/>
                <w:u w:val="single"/>
              </w:rPr>
              <w:t>.com</w:t>
            </w:r>
            <w:r w:rsidRPr="00DB24D1">
              <w:rPr>
                <w:rFonts w:ascii="Times New Roman" w:eastAsia="Calibri" w:hAnsi="Times New Roman" w:cs="Times New Roman"/>
                <w:bCs/>
                <w:color w:val="222222"/>
                <w:sz w:val="18"/>
                <w:szCs w:val="18"/>
              </w:rPr>
              <w:t xml:space="preserve">, o altrimenti contattando </w:t>
            </w:r>
            <w:r w:rsidR="006651B8">
              <w:rPr>
                <w:rFonts w:ascii="Times New Roman" w:eastAsia="Calibri" w:hAnsi="Times New Roman" w:cs="Times New Roman"/>
                <w:bCs/>
                <w:color w:val="222222"/>
                <w:sz w:val="18"/>
                <w:szCs w:val="18"/>
              </w:rPr>
              <w:t xml:space="preserve">Marni Group S.r.l. </w:t>
            </w:r>
            <w:r w:rsidR="006651B8" w:rsidRPr="00DB24D1">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ai recapiti indicati al paragrafo 1 dell’</w:t>
            </w:r>
            <w:r w:rsidRPr="00923509">
              <w:rPr>
                <w:rFonts w:ascii="Times New Roman" w:eastAsia="Calibri" w:hAnsi="Times New Roman" w:cs="Times New Roman"/>
                <w:bCs/>
                <w:color w:val="0070C0"/>
                <w:sz w:val="18"/>
                <w:szCs w:val="18"/>
                <w:u w:val="single"/>
              </w:rPr>
              <w:t>informativa privacy</w:t>
            </w:r>
            <w:r w:rsidR="00055C28">
              <w:rPr>
                <w:rFonts w:ascii="Times New Roman" w:eastAsia="Calibri" w:hAnsi="Times New Roman" w:cs="Times New Roman"/>
                <w:bCs/>
                <w:color w:val="222222"/>
                <w:sz w:val="18"/>
                <w:szCs w:val="18"/>
                <w:u w:val="single"/>
              </w:rPr>
              <w:t>.</w:t>
            </w:r>
          </w:p>
          <w:p w14:paraId="15396A4E" w14:textId="77777777" w:rsidR="00B853EC" w:rsidRPr="00DB24D1" w:rsidRDefault="00B853EC" w:rsidP="00DB24D1">
            <w:pPr>
              <w:shd w:val="clear" w:color="auto" w:fill="FFFFFF"/>
              <w:jc w:val="both"/>
              <w:rPr>
                <w:rFonts w:ascii="Times New Roman" w:eastAsia="Calibri" w:hAnsi="Times New Roman" w:cs="Times New Roman"/>
                <w:color w:val="222222"/>
              </w:rPr>
            </w:pPr>
          </w:p>
        </w:tc>
        <w:tc>
          <w:tcPr>
            <w:tcW w:w="4814" w:type="dxa"/>
          </w:tcPr>
          <w:p w14:paraId="69E0D4E7" w14:textId="2D2748B3" w:rsidR="00055C28" w:rsidRPr="00055C28" w:rsidRDefault="00055C28" w:rsidP="00DB24D1">
            <w:pPr>
              <w:shd w:val="clear" w:color="auto" w:fill="FFFFFF"/>
              <w:jc w:val="both"/>
              <w:rPr>
                <w:rFonts w:ascii="Times New Roman" w:eastAsia="Calibri" w:hAnsi="Times New Roman" w:cs="Times New Roman"/>
                <w:b/>
                <w:bCs/>
                <w:i/>
                <w:iCs/>
                <w:color w:val="222222"/>
                <w:sz w:val="18"/>
                <w:szCs w:val="18"/>
              </w:rPr>
            </w:pPr>
            <w:r w:rsidRPr="00055C28">
              <w:rPr>
                <w:rFonts w:ascii="Times New Roman" w:eastAsia="Calibri" w:hAnsi="Times New Roman" w:cs="Times New Roman"/>
                <w:b/>
                <w:bCs/>
                <w:color w:val="222222"/>
                <w:sz w:val="18"/>
                <w:szCs w:val="18"/>
              </w:rPr>
              <w:t xml:space="preserve">FORMULA DI CONSENSO PER </w:t>
            </w:r>
            <w:r w:rsidR="006651B8">
              <w:rPr>
                <w:rFonts w:ascii="Times New Roman" w:eastAsia="Calibri" w:hAnsi="Times New Roman" w:cs="Times New Roman"/>
                <w:b/>
                <w:bCs/>
                <w:color w:val="222222"/>
                <w:sz w:val="18"/>
                <w:szCs w:val="18"/>
              </w:rPr>
              <w:t>MARNI GROUP S.R.L.</w:t>
            </w:r>
            <w:r w:rsidRPr="00055C28">
              <w:rPr>
                <w:rFonts w:ascii="Times New Roman" w:eastAsia="Calibri" w:hAnsi="Times New Roman" w:cs="Times New Roman"/>
                <w:b/>
                <w:bCs/>
                <w:color w:val="222222"/>
                <w:sz w:val="18"/>
                <w:szCs w:val="18"/>
              </w:rPr>
              <w:t xml:space="preserve"> </w:t>
            </w:r>
            <w:r w:rsidRPr="00055C28">
              <w:rPr>
                <w:rFonts w:ascii="Times New Roman" w:eastAsia="Calibri" w:hAnsi="Times New Roman" w:cs="Times New Roman"/>
                <w:b/>
                <w:bCs/>
                <w:i/>
                <w:iCs/>
                <w:color w:val="222222"/>
                <w:sz w:val="18"/>
                <w:szCs w:val="18"/>
              </w:rPr>
              <w:t>(VERSIONE ANALOGICA)</w:t>
            </w:r>
          </w:p>
          <w:p w14:paraId="30C3F618"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7154A244" w14:textId="6E91E71A" w:rsidR="00055C28" w:rsidRPr="00DB24D1"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Presa visione dell’informativa privacy</w:t>
            </w:r>
            <w:r w:rsidRPr="00DB24D1">
              <w:rPr>
                <w:rFonts w:ascii="Times New Roman" w:eastAsia="Calibri" w:hAnsi="Times New Roman" w:cs="Times New Roman"/>
                <w:bCs/>
                <w:color w:val="222222"/>
                <w:sz w:val="18"/>
                <w:szCs w:val="18"/>
                <w:u w:val="single"/>
              </w:rPr>
              <w:t xml:space="preserve"> </w:t>
            </w:r>
            <w:r w:rsidRPr="00DB24D1">
              <w:rPr>
                <w:rFonts w:ascii="Times New Roman" w:eastAsia="Calibri" w:hAnsi="Times New Roman" w:cs="Times New Roman"/>
                <w:bCs/>
                <w:color w:val="222222"/>
                <w:sz w:val="18"/>
                <w:szCs w:val="18"/>
              </w:rPr>
              <w:t xml:space="preserve">autorizzo </w:t>
            </w:r>
            <w:r w:rsidR="006651B8" w:rsidRPr="006651B8">
              <w:rPr>
                <w:rFonts w:ascii="Times New Roman" w:eastAsia="Calibri" w:hAnsi="Times New Roman" w:cs="Times New Roman"/>
                <w:bCs/>
                <w:color w:val="222222"/>
                <w:sz w:val="18"/>
                <w:szCs w:val="18"/>
              </w:rPr>
              <w:t>Marni Group S.r.l.</w:t>
            </w:r>
            <w:r w:rsidR="006651B8">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 xml:space="preserve">al trattamento dei miei dati personali per le finalità di </w:t>
            </w:r>
            <w:r w:rsidRPr="00055C28">
              <w:rPr>
                <w:rFonts w:ascii="Times New Roman" w:eastAsia="Calibri" w:hAnsi="Times New Roman" w:cs="Times New Roman"/>
                <w:b/>
                <w:color w:val="222222"/>
                <w:sz w:val="18"/>
                <w:szCs w:val="18"/>
              </w:rPr>
              <w:t>Marketing</w:t>
            </w:r>
            <w:r w:rsidRPr="00DB24D1">
              <w:rPr>
                <w:rFonts w:ascii="Times New Roman" w:eastAsia="Calibri" w:hAnsi="Times New Roman" w:cs="Times New Roman"/>
                <w:bCs/>
                <w:color w:val="222222"/>
                <w:sz w:val="18"/>
                <w:szCs w:val="18"/>
              </w:rPr>
              <w:t>* come descritto al paragrafo 3.</w:t>
            </w:r>
            <w:r w:rsidR="00B427A1">
              <w:rPr>
                <w:rFonts w:ascii="Times New Roman" w:eastAsia="Calibri" w:hAnsi="Times New Roman" w:cs="Times New Roman"/>
                <w:bCs/>
                <w:color w:val="222222"/>
                <w:sz w:val="18"/>
                <w:szCs w:val="18"/>
              </w:rPr>
              <w:t>1,</w:t>
            </w:r>
            <w:r w:rsidRPr="00DB24D1">
              <w:rPr>
                <w:rFonts w:ascii="Times New Roman" w:eastAsia="Calibri" w:hAnsi="Times New Roman" w:cs="Times New Roman"/>
                <w:bCs/>
                <w:color w:val="222222"/>
                <w:sz w:val="18"/>
                <w:szCs w:val="18"/>
              </w:rPr>
              <w:t xml:space="preserve"> </w:t>
            </w:r>
            <w:r w:rsidR="00FB17BD">
              <w:rPr>
                <w:rFonts w:ascii="Times New Roman" w:eastAsia="Calibri" w:hAnsi="Times New Roman" w:cs="Times New Roman"/>
                <w:bCs/>
                <w:color w:val="222222"/>
                <w:sz w:val="18"/>
                <w:szCs w:val="18"/>
              </w:rPr>
              <w:t>b</w:t>
            </w:r>
            <w:r w:rsidRPr="00DB24D1">
              <w:rPr>
                <w:rFonts w:ascii="Times New Roman" w:eastAsia="Calibri" w:hAnsi="Times New Roman" w:cs="Times New Roman"/>
                <w:bCs/>
                <w:color w:val="222222"/>
                <w:sz w:val="18"/>
                <w:szCs w:val="18"/>
              </w:rPr>
              <w:t xml:space="preserve">) dell’informativa privacy: </w:t>
            </w:r>
            <w:r w:rsidRPr="00DB24D1">
              <w:rPr>
                <w:rFonts w:ascii="Times New Roman" w:eastAsia="Calibri" w:hAnsi="Times New Roman" w:cs="Times New Roman"/>
                <w:bCs/>
                <w:color w:val="222222"/>
                <w:sz w:val="18"/>
                <w:szCs w:val="18"/>
              </w:rPr>
              <w:tab/>
            </w:r>
          </w:p>
          <w:p w14:paraId="56E210AD" w14:textId="77777777" w:rsidR="00055C28" w:rsidRPr="00DB24D1" w:rsidRDefault="00055C28" w:rsidP="00DB24D1">
            <w:pPr>
              <w:shd w:val="clear" w:color="auto" w:fill="FFFFFF"/>
              <w:jc w:val="both"/>
              <w:rPr>
                <w:rFonts w:ascii="Times New Roman" w:eastAsia="Calibri" w:hAnsi="Times New Roman" w:cs="Times New Roman"/>
                <w:bCs/>
                <w:color w:val="222222"/>
                <w:sz w:val="18"/>
                <w:szCs w:val="18"/>
              </w:rPr>
            </w:pPr>
            <w:r w:rsidRPr="00055C28">
              <w:rPr>
                <w:rFonts w:ascii="Times New Roman" w:eastAsia="Calibri" w:hAnsi="Times New Roman" w:cs="Times New Roman"/>
                <w:b/>
                <w:color w:val="222222"/>
                <w:sz w:val="18"/>
                <w:szCs w:val="18"/>
              </w:rPr>
              <w:t> SI’</w:t>
            </w:r>
            <w:r w:rsidRPr="00DB24D1">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ab/>
            </w:r>
            <w:r w:rsidRPr="00DB24D1">
              <w:rPr>
                <w:rFonts w:ascii="Times New Roman" w:eastAsia="Calibri" w:hAnsi="Times New Roman" w:cs="Times New Roman"/>
                <w:bCs/>
                <w:color w:val="222222"/>
                <w:sz w:val="18"/>
                <w:szCs w:val="18"/>
              </w:rPr>
              <w:tab/>
              <w:t xml:space="preserve">           </w:t>
            </w:r>
            <w:r w:rsidRPr="00DB24D1">
              <w:rPr>
                <w:rFonts w:ascii="Times New Roman" w:eastAsia="Calibri" w:hAnsi="Times New Roman" w:cs="Times New Roman"/>
                <w:bCs/>
                <w:color w:val="222222"/>
                <w:sz w:val="18"/>
                <w:szCs w:val="18"/>
              </w:rPr>
              <w:tab/>
            </w:r>
            <w:r w:rsidRPr="00055C28">
              <w:rPr>
                <w:rFonts w:ascii="Times New Roman" w:eastAsia="Calibri" w:hAnsi="Times New Roman" w:cs="Times New Roman"/>
                <w:b/>
                <w:color w:val="222222"/>
                <w:sz w:val="18"/>
                <w:szCs w:val="18"/>
              </w:rPr>
              <w:t> NO</w:t>
            </w:r>
            <w:r w:rsidRPr="00DB24D1">
              <w:rPr>
                <w:rFonts w:ascii="Times New Roman" w:eastAsia="Calibri" w:hAnsi="Times New Roman" w:cs="Times New Roman"/>
                <w:bCs/>
                <w:color w:val="222222"/>
                <w:sz w:val="18"/>
                <w:szCs w:val="18"/>
              </w:rPr>
              <w:t xml:space="preserve"> </w:t>
            </w:r>
          </w:p>
          <w:p w14:paraId="099F966A" w14:textId="77777777" w:rsidR="00055C28" w:rsidRDefault="00055C28" w:rsidP="00DB24D1">
            <w:pPr>
              <w:shd w:val="clear" w:color="auto" w:fill="FFFFFF"/>
              <w:jc w:val="both"/>
              <w:rPr>
                <w:rFonts w:ascii="Times New Roman" w:eastAsia="Calibri" w:hAnsi="Times New Roman" w:cs="Times New Roman"/>
                <w:bCs/>
                <w:color w:val="222222"/>
                <w:sz w:val="18"/>
                <w:szCs w:val="18"/>
              </w:rPr>
            </w:pPr>
          </w:p>
          <w:p w14:paraId="4AD5B0F4" w14:textId="77777777" w:rsidR="00992BE0" w:rsidRDefault="00992BE0" w:rsidP="00DB24D1">
            <w:pPr>
              <w:shd w:val="clear" w:color="auto" w:fill="FFFFFF"/>
              <w:jc w:val="both"/>
              <w:rPr>
                <w:rFonts w:ascii="Times New Roman" w:eastAsia="Calibri" w:hAnsi="Times New Roman" w:cs="Times New Roman"/>
                <w:bCs/>
                <w:color w:val="222222"/>
                <w:sz w:val="18"/>
                <w:szCs w:val="18"/>
              </w:rPr>
            </w:pPr>
          </w:p>
          <w:p w14:paraId="39A68DFF" w14:textId="65AF5B1B" w:rsidR="00055C28" w:rsidRDefault="00055C28" w:rsidP="00DB24D1">
            <w:pPr>
              <w:shd w:val="clear" w:color="auto" w:fill="FFFFFF"/>
              <w:jc w:val="both"/>
              <w:rPr>
                <w:rFonts w:ascii="Times New Roman" w:eastAsia="Calibri" w:hAnsi="Times New Roman" w:cs="Times New Roman"/>
                <w:bCs/>
                <w:color w:val="222222"/>
                <w:sz w:val="18"/>
                <w:szCs w:val="18"/>
              </w:rPr>
            </w:pPr>
            <w:r w:rsidRPr="0067250E">
              <w:rPr>
                <w:rFonts w:ascii="Times New Roman" w:eastAsia="Calibri" w:hAnsi="Times New Roman" w:cs="Times New Roman"/>
                <w:bCs/>
                <w:color w:val="222222"/>
                <w:sz w:val="18"/>
                <w:szCs w:val="18"/>
              </w:rPr>
              <w:t xml:space="preserve">* </w:t>
            </w:r>
            <w:r w:rsidR="006651B8" w:rsidRPr="0067250E">
              <w:rPr>
                <w:rFonts w:ascii="Times New Roman" w:eastAsia="Calibri" w:hAnsi="Times New Roman" w:cs="Times New Roman"/>
                <w:bCs/>
                <w:color w:val="222222"/>
                <w:sz w:val="18"/>
                <w:szCs w:val="18"/>
              </w:rPr>
              <w:t xml:space="preserve">Marni Group S.r.l. </w:t>
            </w:r>
            <w:r w:rsidRPr="00DB24D1">
              <w:rPr>
                <w:rFonts w:ascii="Times New Roman" w:eastAsia="Calibri" w:hAnsi="Times New Roman" w:cs="Times New Roman"/>
                <w:bCs/>
                <w:color w:val="222222"/>
                <w:sz w:val="18"/>
                <w:szCs w:val="18"/>
              </w:rPr>
              <w:t>potrà trattare i miei Dati Anagrafici</w:t>
            </w:r>
            <w:r w:rsidR="00757D7C">
              <w:rPr>
                <w:rFonts w:ascii="Times New Roman" w:eastAsia="Calibri" w:hAnsi="Times New Roman" w:cs="Times New Roman"/>
                <w:bCs/>
                <w:color w:val="222222"/>
                <w:sz w:val="18"/>
                <w:szCs w:val="18"/>
              </w:rPr>
              <w:t>,</w:t>
            </w:r>
            <w:r w:rsidRPr="00DB24D1">
              <w:rPr>
                <w:rFonts w:ascii="Times New Roman" w:eastAsia="Calibri" w:hAnsi="Times New Roman" w:cs="Times New Roman"/>
                <w:bCs/>
                <w:color w:val="222222"/>
                <w:sz w:val="18"/>
                <w:szCs w:val="18"/>
              </w:rPr>
              <w:t xml:space="preserve"> i Dati di Contatto</w:t>
            </w:r>
            <w:r w:rsidR="00757D7C">
              <w:rPr>
                <w:rFonts w:ascii="Times New Roman" w:eastAsia="Calibri" w:hAnsi="Times New Roman" w:cs="Times New Roman"/>
                <w:bCs/>
                <w:color w:val="222222"/>
                <w:sz w:val="18"/>
                <w:szCs w:val="18"/>
              </w:rPr>
              <w:t xml:space="preserve"> e i Dati di Acquisto</w:t>
            </w:r>
            <w:r w:rsidRPr="00DB24D1">
              <w:rPr>
                <w:rFonts w:ascii="Times New Roman" w:eastAsia="Calibri" w:hAnsi="Times New Roman" w:cs="Times New Roman"/>
                <w:bCs/>
                <w:color w:val="222222"/>
                <w:sz w:val="18"/>
                <w:szCs w:val="18"/>
              </w:rPr>
              <w:t xml:space="preserve"> per attività pubblicitaria sui social network al quale sono iscritto o l’invio di materiale pubblicitario o di vendita diretta, il compimento di ricerche di mercato, invio di promozioni commerciali e sconti riservati ai clienti, comunicazione commerciale anche personalizzata con modalità di contatto automatizzate (posta elettronica attraverso l’invio di newsletter, SMS, MMS, piattaforme di messaggistica on-line, etc.) e tradizionali (posta cartacea).</w:t>
            </w:r>
          </w:p>
          <w:p w14:paraId="680BE890" w14:textId="77777777" w:rsidR="00055C28" w:rsidRPr="00DB24D1" w:rsidRDefault="00055C28" w:rsidP="00DB24D1">
            <w:pPr>
              <w:shd w:val="clear" w:color="auto" w:fill="FFFFFF"/>
              <w:jc w:val="both"/>
              <w:rPr>
                <w:rFonts w:ascii="Times New Roman" w:eastAsia="Calibri" w:hAnsi="Times New Roman" w:cs="Times New Roman"/>
                <w:bCs/>
                <w:color w:val="222222"/>
                <w:sz w:val="18"/>
                <w:szCs w:val="18"/>
              </w:rPr>
            </w:pPr>
          </w:p>
          <w:p w14:paraId="24470C39" w14:textId="77777777" w:rsidR="00992BE0" w:rsidRDefault="00992BE0" w:rsidP="00DB24D1">
            <w:pPr>
              <w:shd w:val="clear" w:color="auto" w:fill="FFFFFF"/>
              <w:jc w:val="both"/>
              <w:rPr>
                <w:rFonts w:ascii="Times New Roman" w:eastAsia="Calibri" w:hAnsi="Times New Roman" w:cs="Times New Roman"/>
                <w:bCs/>
                <w:color w:val="222222"/>
                <w:sz w:val="18"/>
                <w:szCs w:val="18"/>
              </w:rPr>
            </w:pPr>
          </w:p>
          <w:p w14:paraId="7F5B8673" w14:textId="77777777" w:rsidR="00992BE0" w:rsidRDefault="00992BE0" w:rsidP="00DB24D1">
            <w:pPr>
              <w:shd w:val="clear" w:color="auto" w:fill="FFFFFF"/>
              <w:jc w:val="both"/>
              <w:rPr>
                <w:rFonts w:ascii="Times New Roman" w:eastAsia="Calibri" w:hAnsi="Times New Roman" w:cs="Times New Roman"/>
                <w:bCs/>
                <w:color w:val="222222"/>
                <w:sz w:val="18"/>
                <w:szCs w:val="18"/>
              </w:rPr>
            </w:pPr>
          </w:p>
          <w:p w14:paraId="7B52C42B" w14:textId="77777777" w:rsidR="00992BE0" w:rsidRDefault="00992BE0" w:rsidP="00DB24D1">
            <w:pPr>
              <w:shd w:val="clear" w:color="auto" w:fill="FFFFFF"/>
              <w:jc w:val="both"/>
              <w:rPr>
                <w:rFonts w:ascii="Times New Roman" w:eastAsia="Calibri" w:hAnsi="Times New Roman" w:cs="Times New Roman"/>
                <w:bCs/>
                <w:color w:val="222222"/>
                <w:sz w:val="18"/>
                <w:szCs w:val="18"/>
              </w:rPr>
            </w:pPr>
          </w:p>
          <w:p w14:paraId="4E918D6A" w14:textId="7541E09C" w:rsidR="00055C28" w:rsidRPr="00055C28"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 </w:t>
            </w:r>
            <w:r w:rsidRPr="00055C28">
              <w:rPr>
                <w:rFonts w:ascii="Times New Roman" w:eastAsia="Calibri" w:hAnsi="Times New Roman" w:cs="Times New Roman"/>
                <w:bCs/>
                <w:color w:val="222222"/>
                <w:sz w:val="18"/>
                <w:szCs w:val="18"/>
              </w:rPr>
              <w:t>Lei potrà in ogni momento revocare il suo consenso alla ricezione delle suddette comunicazioni cliccando sull’apposita opzione presente in ogni email di marketing ricevuta, nonché scrivendo all’indirizzo privacy@</w:t>
            </w:r>
            <w:r w:rsidR="006651B8">
              <w:rPr>
                <w:rFonts w:ascii="Times New Roman" w:eastAsia="Calibri" w:hAnsi="Times New Roman" w:cs="Times New Roman"/>
                <w:bCs/>
                <w:color w:val="222222"/>
                <w:sz w:val="18"/>
                <w:szCs w:val="18"/>
              </w:rPr>
              <w:t>marni</w:t>
            </w:r>
            <w:r w:rsidRPr="00055C28">
              <w:rPr>
                <w:rFonts w:ascii="Times New Roman" w:eastAsia="Calibri" w:hAnsi="Times New Roman" w:cs="Times New Roman"/>
                <w:bCs/>
                <w:color w:val="222222"/>
                <w:sz w:val="18"/>
                <w:szCs w:val="18"/>
              </w:rPr>
              <w:t xml:space="preserve">.com, o altrimenti contattando </w:t>
            </w:r>
            <w:r w:rsidR="006651B8">
              <w:rPr>
                <w:rFonts w:ascii="Times New Roman" w:eastAsia="Calibri" w:hAnsi="Times New Roman" w:cs="Times New Roman"/>
                <w:bCs/>
                <w:color w:val="222222"/>
                <w:sz w:val="18"/>
                <w:szCs w:val="18"/>
              </w:rPr>
              <w:t>Marni Group S.r.l.</w:t>
            </w:r>
            <w:r w:rsidRPr="00055C28">
              <w:rPr>
                <w:rFonts w:ascii="Times New Roman" w:eastAsia="Calibri" w:hAnsi="Times New Roman" w:cs="Times New Roman"/>
                <w:bCs/>
                <w:color w:val="222222"/>
                <w:sz w:val="18"/>
                <w:szCs w:val="18"/>
              </w:rPr>
              <w:t xml:space="preserve"> ai recapiti indicati al paragrafo 1 dell’</w:t>
            </w:r>
            <w:r w:rsidRPr="00055C28">
              <w:rPr>
                <w:rFonts w:ascii="Times New Roman" w:eastAsia="Calibri" w:hAnsi="Times New Roman" w:cs="Times New Roman"/>
                <w:bCs/>
                <w:color w:val="222222"/>
                <w:sz w:val="18"/>
                <w:szCs w:val="18"/>
                <w:u w:val="single"/>
              </w:rPr>
              <w:t>informativa privacy.</w:t>
            </w:r>
          </w:p>
          <w:p w14:paraId="45A23E9C" w14:textId="40EAEC81" w:rsidR="00055C28" w:rsidRPr="00DB24D1" w:rsidRDefault="00055C28" w:rsidP="00DB24D1">
            <w:pPr>
              <w:shd w:val="clear" w:color="auto" w:fill="FFFFFF"/>
              <w:jc w:val="both"/>
              <w:rPr>
                <w:rFonts w:ascii="Times New Roman" w:eastAsia="Calibri" w:hAnsi="Times New Roman" w:cs="Times New Roman"/>
                <w:bCs/>
                <w:color w:val="222222"/>
                <w:sz w:val="18"/>
                <w:szCs w:val="18"/>
              </w:rPr>
            </w:pPr>
          </w:p>
          <w:p w14:paraId="531881F5" w14:textId="77777777" w:rsidR="00B853EC" w:rsidRPr="00DB24D1" w:rsidRDefault="00B853EC" w:rsidP="00DB24D1">
            <w:pPr>
              <w:jc w:val="both"/>
              <w:rPr>
                <w:rFonts w:ascii="Times New Roman" w:eastAsia="Calibri" w:hAnsi="Times New Roman" w:cs="Times New Roman"/>
                <w:color w:val="222222"/>
              </w:rPr>
            </w:pPr>
          </w:p>
        </w:tc>
      </w:tr>
      <w:tr w:rsidR="00B853EC" w:rsidRPr="00CE7E61" w14:paraId="293F9F70" w14:textId="77777777" w:rsidTr="007B3AA9">
        <w:tc>
          <w:tcPr>
            <w:tcW w:w="4814" w:type="dxa"/>
          </w:tcPr>
          <w:p w14:paraId="15A1B12C" w14:textId="77777777" w:rsidR="00055C28" w:rsidRPr="00055C28" w:rsidRDefault="00055C28" w:rsidP="00DB24D1">
            <w:pPr>
              <w:shd w:val="clear" w:color="auto" w:fill="FFFFFF"/>
              <w:jc w:val="both"/>
              <w:rPr>
                <w:rFonts w:ascii="Times New Roman" w:eastAsia="Calibri" w:hAnsi="Times New Roman" w:cs="Times New Roman"/>
                <w:b/>
                <w:bCs/>
                <w:color w:val="222222"/>
                <w:sz w:val="18"/>
                <w:szCs w:val="18"/>
              </w:rPr>
            </w:pPr>
            <w:r w:rsidRPr="00055C28">
              <w:rPr>
                <w:rFonts w:ascii="Times New Roman" w:eastAsia="Calibri" w:hAnsi="Times New Roman" w:cs="Times New Roman"/>
                <w:b/>
                <w:bCs/>
                <w:color w:val="222222"/>
                <w:sz w:val="18"/>
                <w:szCs w:val="18"/>
              </w:rPr>
              <w:t xml:space="preserve">FORMULA DI CONSENSO PER I CONTITOLARI </w:t>
            </w:r>
            <w:r w:rsidRPr="00055C28">
              <w:rPr>
                <w:rFonts w:ascii="Times New Roman" w:eastAsia="Calibri" w:hAnsi="Times New Roman" w:cs="Times New Roman"/>
                <w:b/>
                <w:bCs/>
                <w:i/>
                <w:iCs/>
                <w:color w:val="222222"/>
                <w:sz w:val="18"/>
                <w:szCs w:val="18"/>
              </w:rPr>
              <w:t>(VERSIONE DIGITAL)</w:t>
            </w:r>
          </w:p>
          <w:p w14:paraId="5FFAE135"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77169250" w14:textId="140C4D9C" w:rsidR="00055C28" w:rsidRPr="00DB24D1"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Presa visione dell’</w:t>
            </w:r>
            <w:r w:rsidRPr="00923509">
              <w:rPr>
                <w:rFonts w:ascii="Times New Roman" w:eastAsia="Calibri" w:hAnsi="Times New Roman" w:cs="Times New Roman"/>
                <w:bCs/>
                <w:color w:val="0070C0"/>
                <w:sz w:val="18"/>
                <w:szCs w:val="18"/>
                <w:u w:val="single"/>
              </w:rPr>
              <w:t>informativa privacy</w:t>
            </w:r>
            <w:r w:rsidRPr="00DB24D1">
              <w:rPr>
                <w:rFonts w:ascii="Times New Roman" w:eastAsia="Calibri" w:hAnsi="Times New Roman" w:cs="Times New Roman"/>
                <w:bCs/>
                <w:color w:val="222222"/>
                <w:sz w:val="18"/>
                <w:szCs w:val="18"/>
              </w:rPr>
              <w:t xml:space="preserve"> autorizzo i Contitolari OTB S.p.A. e </w:t>
            </w:r>
            <w:r w:rsidR="006651B8" w:rsidRPr="006651B8">
              <w:rPr>
                <w:rFonts w:ascii="Times New Roman" w:eastAsia="Calibri" w:hAnsi="Times New Roman" w:cs="Times New Roman"/>
                <w:bCs/>
                <w:color w:val="222222"/>
                <w:sz w:val="18"/>
                <w:szCs w:val="18"/>
              </w:rPr>
              <w:t>Marni Group S.r.l.</w:t>
            </w:r>
            <w:r w:rsidR="006651B8">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 xml:space="preserve">a trattare i miei dati personali per la finalità di </w:t>
            </w:r>
            <w:r w:rsidRPr="00055C28">
              <w:rPr>
                <w:rFonts w:ascii="Times New Roman" w:eastAsia="Calibri" w:hAnsi="Times New Roman" w:cs="Times New Roman"/>
                <w:b/>
                <w:color w:val="222222"/>
                <w:sz w:val="18"/>
                <w:szCs w:val="18"/>
              </w:rPr>
              <w:t xml:space="preserve">Analisi della clientela per fornire esperienze in linea con le </w:t>
            </w:r>
            <w:r w:rsidRPr="00CE7E61">
              <w:rPr>
                <w:rFonts w:ascii="Times New Roman" w:eastAsia="Calibri" w:hAnsi="Times New Roman" w:cs="Times New Roman"/>
                <w:b/>
                <w:color w:val="222222"/>
                <w:sz w:val="18"/>
                <w:szCs w:val="18"/>
              </w:rPr>
              <w:t>sue preferenze</w:t>
            </w:r>
            <w:r w:rsidRPr="00DB24D1">
              <w:rPr>
                <w:rFonts w:ascii="Times New Roman" w:eastAsia="Calibri" w:hAnsi="Times New Roman" w:cs="Times New Roman"/>
                <w:bCs/>
                <w:color w:val="222222"/>
                <w:sz w:val="18"/>
                <w:szCs w:val="18"/>
              </w:rPr>
              <w:t>* come descritto al paragrafo 3.</w:t>
            </w:r>
            <w:r w:rsidR="00B427A1">
              <w:rPr>
                <w:rFonts w:ascii="Times New Roman" w:eastAsia="Calibri" w:hAnsi="Times New Roman" w:cs="Times New Roman"/>
                <w:bCs/>
                <w:color w:val="222222"/>
                <w:sz w:val="18"/>
                <w:szCs w:val="18"/>
              </w:rPr>
              <w:t>2</w:t>
            </w:r>
            <w:r w:rsidRPr="00DB24D1">
              <w:rPr>
                <w:rFonts w:ascii="Times New Roman" w:eastAsia="Calibri" w:hAnsi="Times New Roman" w:cs="Times New Roman"/>
                <w:bCs/>
                <w:color w:val="222222"/>
                <w:sz w:val="18"/>
                <w:szCs w:val="18"/>
              </w:rPr>
              <w:t>, a) dell’</w:t>
            </w:r>
            <w:r w:rsidRPr="00923509">
              <w:rPr>
                <w:rFonts w:ascii="Times New Roman" w:eastAsia="Calibri" w:hAnsi="Times New Roman" w:cs="Times New Roman"/>
                <w:bCs/>
                <w:color w:val="0070C0"/>
                <w:sz w:val="18"/>
                <w:szCs w:val="18"/>
                <w:u w:val="single"/>
              </w:rPr>
              <w:t>informativa privacy</w:t>
            </w:r>
            <w:r w:rsidRPr="00923509">
              <w:rPr>
                <w:rFonts w:ascii="Times New Roman" w:eastAsia="Calibri" w:hAnsi="Times New Roman" w:cs="Times New Roman"/>
                <w:bCs/>
                <w:color w:val="0070C0"/>
                <w:sz w:val="18"/>
                <w:szCs w:val="18"/>
              </w:rPr>
              <w:t xml:space="preserve">  </w:t>
            </w:r>
          </w:p>
          <w:p w14:paraId="6AE3F6A2" w14:textId="77777777" w:rsidR="00CE7E61" w:rsidRDefault="00CE7E61" w:rsidP="00DB24D1">
            <w:pPr>
              <w:shd w:val="clear" w:color="auto" w:fill="FFFFFF"/>
              <w:jc w:val="both"/>
              <w:rPr>
                <w:rFonts w:ascii="Times New Roman" w:eastAsia="Calibri" w:hAnsi="Times New Roman" w:cs="Times New Roman"/>
                <w:b/>
                <w:color w:val="222222"/>
                <w:sz w:val="18"/>
                <w:szCs w:val="18"/>
              </w:rPr>
            </w:pPr>
          </w:p>
          <w:p w14:paraId="37F80EA5" w14:textId="3BC76113" w:rsidR="00055C28" w:rsidRPr="00055C28" w:rsidRDefault="00055C28" w:rsidP="00DB24D1">
            <w:pPr>
              <w:shd w:val="clear" w:color="auto" w:fill="FFFFFF"/>
              <w:jc w:val="both"/>
              <w:rPr>
                <w:rFonts w:ascii="Times New Roman" w:eastAsia="Calibri" w:hAnsi="Times New Roman" w:cs="Times New Roman"/>
                <w:b/>
                <w:color w:val="222222"/>
                <w:sz w:val="18"/>
                <w:szCs w:val="18"/>
              </w:rPr>
            </w:pPr>
            <w:r w:rsidRPr="00055C28">
              <w:rPr>
                <w:rFonts w:ascii="Times New Roman" w:eastAsia="Calibri" w:hAnsi="Times New Roman" w:cs="Times New Roman"/>
                <w:b/>
                <w:color w:val="222222"/>
                <w:sz w:val="18"/>
                <w:szCs w:val="18"/>
              </w:rPr>
              <w:t xml:space="preserve"> SI’ </w:t>
            </w:r>
            <w:r w:rsidRPr="00055C28">
              <w:rPr>
                <w:rFonts w:ascii="Times New Roman" w:eastAsia="Calibri" w:hAnsi="Times New Roman" w:cs="Times New Roman"/>
                <w:b/>
                <w:color w:val="222222"/>
                <w:sz w:val="18"/>
                <w:szCs w:val="18"/>
              </w:rPr>
              <w:tab/>
            </w:r>
            <w:r w:rsidRPr="00055C28">
              <w:rPr>
                <w:rFonts w:ascii="Times New Roman" w:eastAsia="Calibri" w:hAnsi="Times New Roman" w:cs="Times New Roman"/>
                <w:b/>
                <w:color w:val="222222"/>
                <w:sz w:val="18"/>
                <w:szCs w:val="18"/>
              </w:rPr>
              <w:tab/>
              <w:t xml:space="preserve">           </w:t>
            </w:r>
            <w:r w:rsidRPr="00055C28">
              <w:rPr>
                <w:rFonts w:ascii="Times New Roman" w:eastAsia="Calibri" w:hAnsi="Times New Roman" w:cs="Times New Roman"/>
                <w:b/>
                <w:color w:val="222222"/>
                <w:sz w:val="18"/>
                <w:szCs w:val="18"/>
              </w:rPr>
              <w:tab/>
            </w:r>
            <w:r w:rsidRPr="00055C28">
              <w:rPr>
                <w:rFonts w:ascii="Times New Roman" w:eastAsia="Calibri" w:hAnsi="Times New Roman" w:cs="Times New Roman"/>
                <w:b/>
                <w:color w:val="222222"/>
                <w:sz w:val="18"/>
                <w:szCs w:val="18"/>
              </w:rPr>
              <w:t xml:space="preserve"> NO </w:t>
            </w:r>
          </w:p>
          <w:p w14:paraId="4256B0AD" w14:textId="77777777" w:rsidR="00055C28" w:rsidRPr="00DB24D1" w:rsidRDefault="00055C28" w:rsidP="00DB24D1">
            <w:pPr>
              <w:shd w:val="clear" w:color="auto" w:fill="FFFFFF"/>
              <w:jc w:val="both"/>
              <w:rPr>
                <w:rFonts w:ascii="Times New Roman" w:eastAsia="Calibri" w:hAnsi="Times New Roman" w:cs="Times New Roman"/>
                <w:bCs/>
                <w:color w:val="222222"/>
                <w:sz w:val="18"/>
                <w:szCs w:val="18"/>
              </w:rPr>
            </w:pPr>
          </w:p>
          <w:p w14:paraId="0F1F1D7F" w14:textId="5A057312" w:rsidR="00B853EC" w:rsidRPr="00DB24D1"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w:t>
            </w:r>
            <w:r w:rsidRPr="00DB24D1">
              <w:rPr>
                <w:rFonts w:ascii="Times New Roman" w:eastAsia="Calibri" w:hAnsi="Times New Roman" w:cs="Times New Roman"/>
                <w:bCs/>
                <w:i/>
                <w:iCs/>
                <w:color w:val="222222"/>
                <w:sz w:val="18"/>
                <w:szCs w:val="18"/>
              </w:rPr>
              <w:t>le parole in grassetto devono prevedere meccanismi di pop-up o mouse over che aprono il seguente testo:</w:t>
            </w:r>
            <w:r w:rsidRPr="00DB24D1">
              <w:rPr>
                <w:rFonts w:ascii="Times New Roman" w:eastAsia="Calibri" w:hAnsi="Times New Roman" w:cs="Times New Roman"/>
                <w:bCs/>
                <w:color w:val="222222"/>
                <w:sz w:val="18"/>
                <w:szCs w:val="18"/>
              </w:rPr>
              <w:t xml:space="preserve"> i Contitolari potranno trattare i Dati Anagrafici, i Dati di Contatto, i Dati Vendita, i Dati raccolti in negozio, i Dati di </w:t>
            </w:r>
            <w:r w:rsidR="00B52729">
              <w:rPr>
                <w:rFonts w:ascii="Times New Roman" w:eastAsia="Calibri" w:hAnsi="Times New Roman" w:cs="Times New Roman"/>
                <w:bCs/>
                <w:color w:val="222222"/>
                <w:sz w:val="18"/>
                <w:szCs w:val="18"/>
              </w:rPr>
              <w:t>A</w:t>
            </w:r>
            <w:r w:rsidRPr="00DB24D1">
              <w:rPr>
                <w:rFonts w:ascii="Times New Roman" w:eastAsia="Calibri" w:hAnsi="Times New Roman" w:cs="Times New Roman"/>
                <w:bCs/>
                <w:color w:val="222222"/>
                <w:sz w:val="18"/>
                <w:szCs w:val="18"/>
              </w:rPr>
              <w:t>cquisto</w:t>
            </w:r>
            <w:r w:rsidR="00E41FB5">
              <w:rPr>
                <w:rFonts w:ascii="Times New Roman" w:eastAsia="Calibri" w:hAnsi="Times New Roman" w:cs="Times New Roman"/>
                <w:bCs/>
                <w:color w:val="222222"/>
                <w:sz w:val="18"/>
                <w:szCs w:val="18"/>
              </w:rPr>
              <w:t xml:space="preserve">, </w:t>
            </w:r>
            <w:r w:rsidR="00E41FB5" w:rsidRPr="00E41FB5">
              <w:rPr>
                <w:rFonts w:ascii="Times New Roman" w:eastAsia="Calibri" w:hAnsi="Times New Roman" w:cs="Times New Roman"/>
                <w:bCs/>
                <w:color w:val="222222"/>
                <w:sz w:val="18"/>
                <w:szCs w:val="18"/>
              </w:rPr>
              <w:t>Monitoraggio di Newsletter e Dati di Azioni</w:t>
            </w:r>
            <w:r w:rsidRPr="00DB24D1">
              <w:rPr>
                <w:rFonts w:ascii="Times New Roman" w:eastAsia="Calibri" w:hAnsi="Times New Roman" w:cs="Times New Roman"/>
                <w:bCs/>
                <w:color w:val="222222"/>
                <w:sz w:val="18"/>
                <w:szCs w:val="18"/>
              </w:rPr>
              <w:t xml:space="preserve"> e i Dati di </w:t>
            </w:r>
            <w:r w:rsidR="00B52729">
              <w:rPr>
                <w:rFonts w:ascii="Times New Roman" w:eastAsia="Calibri" w:hAnsi="Times New Roman" w:cs="Times New Roman"/>
                <w:bCs/>
                <w:color w:val="222222"/>
                <w:sz w:val="18"/>
                <w:szCs w:val="18"/>
              </w:rPr>
              <w:t>N</w:t>
            </w:r>
            <w:r w:rsidRPr="00DB24D1">
              <w:rPr>
                <w:rFonts w:ascii="Times New Roman" w:eastAsia="Calibri" w:hAnsi="Times New Roman" w:cs="Times New Roman"/>
                <w:bCs/>
                <w:color w:val="222222"/>
                <w:sz w:val="18"/>
                <w:szCs w:val="18"/>
              </w:rPr>
              <w:t xml:space="preserve">avigazione per finalità di profilazione,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317D9513" w14:textId="77777777" w:rsidR="00CE7E61" w:rsidRDefault="00CE7E61" w:rsidP="00DB24D1">
            <w:pPr>
              <w:shd w:val="clear" w:color="auto" w:fill="FFFFFF"/>
              <w:jc w:val="both"/>
              <w:rPr>
                <w:rFonts w:ascii="Times New Roman" w:eastAsia="Calibri" w:hAnsi="Times New Roman" w:cs="Times New Roman"/>
                <w:b/>
                <w:color w:val="222222"/>
                <w:sz w:val="18"/>
                <w:szCs w:val="18"/>
              </w:rPr>
            </w:pPr>
          </w:p>
          <w:p w14:paraId="7D706FE1" w14:textId="77777777" w:rsidR="00B853EC" w:rsidRDefault="00CE7E61"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Lei potrà in ogni momento revocare il suo consenso ad essere soggetto a profilazione scrivendo all’indirizz</w:t>
            </w:r>
            <w:r>
              <w:rPr>
                <w:rFonts w:ascii="Times New Roman" w:eastAsia="Calibri" w:hAnsi="Times New Roman" w:cs="Times New Roman"/>
                <w:bCs/>
                <w:color w:val="222222"/>
                <w:sz w:val="18"/>
                <w:szCs w:val="18"/>
              </w:rPr>
              <w:t>o</w:t>
            </w:r>
            <w:r w:rsidRPr="00DB24D1">
              <w:rPr>
                <w:rFonts w:ascii="Times New Roman" w:eastAsia="Calibri" w:hAnsi="Times New Roman" w:cs="Times New Roman"/>
                <w:bCs/>
                <w:color w:val="222222"/>
                <w:sz w:val="18"/>
                <w:szCs w:val="18"/>
              </w:rPr>
              <w:t xml:space="preserve"> </w:t>
            </w:r>
            <w:hyperlink r:id="rId20" w:history="1">
              <w:r w:rsidR="006651B8" w:rsidRPr="006651B8">
                <w:rPr>
                  <w:rStyle w:val="Collegamentoipertestuale"/>
                  <w:rFonts w:ascii="Times New Roman" w:eastAsia="Calibri" w:hAnsi="Times New Roman" w:cs="Times New Roman"/>
                  <w:bCs/>
                  <w:sz w:val="18"/>
                  <w:szCs w:val="18"/>
                </w:rPr>
                <w:t>privacy@marni</w:t>
              </w:r>
              <w:r w:rsidR="006651B8" w:rsidRPr="00967A0F">
                <w:rPr>
                  <w:rStyle w:val="Collegamentoipertestuale"/>
                  <w:rFonts w:ascii="Times New Roman" w:eastAsia="Calibri" w:hAnsi="Times New Roman" w:cs="Times New Roman"/>
                  <w:bCs/>
                  <w:sz w:val="18"/>
                  <w:szCs w:val="18"/>
                </w:rPr>
                <w:t>.com</w:t>
              </w:r>
            </w:hyperlink>
            <w:r w:rsidRPr="00DB24D1">
              <w:rPr>
                <w:rFonts w:ascii="Times New Roman" w:eastAsia="Calibri" w:hAnsi="Times New Roman" w:cs="Times New Roman"/>
                <w:bCs/>
                <w:color w:val="222222"/>
                <w:sz w:val="18"/>
                <w:szCs w:val="18"/>
              </w:rPr>
              <w:t>, o altrimenti contattando i Contitolari ai recapiti indicati al paragrafo 1.</w:t>
            </w:r>
          </w:p>
          <w:p w14:paraId="37BB47FC" w14:textId="313C9D6F" w:rsidR="00992BE0" w:rsidRPr="00DB24D1" w:rsidRDefault="00992BE0" w:rsidP="00DB24D1">
            <w:pPr>
              <w:shd w:val="clear" w:color="auto" w:fill="FFFFFF"/>
              <w:jc w:val="both"/>
              <w:rPr>
                <w:rFonts w:ascii="Times New Roman" w:eastAsia="Calibri" w:hAnsi="Times New Roman" w:cs="Times New Roman"/>
                <w:bCs/>
                <w:color w:val="222222"/>
                <w:sz w:val="18"/>
                <w:szCs w:val="18"/>
              </w:rPr>
            </w:pPr>
          </w:p>
        </w:tc>
        <w:tc>
          <w:tcPr>
            <w:tcW w:w="4814" w:type="dxa"/>
          </w:tcPr>
          <w:p w14:paraId="6831C2E1" w14:textId="77777777" w:rsidR="00CE7E61" w:rsidRPr="00CE7E61" w:rsidRDefault="00CE7E61" w:rsidP="00DB24D1">
            <w:pPr>
              <w:shd w:val="clear" w:color="auto" w:fill="FFFFFF"/>
              <w:jc w:val="both"/>
              <w:rPr>
                <w:rFonts w:ascii="Times New Roman" w:eastAsia="Calibri" w:hAnsi="Times New Roman" w:cs="Times New Roman"/>
                <w:b/>
                <w:bCs/>
                <w:color w:val="222222"/>
                <w:sz w:val="18"/>
                <w:szCs w:val="18"/>
              </w:rPr>
            </w:pPr>
            <w:r w:rsidRPr="00CE7E61">
              <w:rPr>
                <w:rFonts w:ascii="Times New Roman" w:eastAsia="Calibri" w:hAnsi="Times New Roman" w:cs="Times New Roman"/>
                <w:b/>
                <w:bCs/>
                <w:color w:val="222222"/>
                <w:sz w:val="18"/>
                <w:szCs w:val="18"/>
              </w:rPr>
              <w:t xml:space="preserve">FORMULA DI CONSENSO PER I CONTITOLARI </w:t>
            </w:r>
            <w:r w:rsidRPr="00CE7E61">
              <w:rPr>
                <w:rFonts w:ascii="Times New Roman" w:eastAsia="Calibri" w:hAnsi="Times New Roman" w:cs="Times New Roman"/>
                <w:b/>
                <w:bCs/>
                <w:i/>
                <w:iCs/>
                <w:color w:val="222222"/>
                <w:sz w:val="18"/>
                <w:szCs w:val="18"/>
              </w:rPr>
              <w:t>(VERSIONE ANALOGICA)</w:t>
            </w:r>
          </w:p>
          <w:p w14:paraId="7E476AD0"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580E2D72" w14:textId="71C1727F" w:rsidR="00CE7E61" w:rsidRPr="00DB24D1" w:rsidRDefault="00CE7E61"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Presa visione dell’informativa privacy autorizzo i Contitolari OTB S.p.A. e </w:t>
            </w:r>
            <w:r w:rsidR="006651B8" w:rsidRPr="006651B8">
              <w:rPr>
                <w:rFonts w:ascii="Times New Roman" w:eastAsia="Calibri" w:hAnsi="Times New Roman" w:cs="Times New Roman"/>
                <w:bCs/>
                <w:color w:val="222222"/>
                <w:sz w:val="18"/>
                <w:szCs w:val="18"/>
              </w:rPr>
              <w:t>Marni Group S.r.l.</w:t>
            </w:r>
            <w:r w:rsidRPr="00DB24D1">
              <w:rPr>
                <w:rFonts w:ascii="Times New Roman" w:eastAsia="Calibri" w:hAnsi="Times New Roman" w:cs="Times New Roman"/>
                <w:bCs/>
                <w:color w:val="222222"/>
                <w:sz w:val="18"/>
                <w:szCs w:val="18"/>
              </w:rPr>
              <w:t xml:space="preserve"> a trattare i miei dati personali per la finalità di </w:t>
            </w:r>
            <w:r w:rsidRPr="00CE7E61">
              <w:rPr>
                <w:rFonts w:ascii="Times New Roman" w:eastAsia="Calibri" w:hAnsi="Times New Roman" w:cs="Times New Roman"/>
                <w:b/>
                <w:color w:val="222222"/>
                <w:sz w:val="18"/>
                <w:szCs w:val="18"/>
              </w:rPr>
              <w:t>Analisi della clientela per fornire esperienze in linea con le sue preferenze*</w:t>
            </w:r>
            <w:r w:rsidRPr="00DB24D1">
              <w:rPr>
                <w:rFonts w:ascii="Times New Roman" w:eastAsia="Calibri" w:hAnsi="Times New Roman" w:cs="Times New Roman"/>
                <w:bCs/>
                <w:color w:val="222222"/>
                <w:sz w:val="18"/>
                <w:szCs w:val="18"/>
              </w:rPr>
              <w:t xml:space="preserve"> come descritto al paragrafo 3.</w:t>
            </w:r>
            <w:r w:rsidR="00B427A1">
              <w:rPr>
                <w:rFonts w:ascii="Times New Roman" w:eastAsia="Calibri" w:hAnsi="Times New Roman" w:cs="Times New Roman"/>
                <w:bCs/>
                <w:color w:val="222222"/>
                <w:sz w:val="18"/>
                <w:szCs w:val="18"/>
              </w:rPr>
              <w:t>2</w:t>
            </w:r>
            <w:r w:rsidRPr="00DB24D1">
              <w:rPr>
                <w:rFonts w:ascii="Times New Roman" w:eastAsia="Calibri" w:hAnsi="Times New Roman" w:cs="Times New Roman"/>
                <w:bCs/>
                <w:color w:val="222222"/>
                <w:sz w:val="18"/>
                <w:szCs w:val="18"/>
              </w:rPr>
              <w:t>, a) dell’</w:t>
            </w:r>
            <w:r w:rsidRPr="00DB24D1">
              <w:rPr>
                <w:rFonts w:ascii="Times New Roman" w:eastAsia="Calibri" w:hAnsi="Times New Roman" w:cs="Times New Roman"/>
                <w:bCs/>
                <w:color w:val="222222"/>
                <w:sz w:val="18"/>
                <w:szCs w:val="18"/>
                <w:u w:val="single"/>
              </w:rPr>
              <w:t>informativa privacy</w:t>
            </w:r>
            <w:r w:rsidRPr="00DB24D1">
              <w:rPr>
                <w:rFonts w:ascii="Times New Roman" w:eastAsia="Calibri" w:hAnsi="Times New Roman" w:cs="Times New Roman"/>
                <w:bCs/>
                <w:color w:val="222222"/>
                <w:sz w:val="18"/>
                <w:szCs w:val="18"/>
              </w:rPr>
              <w:t xml:space="preserve">  </w:t>
            </w:r>
          </w:p>
          <w:p w14:paraId="40DB1D25"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32F243FC" w14:textId="467991CC" w:rsidR="00CE7E61" w:rsidRPr="00CE7E61" w:rsidRDefault="00CE7E61" w:rsidP="00DB24D1">
            <w:pPr>
              <w:shd w:val="clear" w:color="auto" w:fill="FFFFFF"/>
              <w:jc w:val="both"/>
              <w:rPr>
                <w:rFonts w:ascii="Times New Roman" w:eastAsia="Calibri" w:hAnsi="Times New Roman" w:cs="Times New Roman"/>
                <w:b/>
                <w:color w:val="222222"/>
                <w:sz w:val="18"/>
                <w:szCs w:val="18"/>
              </w:rPr>
            </w:pPr>
            <w:r w:rsidRPr="00CE7E61">
              <w:rPr>
                <w:rFonts w:ascii="Times New Roman" w:eastAsia="Calibri" w:hAnsi="Times New Roman" w:cs="Times New Roman"/>
                <w:b/>
                <w:color w:val="222222"/>
                <w:sz w:val="18"/>
                <w:szCs w:val="18"/>
              </w:rPr>
              <w:t xml:space="preserve"> SI’ </w:t>
            </w:r>
            <w:r w:rsidRPr="00CE7E61">
              <w:rPr>
                <w:rFonts w:ascii="Times New Roman" w:eastAsia="Calibri" w:hAnsi="Times New Roman" w:cs="Times New Roman"/>
                <w:b/>
                <w:color w:val="222222"/>
                <w:sz w:val="18"/>
                <w:szCs w:val="18"/>
              </w:rPr>
              <w:tab/>
            </w:r>
            <w:r w:rsidRPr="00CE7E61">
              <w:rPr>
                <w:rFonts w:ascii="Times New Roman" w:eastAsia="Calibri" w:hAnsi="Times New Roman" w:cs="Times New Roman"/>
                <w:b/>
                <w:color w:val="222222"/>
                <w:sz w:val="18"/>
                <w:szCs w:val="18"/>
              </w:rPr>
              <w:tab/>
              <w:t xml:space="preserve">           </w:t>
            </w:r>
            <w:r w:rsidRPr="00CE7E61">
              <w:rPr>
                <w:rFonts w:ascii="Times New Roman" w:eastAsia="Calibri" w:hAnsi="Times New Roman" w:cs="Times New Roman"/>
                <w:b/>
                <w:color w:val="222222"/>
                <w:sz w:val="18"/>
                <w:szCs w:val="18"/>
              </w:rPr>
              <w:tab/>
            </w:r>
            <w:r w:rsidRPr="00CE7E61">
              <w:rPr>
                <w:rFonts w:ascii="Times New Roman" w:eastAsia="Calibri" w:hAnsi="Times New Roman" w:cs="Times New Roman"/>
                <w:b/>
                <w:color w:val="222222"/>
                <w:sz w:val="18"/>
                <w:szCs w:val="18"/>
              </w:rPr>
              <w:t xml:space="preserve"> NO </w:t>
            </w:r>
          </w:p>
          <w:p w14:paraId="7EFAB48A"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1326DEA9" w14:textId="551B2241" w:rsidR="00CE7E61" w:rsidRPr="00DB24D1" w:rsidRDefault="00CE7E61"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 i Contitolari potranno trattare i Dati Anagrafici, i Dati di Contatto, i Dati di Vendita, i Dati raccolti in negozio, i Dati di </w:t>
            </w:r>
            <w:r w:rsidR="002A6C2F">
              <w:rPr>
                <w:rFonts w:ascii="Times New Roman" w:eastAsia="Calibri" w:hAnsi="Times New Roman" w:cs="Times New Roman"/>
                <w:bCs/>
                <w:color w:val="222222"/>
                <w:sz w:val="18"/>
                <w:szCs w:val="18"/>
              </w:rPr>
              <w:t>A</w:t>
            </w:r>
            <w:r w:rsidRPr="00DB24D1">
              <w:rPr>
                <w:rFonts w:ascii="Times New Roman" w:eastAsia="Calibri" w:hAnsi="Times New Roman" w:cs="Times New Roman"/>
                <w:bCs/>
                <w:color w:val="222222"/>
                <w:sz w:val="18"/>
                <w:szCs w:val="18"/>
              </w:rPr>
              <w:t>cquisto</w:t>
            </w:r>
            <w:r w:rsidR="00E41FB5">
              <w:rPr>
                <w:rFonts w:ascii="Times New Roman" w:eastAsia="Calibri" w:hAnsi="Times New Roman" w:cs="Times New Roman"/>
                <w:bCs/>
                <w:color w:val="222222"/>
                <w:sz w:val="18"/>
                <w:szCs w:val="18"/>
              </w:rPr>
              <w:t xml:space="preserve">, </w:t>
            </w:r>
            <w:r w:rsidR="00E41FB5" w:rsidRPr="00E41FB5">
              <w:rPr>
                <w:rFonts w:ascii="Times New Roman" w:eastAsia="Calibri" w:hAnsi="Times New Roman" w:cs="Times New Roman"/>
                <w:bCs/>
                <w:color w:val="222222"/>
                <w:sz w:val="18"/>
                <w:szCs w:val="18"/>
              </w:rPr>
              <w:t>Monitoraggio di Newsletter e Dati di Azioni</w:t>
            </w:r>
            <w:r w:rsidRPr="00DB24D1">
              <w:rPr>
                <w:rFonts w:ascii="Times New Roman" w:eastAsia="Calibri" w:hAnsi="Times New Roman" w:cs="Times New Roman"/>
                <w:bCs/>
                <w:color w:val="222222"/>
                <w:sz w:val="18"/>
                <w:szCs w:val="18"/>
              </w:rPr>
              <w:t xml:space="preserve"> e i Dati di navigazione per finalità di profilazione,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17597C6C" w14:textId="77777777" w:rsidR="00B853EC" w:rsidRPr="00DB24D1" w:rsidRDefault="00B853EC" w:rsidP="00DB24D1">
            <w:pPr>
              <w:shd w:val="clear" w:color="auto" w:fill="FFFFFF"/>
              <w:jc w:val="both"/>
              <w:rPr>
                <w:rFonts w:ascii="Times New Roman" w:eastAsia="Calibri" w:hAnsi="Times New Roman" w:cs="Times New Roman"/>
                <w:color w:val="222222"/>
              </w:rPr>
            </w:pPr>
          </w:p>
          <w:p w14:paraId="47549FAB" w14:textId="77777777" w:rsidR="00992BE0" w:rsidRDefault="00992BE0" w:rsidP="00DB24D1">
            <w:pPr>
              <w:jc w:val="both"/>
              <w:rPr>
                <w:rFonts w:ascii="Times New Roman" w:eastAsia="Calibri" w:hAnsi="Times New Roman" w:cs="Times New Roman"/>
                <w:color w:val="222222"/>
                <w:sz w:val="18"/>
                <w:szCs w:val="18"/>
              </w:rPr>
            </w:pPr>
          </w:p>
          <w:p w14:paraId="5F06F707" w14:textId="7E456585" w:rsidR="00B853EC" w:rsidRPr="00DB24D1" w:rsidRDefault="00CE7E61" w:rsidP="00DB24D1">
            <w:pPr>
              <w:jc w:val="both"/>
              <w:rPr>
                <w:rFonts w:ascii="Times New Roman" w:eastAsia="Calibri" w:hAnsi="Times New Roman" w:cs="Times New Roman"/>
                <w:color w:val="222222"/>
                <w:sz w:val="18"/>
                <w:szCs w:val="18"/>
              </w:rPr>
            </w:pPr>
            <w:r w:rsidRPr="00DB24D1">
              <w:rPr>
                <w:rFonts w:ascii="Times New Roman" w:eastAsia="Calibri" w:hAnsi="Times New Roman" w:cs="Times New Roman"/>
                <w:color w:val="222222"/>
                <w:sz w:val="18"/>
                <w:szCs w:val="18"/>
              </w:rPr>
              <w:t xml:space="preserve">Lei potrà in ogni momento revocare il suo consenso ad essere soggetto a profilazione scrivendo all’indirizzo </w:t>
            </w:r>
            <w:r w:rsidRPr="00FB17BD">
              <w:rPr>
                <w:rFonts w:ascii="Times New Roman" w:eastAsia="Calibri" w:hAnsi="Times New Roman" w:cs="Times New Roman"/>
                <w:color w:val="222222"/>
                <w:sz w:val="18"/>
                <w:szCs w:val="18"/>
              </w:rPr>
              <w:t>privacy@</w:t>
            </w:r>
            <w:r w:rsidR="006651B8" w:rsidRPr="00FB17BD">
              <w:rPr>
                <w:rFonts w:ascii="Times New Roman" w:eastAsia="Calibri" w:hAnsi="Times New Roman" w:cs="Times New Roman"/>
                <w:color w:val="222222"/>
                <w:sz w:val="18"/>
                <w:szCs w:val="18"/>
              </w:rPr>
              <w:t>m</w:t>
            </w:r>
            <w:r w:rsidR="006651B8" w:rsidRPr="00FB17BD">
              <w:rPr>
                <w:rFonts w:ascii="Times New Roman" w:hAnsi="Times New Roman" w:cs="Times New Roman"/>
                <w:color w:val="222222"/>
                <w:sz w:val="18"/>
                <w:szCs w:val="18"/>
              </w:rPr>
              <w:t>arni</w:t>
            </w:r>
            <w:r w:rsidRPr="00FB17BD">
              <w:rPr>
                <w:rFonts w:ascii="Times New Roman" w:eastAsia="Calibri" w:hAnsi="Times New Roman" w:cs="Times New Roman"/>
                <w:color w:val="222222"/>
                <w:sz w:val="18"/>
                <w:szCs w:val="18"/>
              </w:rPr>
              <w:t>.com</w:t>
            </w:r>
            <w:r w:rsidRPr="00DB24D1">
              <w:rPr>
                <w:rFonts w:ascii="Times New Roman" w:eastAsia="Calibri" w:hAnsi="Times New Roman" w:cs="Times New Roman"/>
                <w:color w:val="222222"/>
                <w:sz w:val="18"/>
                <w:szCs w:val="18"/>
              </w:rPr>
              <w:t>, o altrimenti contattando i Contitolari ai recapiti indicati al paragrafo 1.</w:t>
            </w:r>
          </w:p>
        </w:tc>
      </w:tr>
    </w:tbl>
    <w:p w14:paraId="06653F59" w14:textId="77777777" w:rsidR="00B853EC" w:rsidRPr="00CE7E61"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15BF40F8" w14:textId="77777777" w:rsidR="00B853EC" w:rsidRPr="00CE7E61"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6C7C4D69" w14:textId="77777777" w:rsidR="00B853EC" w:rsidRPr="00CE7E61"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7411BC26" w14:textId="434DA666" w:rsidR="001430A7" w:rsidRPr="001430A7" w:rsidRDefault="001430A7" w:rsidP="00DB24D1">
      <w:pPr>
        <w:shd w:val="clear" w:color="auto" w:fill="FFFFFF"/>
        <w:spacing w:after="0" w:line="360" w:lineRule="atLeast"/>
        <w:jc w:val="both"/>
        <w:rPr>
          <w:rFonts w:ascii="Times New Roman" w:eastAsia="Times New Roman" w:hAnsi="Times New Roman" w:cs="Times New Roman"/>
          <w:i/>
          <w:iCs/>
          <w:color w:val="191919"/>
          <w:sz w:val="20"/>
          <w:szCs w:val="20"/>
          <w:lang w:eastAsia="it-IT"/>
        </w:rPr>
      </w:pPr>
    </w:p>
    <w:sectPr w:rsidR="001430A7" w:rsidRPr="001430A7">
      <w:headerReference w:type="default" r:id="rId21"/>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0EEA1" w14:textId="77777777" w:rsidR="00B934E7" w:rsidRDefault="00B934E7" w:rsidP="003C19D9">
      <w:pPr>
        <w:spacing w:after="0" w:line="240" w:lineRule="auto"/>
      </w:pPr>
      <w:r>
        <w:separator/>
      </w:r>
    </w:p>
  </w:endnote>
  <w:endnote w:type="continuationSeparator" w:id="0">
    <w:p w14:paraId="20AC12E7" w14:textId="77777777" w:rsidR="00B934E7" w:rsidRDefault="00B934E7" w:rsidP="003C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672012"/>
      <w:docPartObj>
        <w:docPartGallery w:val="Page Numbers (Bottom of Page)"/>
        <w:docPartUnique/>
      </w:docPartObj>
    </w:sdtPr>
    <w:sdtEndPr/>
    <w:sdtContent>
      <w:p w14:paraId="07C52E57" w14:textId="422AF63A" w:rsidR="001430A7" w:rsidRDefault="001430A7">
        <w:pPr>
          <w:pStyle w:val="Pidipagina"/>
          <w:jc w:val="right"/>
        </w:pPr>
        <w:r>
          <w:fldChar w:fldCharType="begin"/>
        </w:r>
        <w:r>
          <w:instrText>PAGE   \* MERGEFORMAT</w:instrText>
        </w:r>
        <w:r>
          <w:fldChar w:fldCharType="separate"/>
        </w:r>
        <w:r>
          <w:t>2</w:t>
        </w:r>
        <w:r>
          <w:fldChar w:fldCharType="end"/>
        </w:r>
      </w:p>
    </w:sdtContent>
  </w:sdt>
  <w:p w14:paraId="5EC4F70C" w14:textId="77777777" w:rsidR="001430A7" w:rsidRDefault="001430A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47C65" w14:textId="77777777" w:rsidR="00B934E7" w:rsidRDefault="00B934E7" w:rsidP="003C19D9">
      <w:pPr>
        <w:spacing w:after="0" w:line="240" w:lineRule="auto"/>
      </w:pPr>
      <w:r>
        <w:separator/>
      </w:r>
    </w:p>
  </w:footnote>
  <w:footnote w:type="continuationSeparator" w:id="0">
    <w:p w14:paraId="758E68BA" w14:textId="77777777" w:rsidR="00B934E7" w:rsidRDefault="00B934E7" w:rsidP="003C1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5DF72" w14:textId="77777777" w:rsidR="001430A7" w:rsidRPr="003C19D9" w:rsidRDefault="001430A7" w:rsidP="003C19D9">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37C9D854" w14:textId="77777777" w:rsidR="001430A7" w:rsidRDefault="001430A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1038"/>
    <w:multiLevelType w:val="hybridMultilevel"/>
    <w:tmpl w:val="40B81E02"/>
    <w:lvl w:ilvl="0" w:tplc="F196A7E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731E57"/>
    <w:multiLevelType w:val="hybridMultilevel"/>
    <w:tmpl w:val="42983D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252B6D"/>
    <w:multiLevelType w:val="hybridMultilevel"/>
    <w:tmpl w:val="702A8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E346488"/>
    <w:multiLevelType w:val="multilevel"/>
    <w:tmpl w:val="1328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078A2"/>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1E5529"/>
    <w:multiLevelType w:val="hybridMultilevel"/>
    <w:tmpl w:val="FDD6BD3A"/>
    <w:lvl w:ilvl="0" w:tplc="3A2C08CC">
      <w:start w:val="1"/>
      <w:numFmt w:val="lowerLetter"/>
      <w:lvlText w:val="%1."/>
      <w:lvlJc w:val="left"/>
      <w:pPr>
        <w:ind w:left="720" w:hanging="360"/>
      </w:pPr>
      <w:rPr>
        <w:rFonts w:hint="default"/>
        <w:b/>
        <w:sz w:val="2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75D5EA5"/>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8B31BE"/>
    <w:multiLevelType w:val="multilevel"/>
    <w:tmpl w:val="FB383D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8C2EBA"/>
    <w:multiLevelType w:val="hybridMultilevel"/>
    <w:tmpl w:val="B5B21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96F08F7"/>
    <w:multiLevelType w:val="hybridMultilevel"/>
    <w:tmpl w:val="3B4C4D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3B2FB7"/>
    <w:multiLevelType w:val="hybridMultilevel"/>
    <w:tmpl w:val="5610324A"/>
    <w:lvl w:ilvl="0" w:tplc="203AD07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3B77771"/>
    <w:multiLevelType w:val="hybridMultilevel"/>
    <w:tmpl w:val="E3C21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586352"/>
    <w:multiLevelType w:val="hybridMultilevel"/>
    <w:tmpl w:val="C2525ED4"/>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4FB696E"/>
    <w:multiLevelType w:val="hybridMultilevel"/>
    <w:tmpl w:val="90D0EABA"/>
    <w:lvl w:ilvl="0" w:tplc="E368A8F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50C6E9D"/>
    <w:multiLevelType w:val="hybridMultilevel"/>
    <w:tmpl w:val="E70EBBB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7E7741C"/>
    <w:multiLevelType w:val="hybridMultilevel"/>
    <w:tmpl w:val="51BC1BB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CA44701"/>
    <w:multiLevelType w:val="hybridMultilevel"/>
    <w:tmpl w:val="4F108E0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A120AC9"/>
    <w:multiLevelType w:val="hybridMultilevel"/>
    <w:tmpl w:val="FF342CA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B667E6A"/>
    <w:multiLevelType w:val="hybridMultilevel"/>
    <w:tmpl w:val="9EFA58CE"/>
    <w:lvl w:ilvl="0" w:tplc="D3341DEE">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E406CF5"/>
    <w:multiLevelType w:val="hybridMultilevel"/>
    <w:tmpl w:val="0230592C"/>
    <w:lvl w:ilvl="0" w:tplc="D312F38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7"/>
  </w:num>
  <w:num w:numId="4">
    <w:abstractNumId w:val="0"/>
  </w:num>
  <w:num w:numId="5">
    <w:abstractNumId w:val="18"/>
  </w:num>
  <w:num w:numId="6">
    <w:abstractNumId w:val="20"/>
  </w:num>
  <w:num w:numId="7">
    <w:abstractNumId w:val="15"/>
  </w:num>
  <w:num w:numId="8">
    <w:abstractNumId w:val="13"/>
  </w:num>
  <w:num w:numId="9">
    <w:abstractNumId w:val="5"/>
  </w:num>
  <w:num w:numId="10">
    <w:abstractNumId w:val="19"/>
  </w:num>
  <w:num w:numId="11">
    <w:abstractNumId w:val="12"/>
  </w:num>
  <w:num w:numId="12">
    <w:abstractNumId w:val="2"/>
  </w:num>
  <w:num w:numId="13">
    <w:abstractNumId w:val="3"/>
  </w:num>
  <w:num w:numId="14">
    <w:abstractNumId w:val="7"/>
  </w:num>
  <w:num w:numId="15">
    <w:abstractNumId w:val="16"/>
  </w:num>
  <w:num w:numId="16">
    <w:abstractNumId w:val="6"/>
  </w:num>
  <w:num w:numId="17">
    <w:abstractNumId w:val="14"/>
  </w:num>
  <w:num w:numId="18">
    <w:abstractNumId w:val="11"/>
  </w:num>
  <w:num w:numId="19">
    <w:abstractNumId w:val="1"/>
  </w:num>
  <w:num w:numId="20">
    <w:abstractNumId w:val="10"/>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eldfisher">
    <w15:presenceInfo w15:providerId="None" w15:userId="Fieldfis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5B"/>
    <w:rsid w:val="000124C1"/>
    <w:rsid w:val="00012C35"/>
    <w:rsid w:val="00012CDE"/>
    <w:rsid w:val="00025BA1"/>
    <w:rsid w:val="00055C28"/>
    <w:rsid w:val="000669B9"/>
    <w:rsid w:val="00066B0B"/>
    <w:rsid w:val="000738DC"/>
    <w:rsid w:val="00075305"/>
    <w:rsid w:val="00091CF3"/>
    <w:rsid w:val="00095DBC"/>
    <w:rsid w:val="000B4482"/>
    <w:rsid w:val="000B4F96"/>
    <w:rsid w:val="000B568B"/>
    <w:rsid w:val="000D1159"/>
    <w:rsid w:val="000D2DB9"/>
    <w:rsid w:val="000D61CC"/>
    <w:rsid w:val="000E0537"/>
    <w:rsid w:val="000F2162"/>
    <w:rsid w:val="000F6110"/>
    <w:rsid w:val="000F7BA1"/>
    <w:rsid w:val="0011098E"/>
    <w:rsid w:val="001129CD"/>
    <w:rsid w:val="00113DC8"/>
    <w:rsid w:val="00121879"/>
    <w:rsid w:val="00123774"/>
    <w:rsid w:val="001334CB"/>
    <w:rsid w:val="001338A8"/>
    <w:rsid w:val="00137A91"/>
    <w:rsid w:val="00137AE0"/>
    <w:rsid w:val="001405A1"/>
    <w:rsid w:val="001430A7"/>
    <w:rsid w:val="001450A4"/>
    <w:rsid w:val="00147465"/>
    <w:rsid w:val="0015367E"/>
    <w:rsid w:val="001541AB"/>
    <w:rsid w:val="0016422A"/>
    <w:rsid w:val="001753C9"/>
    <w:rsid w:val="00180D60"/>
    <w:rsid w:val="00190101"/>
    <w:rsid w:val="001A6850"/>
    <w:rsid w:val="001F22F8"/>
    <w:rsid w:val="00204826"/>
    <w:rsid w:val="00206B99"/>
    <w:rsid w:val="0021754E"/>
    <w:rsid w:val="0022305D"/>
    <w:rsid w:val="0023007C"/>
    <w:rsid w:val="00254701"/>
    <w:rsid w:val="00260009"/>
    <w:rsid w:val="002631AD"/>
    <w:rsid w:val="002738B8"/>
    <w:rsid w:val="0027525C"/>
    <w:rsid w:val="002775DC"/>
    <w:rsid w:val="002A6C2F"/>
    <w:rsid w:val="002B00CA"/>
    <w:rsid w:val="002B42F2"/>
    <w:rsid w:val="002C2C0A"/>
    <w:rsid w:val="002C68C2"/>
    <w:rsid w:val="002D07C7"/>
    <w:rsid w:val="002D32EB"/>
    <w:rsid w:val="002E78B4"/>
    <w:rsid w:val="002F325D"/>
    <w:rsid w:val="002F32AD"/>
    <w:rsid w:val="0030011C"/>
    <w:rsid w:val="003141BE"/>
    <w:rsid w:val="00331FD3"/>
    <w:rsid w:val="003505F5"/>
    <w:rsid w:val="00363AC0"/>
    <w:rsid w:val="00364FE0"/>
    <w:rsid w:val="00374ADF"/>
    <w:rsid w:val="00394DD2"/>
    <w:rsid w:val="00396BB6"/>
    <w:rsid w:val="003A5AAE"/>
    <w:rsid w:val="003C0957"/>
    <w:rsid w:val="003C19D9"/>
    <w:rsid w:val="003E0196"/>
    <w:rsid w:val="003E0F88"/>
    <w:rsid w:val="004134E8"/>
    <w:rsid w:val="004140FA"/>
    <w:rsid w:val="00414C96"/>
    <w:rsid w:val="004200E7"/>
    <w:rsid w:val="00420DF5"/>
    <w:rsid w:val="004312B5"/>
    <w:rsid w:val="00431CC9"/>
    <w:rsid w:val="00446763"/>
    <w:rsid w:val="00471122"/>
    <w:rsid w:val="0049648C"/>
    <w:rsid w:val="00497DC0"/>
    <w:rsid w:val="004A13FC"/>
    <w:rsid w:val="004C570A"/>
    <w:rsid w:val="004C6172"/>
    <w:rsid w:val="004E1C61"/>
    <w:rsid w:val="004E7423"/>
    <w:rsid w:val="004F2E2B"/>
    <w:rsid w:val="004F6100"/>
    <w:rsid w:val="00502B42"/>
    <w:rsid w:val="00506C4D"/>
    <w:rsid w:val="00511451"/>
    <w:rsid w:val="00512408"/>
    <w:rsid w:val="00534BEC"/>
    <w:rsid w:val="005350DB"/>
    <w:rsid w:val="0055582B"/>
    <w:rsid w:val="00555DFD"/>
    <w:rsid w:val="00564191"/>
    <w:rsid w:val="00576094"/>
    <w:rsid w:val="0058092F"/>
    <w:rsid w:val="005A4A2D"/>
    <w:rsid w:val="005A6996"/>
    <w:rsid w:val="005C39B0"/>
    <w:rsid w:val="005C4BB2"/>
    <w:rsid w:val="005D1408"/>
    <w:rsid w:val="005E12F4"/>
    <w:rsid w:val="005E78F9"/>
    <w:rsid w:val="006455EB"/>
    <w:rsid w:val="00645BCA"/>
    <w:rsid w:val="00651ABD"/>
    <w:rsid w:val="00653D41"/>
    <w:rsid w:val="00655CC5"/>
    <w:rsid w:val="00657C97"/>
    <w:rsid w:val="006649FE"/>
    <w:rsid w:val="006651B8"/>
    <w:rsid w:val="00666A46"/>
    <w:rsid w:val="006673BC"/>
    <w:rsid w:val="0067250E"/>
    <w:rsid w:val="0069652A"/>
    <w:rsid w:val="006C2D49"/>
    <w:rsid w:val="006D666D"/>
    <w:rsid w:val="006E2F44"/>
    <w:rsid w:val="006E4C6C"/>
    <w:rsid w:val="006E659B"/>
    <w:rsid w:val="006F253D"/>
    <w:rsid w:val="00707EFA"/>
    <w:rsid w:val="00712470"/>
    <w:rsid w:val="00721D00"/>
    <w:rsid w:val="00723719"/>
    <w:rsid w:val="007250F8"/>
    <w:rsid w:val="0073210E"/>
    <w:rsid w:val="00732507"/>
    <w:rsid w:val="00743039"/>
    <w:rsid w:val="00743E6E"/>
    <w:rsid w:val="00752DA7"/>
    <w:rsid w:val="00757D7C"/>
    <w:rsid w:val="00763FE7"/>
    <w:rsid w:val="0077096F"/>
    <w:rsid w:val="0077213E"/>
    <w:rsid w:val="007A2A2A"/>
    <w:rsid w:val="007A3C1D"/>
    <w:rsid w:val="007B33B8"/>
    <w:rsid w:val="007D4422"/>
    <w:rsid w:val="007F1D1B"/>
    <w:rsid w:val="007F1E27"/>
    <w:rsid w:val="00803321"/>
    <w:rsid w:val="0081716B"/>
    <w:rsid w:val="0081728F"/>
    <w:rsid w:val="00847CC6"/>
    <w:rsid w:val="00847EC2"/>
    <w:rsid w:val="00857F60"/>
    <w:rsid w:val="0086288C"/>
    <w:rsid w:val="008707B3"/>
    <w:rsid w:val="00874355"/>
    <w:rsid w:val="00885A8A"/>
    <w:rsid w:val="00891EEA"/>
    <w:rsid w:val="008B78F2"/>
    <w:rsid w:val="008B7CAB"/>
    <w:rsid w:val="008C24C2"/>
    <w:rsid w:val="008C58D4"/>
    <w:rsid w:val="008C5974"/>
    <w:rsid w:val="008C5C14"/>
    <w:rsid w:val="008C7F87"/>
    <w:rsid w:val="008E5A5E"/>
    <w:rsid w:val="00922CAB"/>
    <w:rsid w:val="00923509"/>
    <w:rsid w:val="009309A0"/>
    <w:rsid w:val="00932EA5"/>
    <w:rsid w:val="00934A32"/>
    <w:rsid w:val="009510C6"/>
    <w:rsid w:val="00960315"/>
    <w:rsid w:val="009661EC"/>
    <w:rsid w:val="00970F9B"/>
    <w:rsid w:val="0097483B"/>
    <w:rsid w:val="00992BE0"/>
    <w:rsid w:val="00994725"/>
    <w:rsid w:val="009A16B7"/>
    <w:rsid w:val="009C199D"/>
    <w:rsid w:val="009C1F89"/>
    <w:rsid w:val="009D6F96"/>
    <w:rsid w:val="00A05646"/>
    <w:rsid w:val="00A20B6D"/>
    <w:rsid w:val="00A340E9"/>
    <w:rsid w:val="00A35BC6"/>
    <w:rsid w:val="00A46645"/>
    <w:rsid w:val="00A570C3"/>
    <w:rsid w:val="00A57D2A"/>
    <w:rsid w:val="00A60F0B"/>
    <w:rsid w:val="00A631B4"/>
    <w:rsid w:val="00A730E7"/>
    <w:rsid w:val="00A82386"/>
    <w:rsid w:val="00A93624"/>
    <w:rsid w:val="00A96C41"/>
    <w:rsid w:val="00AB4263"/>
    <w:rsid w:val="00AC0D60"/>
    <w:rsid w:val="00AC3675"/>
    <w:rsid w:val="00AF335D"/>
    <w:rsid w:val="00AF749D"/>
    <w:rsid w:val="00B04313"/>
    <w:rsid w:val="00B057D5"/>
    <w:rsid w:val="00B05E9D"/>
    <w:rsid w:val="00B12B26"/>
    <w:rsid w:val="00B25944"/>
    <w:rsid w:val="00B25FB5"/>
    <w:rsid w:val="00B318E6"/>
    <w:rsid w:val="00B427A1"/>
    <w:rsid w:val="00B52729"/>
    <w:rsid w:val="00B529EF"/>
    <w:rsid w:val="00B60F56"/>
    <w:rsid w:val="00B83185"/>
    <w:rsid w:val="00B853EC"/>
    <w:rsid w:val="00B934E7"/>
    <w:rsid w:val="00B96AF3"/>
    <w:rsid w:val="00BA360A"/>
    <w:rsid w:val="00BA5228"/>
    <w:rsid w:val="00BA7589"/>
    <w:rsid w:val="00BC4BCE"/>
    <w:rsid w:val="00BD333A"/>
    <w:rsid w:val="00BD3AD3"/>
    <w:rsid w:val="00BD5742"/>
    <w:rsid w:val="00BE44A1"/>
    <w:rsid w:val="00BE7BD7"/>
    <w:rsid w:val="00BF694E"/>
    <w:rsid w:val="00C11368"/>
    <w:rsid w:val="00C12947"/>
    <w:rsid w:val="00C15D61"/>
    <w:rsid w:val="00C2077F"/>
    <w:rsid w:val="00C27C5B"/>
    <w:rsid w:val="00C359F6"/>
    <w:rsid w:val="00C36348"/>
    <w:rsid w:val="00C36F65"/>
    <w:rsid w:val="00C51086"/>
    <w:rsid w:val="00C54EE7"/>
    <w:rsid w:val="00C55194"/>
    <w:rsid w:val="00C55940"/>
    <w:rsid w:val="00C57886"/>
    <w:rsid w:val="00C66A2E"/>
    <w:rsid w:val="00C7343C"/>
    <w:rsid w:val="00C737F7"/>
    <w:rsid w:val="00C75A34"/>
    <w:rsid w:val="00C85CEF"/>
    <w:rsid w:val="00CC3E4D"/>
    <w:rsid w:val="00CE2965"/>
    <w:rsid w:val="00CE3BAB"/>
    <w:rsid w:val="00CE3F63"/>
    <w:rsid w:val="00CE7E61"/>
    <w:rsid w:val="00CF4845"/>
    <w:rsid w:val="00D27384"/>
    <w:rsid w:val="00D34354"/>
    <w:rsid w:val="00D36882"/>
    <w:rsid w:val="00D41053"/>
    <w:rsid w:val="00D42D33"/>
    <w:rsid w:val="00D5472D"/>
    <w:rsid w:val="00D705BF"/>
    <w:rsid w:val="00D85508"/>
    <w:rsid w:val="00D858B6"/>
    <w:rsid w:val="00D92186"/>
    <w:rsid w:val="00D94956"/>
    <w:rsid w:val="00D96BAE"/>
    <w:rsid w:val="00DA3FBA"/>
    <w:rsid w:val="00DB24D1"/>
    <w:rsid w:val="00DB54DD"/>
    <w:rsid w:val="00DB7F8F"/>
    <w:rsid w:val="00DC3707"/>
    <w:rsid w:val="00DC54C7"/>
    <w:rsid w:val="00DD69F8"/>
    <w:rsid w:val="00DE0E8A"/>
    <w:rsid w:val="00DE3884"/>
    <w:rsid w:val="00DE3E85"/>
    <w:rsid w:val="00DE5684"/>
    <w:rsid w:val="00E0408D"/>
    <w:rsid w:val="00E121D9"/>
    <w:rsid w:val="00E14465"/>
    <w:rsid w:val="00E3235A"/>
    <w:rsid w:val="00E35B6C"/>
    <w:rsid w:val="00E41A63"/>
    <w:rsid w:val="00E41FB5"/>
    <w:rsid w:val="00E4670D"/>
    <w:rsid w:val="00E56297"/>
    <w:rsid w:val="00E76B1B"/>
    <w:rsid w:val="00E76CE7"/>
    <w:rsid w:val="00E8426D"/>
    <w:rsid w:val="00EB1660"/>
    <w:rsid w:val="00EB5EDA"/>
    <w:rsid w:val="00ED694D"/>
    <w:rsid w:val="00EE0D24"/>
    <w:rsid w:val="00EE266F"/>
    <w:rsid w:val="00EF6F28"/>
    <w:rsid w:val="00F07928"/>
    <w:rsid w:val="00F24891"/>
    <w:rsid w:val="00F321E4"/>
    <w:rsid w:val="00F42413"/>
    <w:rsid w:val="00F52866"/>
    <w:rsid w:val="00F54D16"/>
    <w:rsid w:val="00F61E8E"/>
    <w:rsid w:val="00F62AC4"/>
    <w:rsid w:val="00F63134"/>
    <w:rsid w:val="00F67F3A"/>
    <w:rsid w:val="00F71582"/>
    <w:rsid w:val="00F71D00"/>
    <w:rsid w:val="00F76DDB"/>
    <w:rsid w:val="00F8330A"/>
    <w:rsid w:val="00F92110"/>
    <w:rsid w:val="00FA0477"/>
    <w:rsid w:val="00FB17BD"/>
    <w:rsid w:val="00FC3276"/>
    <w:rsid w:val="00FE22B7"/>
    <w:rsid w:val="00FE4541"/>
    <w:rsid w:val="00FF5C01"/>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23D3"/>
  <w15:chartTrackingRefBased/>
  <w15:docId w15:val="{CA6B242C-6730-423B-A381-8BAF68E3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C27C5B"/>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27C5B"/>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C27C5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27C5B"/>
    <w:rPr>
      <w:b/>
      <w:bCs/>
    </w:rPr>
  </w:style>
  <w:style w:type="character" w:styleId="Collegamentoipertestuale">
    <w:name w:val="Hyperlink"/>
    <w:basedOn w:val="Carpredefinitoparagrafo"/>
    <w:uiPriority w:val="99"/>
    <w:unhideWhenUsed/>
    <w:rsid w:val="00C27C5B"/>
    <w:rPr>
      <w:color w:val="0000FF"/>
      <w:u w:val="single"/>
    </w:rPr>
  </w:style>
  <w:style w:type="character" w:styleId="Menzionenonrisolta">
    <w:name w:val="Unresolved Mention"/>
    <w:basedOn w:val="Carpredefinitoparagrafo"/>
    <w:uiPriority w:val="99"/>
    <w:semiHidden/>
    <w:unhideWhenUsed/>
    <w:rsid w:val="0081728F"/>
    <w:rPr>
      <w:color w:val="605E5C"/>
      <w:shd w:val="clear" w:color="auto" w:fill="E1DFDD"/>
    </w:rPr>
  </w:style>
  <w:style w:type="paragraph" w:styleId="Intestazione">
    <w:name w:val="header"/>
    <w:basedOn w:val="Normale"/>
    <w:link w:val="IntestazioneCarattere"/>
    <w:uiPriority w:val="99"/>
    <w:unhideWhenUsed/>
    <w:rsid w:val="003C19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C19D9"/>
  </w:style>
  <w:style w:type="paragraph" w:styleId="Pidipagina">
    <w:name w:val="footer"/>
    <w:basedOn w:val="Normale"/>
    <w:link w:val="PidipaginaCarattere"/>
    <w:uiPriority w:val="99"/>
    <w:unhideWhenUsed/>
    <w:rsid w:val="003C19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C19D9"/>
  </w:style>
  <w:style w:type="paragraph" w:styleId="Paragrafoelenco">
    <w:name w:val="List Paragraph"/>
    <w:basedOn w:val="Normale"/>
    <w:uiPriority w:val="34"/>
    <w:qFormat/>
    <w:rsid w:val="007F1D1B"/>
    <w:pPr>
      <w:ind w:left="720"/>
      <w:contextualSpacing/>
    </w:pPr>
  </w:style>
  <w:style w:type="character" w:styleId="Rimandocommento">
    <w:name w:val="annotation reference"/>
    <w:basedOn w:val="Carpredefinitoparagrafo"/>
    <w:uiPriority w:val="99"/>
    <w:semiHidden/>
    <w:unhideWhenUsed/>
    <w:rsid w:val="00431CC9"/>
    <w:rPr>
      <w:sz w:val="16"/>
      <w:szCs w:val="16"/>
    </w:rPr>
  </w:style>
  <w:style w:type="paragraph" w:styleId="Testocommento">
    <w:name w:val="annotation text"/>
    <w:basedOn w:val="Normale"/>
    <w:link w:val="TestocommentoCarattere"/>
    <w:uiPriority w:val="99"/>
    <w:semiHidden/>
    <w:unhideWhenUsed/>
    <w:rsid w:val="00431CC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31CC9"/>
    <w:rPr>
      <w:sz w:val="20"/>
      <w:szCs w:val="20"/>
    </w:rPr>
  </w:style>
  <w:style w:type="paragraph" w:styleId="Soggettocommento">
    <w:name w:val="annotation subject"/>
    <w:basedOn w:val="Testocommento"/>
    <w:next w:val="Testocommento"/>
    <w:link w:val="SoggettocommentoCarattere"/>
    <w:uiPriority w:val="99"/>
    <w:semiHidden/>
    <w:unhideWhenUsed/>
    <w:rsid w:val="00431CC9"/>
    <w:rPr>
      <w:b/>
      <w:bCs/>
    </w:rPr>
  </w:style>
  <w:style w:type="character" w:customStyle="1" w:styleId="SoggettocommentoCarattere">
    <w:name w:val="Soggetto commento Carattere"/>
    <w:basedOn w:val="TestocommentoCarattere"/>
    <w:link w:val="Soggettocommento"/>
    <w:uiPriority w:val="99"/>
    <w:semiHidden/>
    <w:rsid w:val="00431CC9"/>
    <w:rPr>
      <w:b/>
      <w:bCs/>
      <w:sz w:val="20"/>
      <w:szCs w:val="20"/>
    </w:rPr>
  </w:style>
  <w:style w:type="paragraph" w:styleId="Testofumetto">
    <w:name w:val="Balloon Text"/>
    <w:basedOn w:val="Normale"/>
    <w:link w:val="TestofumettoCarattere"/>
    <w:uiPriority w:val="99"/>
    <w:semiHidden/>
    <w:unhideWhenUsed/>
    <w:rsid w:val="00431CC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31CC9"/>
    <w:rPr>
      <w:rFonts w:ascii="Segoe UI" w:hAnsi="Segoe UI" w:cs="Segoe UI"/>
      <w:sz w:val="18"/>
      <w:szCs w:val="18"/>
    </w:rPr>
  </w:style>
  <w:style w:type="character" w:styleId="Enfasicorsivo">
    <w:name w:val="Emphasis"/>
    <w:basedOn w:val="Carpredefinitoparagrafo"/>
    <w:uiPriority w:val="20"/>
    <w:qFormat/>
    <w:rsid w:val="0022305D"/>
    <w:rPr>
      <w:i/>
      <w:iCs/>
    </w:rPr>
  </w:style>
  <w:style w:type="paragraph" w:styleId="Revisione">
    <w:name w:val="Revision"/>
    <w:hidden/>
    <w:uiPriority w:val="99"/>
    <w:semiHidden/>
    <w:rsid w:val="00C15D61"/>
    <w:pPr>
      <w:spacing w:after="0" w:line="240" w:lineRule="auto"/>
    </w:pPr>
  </w:style>
  <w:style w:type="paragraph" w:styleId="Testonotaapidipagina">
    <w:name w:val="footnote text"/>
    <w:basedOn w:val="Normale"/>
    <w:link w:val="TestonotaapidipaginaCarattere"/>
    <w:uiPriority w:val="99"/>
    <w:semiHidden/>
    <w:unhideWhenUsed/>
    <w:rsid w:val="00DD69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D69F8"/>
    <w:rPr>
      <w:sz w:val="20"/>
      <w:szCs w:val="20"/>
    </w:rPr>
  </w:style>
  <w:style w:type="character" w:styleId="Rimandonotaapidipagina">
    <w:name w:val="footnote reference"/>
    <w:basedOn w:val="Carpredefinitoparagrafo"/>
    <w:uiPriority w:val="99"/>
    <w:semiHidden/>
    <w:unhideWhenUsed/>
    <w:rsid w:val="00DD69F8"/>
    <w:rPr>
      <w:vertAlign w:val="superscript"/>
    </w:rPr>
  </w:style>
  <w:style w:type="paragraph" w:styleId="PreformattatoHTML">
    <w:name w:val="HTML Preformatted"/>
    <w:basedOn w:val="Normale"/>
    <w:link w:val="PreformattatoHTMLCarattere"/>
    <w:uiPriority w:val="99"/>
    <w:semiHidden/>
    <w:unhideWhenUsed/>
    <w:rsid w:val="00D27384"/>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D27384"/>
    <w:rPr>
      <w:rFonts w:ascii="Consolas" w:hAnsi="Consolas"/>
      <w:sz w:val="20"/>
      <w:szCs w:val="20"/>
    </w:rPr>
  </w:style>
  <w:style w:type="table" w:customStyle="1" w:styleId="Grigliatabella1">
    <w:name w:val="Griglia tabella1"/>
    <w:basedOn w:val="Tabellanormale"/>
    <w:next w:val="Grigliatabella"/>
    <w:uiPriority w:val="59"/>
    <w:rsid w:val="00B853EC"/>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
    <w:name w:val="Table Grid"/>
    <w:basedOn w:val="Tabellanormale"/>
    <w:uiPriority w:val="39"/>
    <w:rsid w:val="00B85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4236">
      <w:bodyDiv w:val="1"/>
      <w:marLeft w:val="0"/>
      <w:marRight w:val="0"/>
      <w:marTop w:val="0"/>
      <w:marBottom w:val="0"/>
      <w:divBdr>
        <w:top w:val="none" w:sz="0" w:space="0" w:color="auto"/>
        <w:left w:val="none" w:sz="0" w:space="0" w:color="auto"/>
        <w:bottom w:val="none" w:sz="0" w:space="0" w:color="auto"/>
        <w:right w:val="none" w:sz="0" w:space="0" w:color="auto"/>
      </w:divBdr>
      <w:divsChild>
        <w:div w:id="1651909368">
          <w:marLeft w:val="0"/>
          <w:marRight w:val="0"/>
          <w:marTop w:val="0"/>
          <w:marBottom w:val="0"/>
          <w:divBdr>
            <w:top w:val="none" w:sz="0" w:space="0" w:color="auto"/>
            <w:left w:val="none" w:sz="0" w:space="0" w:color="auto"/>
            <w:bottom w:val="none" w:sz="0" w:space="0" w:color="auto"/>
            <w:right w:val="none" w:sz="0" w:space="0" w:color="auto"/>
          </w:divBdr>
          <w:divsChild>
            <w:div w:id="604701038">
              <w:marLeft w:val="0"/>
              <w:marRight w:val="0"/>
              <w:marTop w:val="0"/>
              <w:marBottom w:val="0"/>
              <w:divBdr>
                <w:top w:val="none" w:sz="0" w:space="0" w:color="auto"/>
                <w:left w:val="none" w:sz="0" w:space="0" w:color="auto"/>
                <w:bottom w:val="none" w:sz="0" w:space="0" w:color="auto"/>
                <w:right w:val="none" w:sz="0" w:space="0" w:color="auto"/>
              </w:divBdr>
              <w:divsChild>
                <w:div w:id="2066642403">
                  <w:marLeft w:val="-240"/>
                  <w:marRight w:val="-240"/>
                  <w:marTop w:val="0"/>
                  <w:marBottom w:val="0"/>
                  <w:divBdr>
                    <w:top w:val="none" w:sz="0" w:space="0" w:color="auto"/>
                    <w:left w:val="none" w:sz="0" w:space="0" w:color="auto"/>
                    <w:bottom w:val="none" w:sz="0" w:space="0" w:color="auto"/>
                    <w:right w:val="none" w:sz="0" w:space="0" w:color="auto"/>
                  </w:divBdr>
                  <w:divsChild>
                    <w:div w:id="1974555954">
                      <w:marLeft w:val="0"/>
                      <w:marRight w:val="0"/>
                      <w:marTop w:val="0"/>
                      <w:marBottom w:val="0"/>
                      <w:divBdr>
                        <w:top w:val="none" w:sz="0" w:space="0" w:color="auto"/>
                        <w:left w:val="none" w:sz="0" w:space="0" w:color="auto"/>
                        <w:bottom w:val="none" w:sz="0" w:space="0" w:color="auto"/>
                        <w:right w:val="none" w:sz="0" w:space="0" w:color="auto"/>
                      </w:divBdr>
                      <w:divsChild>
                        <w:div w:id="1686517442">
                          <w:marLeft w:val="0"/>
                          <w:marRight w:val="0"/>
                          <w:marTop w:val="0"/>
                          <w:marBottom w:val="0"/>
                          <w:divBdr>
                            <w:top w:val="none" w:sz="0" w:space="0" w:color="auto"/>
                            <w:left w:val="none" w:sz="0" w:space="0" w:color="auto"/>
                            <w:bottom w:val="none" w:sz="0" w:space="0" w:color="auto"/>
                            <w:right w:val="none" w:sz="0" w:space="0" w:color="auto"/>
                          </w:divBdr>
                        </w:div>
                        <w:div w:id="1783956086">
                          <w:marLeft w:val="0"/>
                          <w:marRight w:val="0"/>
                          <w:marTop w:val="0"/>
                          <w:marBottom w:val="0"/>
                          <w:divBdr>
                            <w:top w:val="none" w:sz="0" w:space="0" w:color="auto"/>
                            <w:left w:val="none" w:sz="0" w:space="0" w:color="auto"/>
                            <w:bottom w:val="none" w:sz="0" w:space="0" w:color="auto"/>
                            <w:right w:val="none" w:sz="0" w:space="0" w:color="auto"/>
                          </w:divBdr>
                          <w:divsChild>
                            <w:div w:id="681590357">
                              <w:marLeft w:val="165"/>
                              <w:marRight w:val="165"/>
                              <w:marTop w:val="0"/>
                              <w:marBottom w:val="0"/>
                              <w:divBdr>
                                <w:top w:val="none" w:sz="0" w:space="0" w:color="auto"/>
                                <w:left w:val="none" w:sz="0" w:space="0" w:color="auto"/>
                                <w:bottom w:val="none" w:sz="0" w:space="0" w:color="auto"/>
                                <w:right w:val="none" w:sz="0" w:space="0" w:color="auto"/>
                              </w:divBdr>
                              <w:divsChild>
                                <w:div w:id="859322530">
                                  <w:marLeft w:val="0"/>
                                  <w:marRight w:val="0"/>
                                  <w:marTop w:val="0"/>
                                  <w:marBottom w:val="0"/>
                                  <w:divBdr>
                                    <w:top w:val="none" w:sz="0" w:space="0" w:color="auto"/>
                                    <w:left w:val="none" w:sz="0" w:space="0" w:color="auto"/>
                                    <w:bottom w:val="none" w:sz="0" w:space="0" w:color="auto"/>
                                    <w:right w:val="none" w:sz="0" w:space="0" w:color="auto"/>
                                  </w:divBdr>
                                  <w:divsChild>
                                    <w:div w:id="9446528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42395">
      <w:bodyDiv w:val="1"/>
      <w:marLeft w:val="0"/>
      <w:marRight w:val="0"/>
      <w:marTop w:val="0"/>
      <w:marBottom w:val="0"/>
      <w:divBdr>
        <w:top w:val="none" w:sz="0" w:space="0" w:color="auto"/>
        <w:left w:val="none" w:sz="0" w:space="0" w:color="auto"/>
        <w:bottom w:val="none" w:sz="0" w:space="0" w:color="auto"/>
        <w:right w:val="none" w:sz="0" w:space="0" w:color="auto"/>
      </w:divBdr>
    </w:div>
    <w:div w:id="181822401">
      <w:bodyDiv w:val="1"/>
      <w:marLeft w:val="0"/>
      <w:marRight w:val="0"/>
      <w:marTop w:val="0"/>
      <w:marBottom w:val="0"/>
      <w:divBdr>
        <w:top w:val="none" w:sz="0" w:space="0" w:color="auto"/>
        <w:left w:val="none" w:sz="0" w:space="0" w:color="auto"/>
        <w:bottom w:val="none" w:sz="0" w:space="0" w:color="auto"/>
        <w:right w:val="none" w:sz="0" w:space="0" w:color="auto"/>
      </w:divBdr>
      <w:divsChild>
        <w:div w:id="75326751">
          <w:marLeft w:val="0"/>
          <w:marRight w:val="0"/>
          <w:marTop w:val="0"/>
          <w:marBottom w:val="0"/>
          <w:divBdr>
            <w:top w:val="none" w:sz="0" w:space="0" w:color="auto"/>
            <w:left w:val="none" w:sz="0" w:space="0" w:color="auto"/>
            <w:bottom w:val="none" w:sz="0" w:space="0" w:color="auto"/>
            <w:right w:val="none" w:sz="0" w:space="0" w:color="auto"/>
          </w:divBdr>
          <w:divsChild>
            <w:div w:id="718240280">
              <w:marLeft w:val="0"/>
              <w:marRight w:val="0"/>
              <w:marTop w:val="0"/>
              <w:marBottom w:val="0"/>
              <w:divBdr>
                <w:top w:val="none" w:sz="0" w:space="0" w:color="auto"/>
                <w:left w:val="none" w:sz="0" w:space="0" w:color="auto"/>
                <w:bottom w:val="none" w:sz="0" w:space="0" w:color="auto"/>
                <w:right w:val="none" w:sz="0" w:space="0" w:color="auto"/>
              </w:divBdr>
              <w:divsChild>
                <w:div w:id="997424258">
                  <w:marLeft w:val="-240"/>
                  <w:marRight w:val="-240"/>
                  <w:marTop w:val="0"/>
                  <w:marBottom w:val="0"/>
                  <w:divBdr>
                    <w:top w:val="none" w:sz="0" w:space="0" w:color="auto"/>
                    <w:left w:val="none" w:sz="0" w:space="0" w:color="auto"/>
                    <w:bottom w:val="none" w:sz="0" w:space="0" w:color="auto"/>
                    <w:right w:val="none" w:sz="0" w:space="0" w:color="auto"/>
                  </w:divBdr>
                  <w:divsChild>
                    <w:div w:id="1001665915">
                      <w:marLeft w:val="0"/>
                      <w:marRight w:val="0"/>
                      <w:marTop w:val="0"/>
                      <w:marBottom w:val="0"/>
                      <w:divBdr>
                        <w:top w:val="none" w:sz="0" w:space="0" w:color="auto"/>
                        <w:left w:val="none" w:sz="0" w:space="0" w:color="auto"/>
                        <w:bottom w:val="none" w:sz="0" w:space="0" w:color="auto"/>
                        <w:right w:val="none" w:sz="0" w:space="0" w:color="auto"/>
                      </w:divBdr>
                      <w:divsChild>
                        <w:div w:id="1575627682">
                          <w:marLeft w:val="0"/>
                          <w:marRight w:val="0"/>
                          <w:marTop w:val="0"/>
                          <w:marBottom w:val="0"/>
                          <w:divBdr>
                            <w:top w:val="none" w:sz="0" w:space="0" w:color="auto"/>
                            <w:left w:val="none" w:sz="0" w:space="0" w:color="auto"/>
                            <w:bottom w:val="none" w:sz="0" w:space="0" w:color="auto"/>
                            <w:right w:val="none" w:sz="0" w:space="0" w:color="auto"/>
                          </w:divBdr>
                        </w:div>
                        <w:div w:id="661587866">
                          <w:marLeft w:val="0"/>
                          <w:marRight w:val="0"/>
                          <w:marTop w:val="0"/>
                          <w:marBottom w:val="0"/>
                          <w:divBdr>
                            <w:top w:val="none" w:sz="0" w:space="0" w:color="auto"/>
                            <w:left w:val="none" w:sz="0" w:space="0" w:color="auto"/>
                            <w:bottom w:val="none" w:sz="0" w:space="0" w:color="auto"/>
                            <w:right w:val="none" w:sz="0" w:space="0" w:color="auto"/>
                          </w:divBdr>
                          <w:divsChild>
                            <w:div w:id="291525615">
                              <w:marLeft w:val="165"/>
                              <w:marRight w:val="165"/>
                              <w:marTop w:val="0"/>
                              <w:marBottom w:val="0"/>
                              <w:divBdr>
                                <w:top w:val="none" w:sz="0" w:space="0" w:color="auto"/>
                                <w:left w:val="none" w:sz="0" w:space="0" w:color="auto"/>
                                <w:bottom w:val="none" w:sz="0" w:space="0" w:color="auto"/>
                                <w:right w:val="none" w:sz="0" w:space="0" w:color="auto"/>
                              </w:divBdr>
                              <w:divsChild>
                                <w:div w:id="1800876273">
                                  <w:marLeft w:val="0"/>
                                  <w:marRight w:val="0"/>
                                  <w:marTop w:val="0"/>
                                  <w:marBottom w:val="0"/>
                                  <w:divBdr>
                                    <w:top w:val="none" w:sz="0" w:space="0" w:color="auto"/>
                                    <w:left w:val="none" w:sz="0" w:space="0" w:color="auto"/>
                                    <w:bottom w:val="none" w:sz="0" w:space="0" w:color="auto"/>
                                    <w:right w:val="none" w:sz="0" w:space="0" w:color="auto"/>
                                  </w:divBdr>
                                  <w:divsChild>
                                    <w:div w:id="18866010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921875">
      <w:bodyDiv w:val="1"/>
      <w:marLeft w:val="0"/>
      <w:marRight w:val="0"/>
      <w:marTop w:val="0"/>
      <w:marBottom w:val="0"/>
      <w:divBdr>
        <w:top w:val="none" w:sz="0" w:space="0" w:color="auto"/>
        <w:left w:val="none" w:sz="0" w:space="0" w:color="auto"/>
        <w:bottom w:val="none" w:sz="0" w:space="0" w:color="auto"/>
        <w:right w:val="none" w:sz="0" w:space="0" w:color="auto"/>
      </w:divBdr>
    </w:div>
    <w:div w:id="530453995">
      <w:bodyDiv w:val="1"/>
      <w:marLeft w:val="0"/>
      <w:marRight w:val="0"/>
      <w:marTop w:val="0"/>
      <w:marBottom w:val="0"/>
      <w:divBdr>
        <w:top w:val="none" w:sz="0" w:space="0" w:color="auto"/>
        <w:left w:val="none" w:sz="0" w:space="0" w:color="auto"/>
        <w:bottom w:val="none" w:sz="0" w:space="0" w:color="auto"/>
        <w:right w:val="none" w:sz="0" w:space="0" w:color="auto"/>
      </w:divBdr>
    </w:div>
    <w:div w:id="1109815361">
      <w:bodyDiv w:val="1"/>
      <w:marLeft w:val="0"/>
      <w:marRight w:val="0"/>
      <w:marTop w:val="0"/>
      <w:marBottom w:val="0"/>
      <w:divBdr>
        <w:top w:val="none" w:sz="0" w:space="0" w:color="auto"/>
        <w:left w:val="none" w:sz="0" w:space="0" w:color="auto"/>
        <w:bottom w:val="none" w:sz="0" w:space="0" w:color="auto"/>
        <w:right w:val="none" w:sz="0" w:space="0" w:color="auto"/>
      </w:divBdr>
    </w:div>
    <w:div w:id="1389767619">
      <w:bodyDiv w:val="1"/>
      <w:marLeft w:val="0"/>
      <w:marRight w:val="0"/>
      <w:marTop w:val="0"/>
      <w:marBottom w:val="0"/>
      <w:divBdr>
        <w:top w:val="none" w:sz="0" w:space="0" w:color="auto"/>
        <w:left w:val="none" w:sz="0" w:space="0" w:color="auto"/>
        <w:bottom w:val="none" w:sz="0" w:space="0" w:color="auto"/>
        <w:right w:val="none" w:sz="0" w:space="0" w:color="auto"/>
      </w:divBdr>
    </w:div>
    <w:div w:id="1519075062">
      <w:bodyDiv w:val="1"/>
      <w:marLeft w:val="0"/>
      <w:marRight w:val="0"/>
      <w:marTop w:val="0"/>
      <w:marBottom w:val="0"/>
      <w:divBdr>
        <w:top w:val="none" w:sz="0" w:space="0" w:color="auto"/>
        <w:left w:val="none" w:sz="0" w:space="0" w:color="auto"/>
        <w:bottom w:val="none" w:sz="0" w:space="0" w:color="auto"/>
        <w:right w:val="none" w:sz="0" w:space="0" w:color="auto"/>
      </w:divBdr>
    </w:div>
    <w:div w:id="175728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mailto:privacy@marni.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privacy@diesel.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dpo@otb.n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po@otb.net" TargetMode="External"/><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s_wrk xmlns="b45ad377-9e11-439d-9633-c5377da4bcf9">
      <Url xsi:nil="true"/>
      <Description xsi:nil="true"/>
    </documents_wrk>
    <gd_pr xmlns="b45ad377-9e11-439d-9633-c5377da4bcf9">
      <Url xsi:nil="true"/>
      <Description xsi:nil="true"/>
    </gd_pr>
    <Note xmlns="b45ad377-9e11-439d-9633-c5377da4bcf9" xsi:nil="true"/>
    <Send_x0020_Mail xmlns="b45ad377-9e11-439d-9633-c5377da4bcf9">false</Send_x0020_Mai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3E85D9A9A3957419FEC9461F8AC449D" ma:contentTypeVersion="13" ma:contentTypeDescription="Create a new document." ma:contentTypeScope="" ma:versionID="22740c3955c02884a6b75f10f56b4269">
  <xsd:schema xmlns:xsd="http://www.w3.org/2001/XMLSchema" xmlns:xs="http://www.w3.org/2001/XMLSchema" xmlns:p="http://schemas.microsoft.com/office/2006/metadata/properties" xmlns:ns2="b45ad377-9e11-439d-9633-c5377da4bcf9" xmlns:ns3="0f3f3539-ed97-439f-be4b-99d787f38285" targetNamespace="http://schemas.microsoft.com/office/2006/metadata/properties" ma:root="true" ma:fieldsID="89ca9fd78726857726f52f171c631bb1" ns2:_="" ns3:_="">
    <xsd:import namespace="b45ad377-9e11-439d-9633-c5377da4bcf9"/>
    <xsd:import namespace="0f3f3539-ed97-439f-be4b-99d787f38285"/>
    <xsd:element name="properties">
      <xsd:complexType>
        <xsd:sequence>
          <xsd:element name="documentManagement">
            <xsd:complexType>
              <xsd:all>
                <xsd:element ref="ns2:Send_x0020_Mail" minOccurs="0"/>
                <xsd:element ref="ns2:Note" minOccurs="0"/>
                <xsd:element ref="ns2:documents_wrk" minOccurs="0"/>
                <xsd:element ref="ns2:gd_pr"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ad377-9e11-439d-9633-c5377da4bcf9" elementFormDefault="qualified">
    <xsd:import namespace="http://schemas.microsoft.com/office/2006/documentManagement/types"/>
    <xsd:import namespace="http://schemas.microsoft.com/office/infopath/2007/PartnerControls"/>
    <xsd:element name="Send_x0020_Mail" ma:index="8" nillable="true" ma:displayName="Send Mail" ma:default="0" ma:internalName="Send_x0020_Mail">
      <xsd:simpleType>
        <xsd:restriction base="dms:Boolean"/>
      </xsd:simpleType>
    </xsd:element>
    <xsd:element name="Note" ma:index="9" nillable="true" ma:displayName="Note" ma:internalName="Note">
      <xsd:simpleType>
        <xsd:restriction base="dms:Text">
          <xsd:maxLength value="255"/>
        </xsd:restriction>
      </xsd:simpleType>
    </xsd:element>
    <xsd:element name="documents_wrk" ma:index="10" nillable="true" ma:displayName="documents_wrk" ma:internalName="documents_wrk">
      <xsd:complexType>
        <xsd:complexContent>
          <xsd:extension base="dms:URL">
            <xsd:sequence>
              <xsd:element name="Url" type="dms:ValidUrl" minOccurs="0" nillable="true"/>
              <xsd:element name="Description" type="xsd:string" nillable="true"/>
            </xsd:sequence>
          </xsd:extension>
        </xsd:complexContent>
      </xsd:complexType>
    </xsd:element>
    <xsd:element name="gd_pr" ma:index="11" nillable="true" ma:displayName="gd_pr" ma:internalName="gd_p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3f3539-ed97-439f-be4b-99d787f3828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trac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48311C-4C2E-4C97-BD11-0F33BFD30218}">
  <ds:schemaRefs>
    <ds:schemaRef ds:uri="http://schemas.microsoft.com/office/2006/metadata/properties"/>
    <ds:schemaRef ds:uri="http://schemas.microsoft.com/office/infopath/2007/PartnerControls"/>
    <ds:schemaRef ds:uri="b45ad377-9e11-439d-9633-c5377da4bcf9"/>
  </ds:schemaRefs>
</ds:datastoreItem>
</file>

<file path=customXml/itemProps2.xml><?xml version="1.0" encoding="utf-8"?>
<ds:datastoreItem xmlns:ds="http://schemas.openxmlformats.org/officeDocument/2006/customXml" ds:itemID="{F253B684-CA35-42F5-AD68-10F2A25D01F2}">
  <ds:schemaRefs>
    <ds:schemaRef ds:uri="http://schemas.microsoft.com/sharepoint/v3/contenttype/forms"/>
  </ds:schemaRefs>
</ds:datastoreItem>
</file>

<file path=customXml/itemProps3.xml><?xml version="1.0" encoding="utf-8"?>
<ds:datastoreItem xmlns:ds="http://schemas.openxmlformats.org/officeDocument/2006/customXml" ds:itemID="{2DE3B660-1017-44E7-B755-FE0454ADA57C}">
  <ds:schemaRefs>
    <ds:schemaRef ds:uri="http://schemas.openxmlformats.org/officeDocument/2006/bibliography"/>
  </ds:schemaRefs>
</ds:datastoreItem>
</file>

<file path=customXml/itemProps4.xml><?xml version="1.0" encoding="utf-8"?>
<ds:datastoreItem xmlns:ds="http://schemas.openxmlformats.org/officeDocument/2006/customXml" ds:itemID="{6F00AEC0-FC84-4828-AFEE-04075D522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ad377-9e11-439d-9633-c5377da4bcf9"/>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4164</Words>
  <Characters>23736</Characters>
  <Application>Microsoft Office Word</Application>
  <DocSecurity>0</DocSecurity>
  <Lines>197</Lines>
  <Paragraphs>55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Guglielmo Troiano</dc:creator>
  <cp:keywords/>
  <dc:description/>
  <cp:lastModifiedBy>Fieldfisher</cp:lastModifiedBy>
  <cp:revision>5</cp:revision>
  <cp:lastPrinted>2020-11-19T09:41:00Z</cp:lastPrinted>
  <dcterms:created xsi:type="dcterms:W3CDTF">2021-09-20T15:52:00Z</dcterms:created>
  <dcterms:modified xsi:type="dcterms:W3CDTF">2021-09-21T12:45:00Z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0x01010043E85D9A9A3957419FEC9461F8AC449D</vt:lpwstr>
  </property>
  <property fmtid="{D5CDD505-2E9C-101B-9397-08002B2CF9AE}" pid="3" name="AuthorIds_UIVersion_512">
    <vt:lpwstr>6</vt:lpwstr>
  </property>
</Properties>
</file>